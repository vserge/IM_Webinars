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0C1E" w14:textId="1616922C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  <w:bookmarkStart w:id="0" w:name="_Toc517243436"/>
      <w:bookmarkStart w:id="1" w:name="_Toc517258287"/>
      <w:bookmarkStart w:id="2" w:name="_Toc517262187"/>
      <w:bookmarkStart w:id="3" w:name="_Toc517876469"/>
      <w:bookmarkStart w:id="4" w:name="_Toc517876854"/>
      <w:bookmarkStart w:id="5" w:name="_Toc518894523"/>
      <w:bookmarkStart w:id="6" w:name="_Toc512578822"/>
      <w:bookmarkStart w:id="7" w:name="_Toc512663768"/>
      <w:bookmarkStart w:id="8" w:name="_Toc512669651"/>
      <w:bookmarkStart w:id="9" w:name="_Toc514330190"/>
      <w:r>
        <w:rPr>
          <w:rFonts w:asciiTheme="minorBidi" w:hAnsiTheme="minorBidi"/>
          <w:i/>
          <w:color w:val="1C4587"/>
          <w:sz w:val="36"/>
          <w:szCs w:val="36"/>
        </w:rPr>
        <w:t>ГРУППА ОРГСИНТЕЗ</w:t>
      </w:r>
    </w:p>
    <w:p w14:paraId="2103C1A8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2829060D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48D9E728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6A85B97A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27297642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7CAA7BE5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335FE9B1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0194FB8E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4B83184E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7F483822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109E66D1" w14:textId="509CAB2D" w:rsidR="003B7BA3" w:rsidRPr="00FE02E2" w:rsidRDefault="00FE02E2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b/>
          <w:sz w:val="40"/>
          <w:szCs w:val="28"/>
        </w:rPr>
      </w:pPr>
      <w:r w:rsidRPr="00FE02E2">
        <w:rPr>
          <w:rFonts w:cs="Times New Roman"/>
          <w:b/>
          <w:sz w:val="40"/>
          <w:szCs w:val="28"/>
        </w:rPr>
        <w:t>Стандарт организации</w:t>
      </w:r>
    </w:p>
    <w:p w14:paraId="27DB1A26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60E4CEDB" w14:textId="77777777" w:rsidR="00891B88" w:rsidRPr="00891B88" w:rsidRDefault="00891B88" w:rsidP="002039C1">
      <w:pPr>
        <w:pStyle w:val="a7"/>
      </w:pPr>
      <w:r w:rsidRPr="00BB76D9">
        <w:t>Информационные</w:t>
      </w:r>
      <w:r w:rsidRPr="00891B88">
        <w:t xml:space="preserve"> </w:t>
      </w:r>
      <w:r w:rsidRPr="00BB76D9">
        <w:t>требования</w:t>
      </w:r>
      <w:r w:rsidRPr="00891B88">
        <w:t xml:space="preserve"> </w:t>
      </w:r>
      <w:r w:rsidRPr="00BB76D9">
        <w:t>заказчика</w:t>
      </w:r>
    </w:p>
    <w:p w14:paraId="1FC40DE8" w14:textId="1F190EBA" w:rsidR="003B7BA3" w:rsidRPr="00891B88" w:rsidRDefault="00891B88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EIR</w:t>
      </w:r>
      <w:r w:rsidRPr="0072565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</w:t>
      </w:r>
      <w:r w:rsidRPr="0072565C">
        <w:rPr>
          <w:rFonts w:cs="Times New Roman"/>
          <w:sz w:val="28"/>
          <w:szCs w:val="28"/>
        </w:rPr>
        <w:t>1.0</w:t>
      </w:r>
    </w:p>
    <w:p w14:paraId="706214F0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7DCA2B34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4FE85902" w14:textId="77777777" w:rsidR="003B7BA3" w:rsidRPr="00C56514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12D82285" w14:textId="77777777" w:rsidR="003B7BA3" w:rsidRPr="00C56514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08B109BC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0ACF145E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454D0DED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381C0448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25DD0710" w14:textId="77777777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2B64C08A" w14:textId="0B2C33AA" w:rsidR="003B7BA3" w:rsidRDefault="003B7BA3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39C6B775" w14:textId="1778CDE9" w:rsidR="002039C1" w:rsidRDefault="002039C1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10802549" w14:textId="1F23197E" w:rsidR="002039C1" w:rsidRDefault="002039C1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2095C48D" w14:textId="2CA21D88" w:rsidR="002039C1" w:rsidRDefault="002039C1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6253A8BF" w14:textId="3E7D8606" w:rsidR="002039C1" w:rsidRDefault="002039C1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708B5776" w14:textId="77777777" w:rsidR="002039C1" w:rsidRDefault="002039C1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</w:p>
    <w:p w14:paraId="533B2BCC" w14:textId="77777777" w:rsidR="00891B88" w:rsidRDefault="00891B88" w:rsidP="003B7BA3">
      <w:pPr>
        <w:autoSpaceDE w:val="0"/>
        <w:autoSpaceDN w:val="0"/>
        <w:adjustRightInd w:val="0"/>
        <w:spacing w:after="100" w:line="240" w:lineRule="auto"/>
        <w:jc w:val="center"/>
        <w:rPr>
          <w:rFonts w:cs="Times New Roman"/>
          <w:sz w:val="28"/>
          <w:szCs w:val="28"/>
        </w:rPr>
      </w:pPr>
      <w:r w:rsidRPr="00C56514">
        <w:rPr>
          <w:rFonts w:cs="Times New Roman"/>
          <w:sz w:val="28"/>
          <w:szCs w:val="28"/>
        </w:rPr>
        <w:t>МОСКВА 201</w:t>
      </w:r>
      <w:r>
        <w:rPr>
          <w:rFonts w:cs="Times New Roman"/>
          <w:sz w:val="28"/>
          <w:szCs w:val="28"/>
        </w:rPr>
        <w:t>9</w:t>
      </w:r>
    </w:p>
    <w:p w14:paraId="21884744" w14:textId="77777777" w:rsidR="00891B88" w:rsidRDefault="00891B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700704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9A0053" w14:textId="26CB94F7" w:rsidR="0072565C" w:rsidRDefault="0072565C">
          <w:pPr>
            <w:pStyle w:val="af3"/>
          </w:pPr>
          <w:r>
            <w:t>Оглавление</w:t>
          </w:r>
        </w:p>
        <w:p w14:paraId="10799008" w14:textId="28B7B4D1" w:rsidR="0072565C" w:rsidRDefault="0072565C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4001663" w:history="1">
            <w:r w:rsidRPr="002D4D3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D4D37">
              <w:rPr>
                <w:rStyle w:val="a9"/>
                <w:rFonts w:cs="Times New Roman"/>
                <w:noProof/>
              </w:rPr>
              <w:t>Область</w:t>
            </w:r>
            <w:r w:rsidRPr="002D4D37">
              <w:rPr>
                <w:rStyle w:val="a9"/>
                <w:noProof/>
              </w:rPr>
              <w:t xml:space="preserve">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37A8" w14:textId="6B72A4E5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664" w:history="1">
            <w:r w:rsidR="0072565C" w:rsidRPr="002D4D37">
              <w:rPr>
                <w:rStyle w:val="a9"/>
                <w:rFonts w:cs="Times New Roman"/>
                <w:noProof/>
              </w:rPr>
              <w:t>2.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 xml:space="preserve">Нормативные </w:t>
            </w:r>
            <w:r w:rsidR="0072565C" w:rsidRPr="002D4D37">
              <w:rPr>
                <w:rStyle w:val="a9"/>
                <w:noProof/>
              </w:rPr>
              <w:t>ссылки</w:t>
            </w:r>
            <w:r w:rsidR="0072565C" w:rsidRPr="002D4D37">
              <w:rPr>
                <w:rStyle w:val="a9"/>
                <w:rFonts w:cs="Times New Roman"/>
                <w:noProof/>
              </w:rPr>
              <w:t>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_Toc4001664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5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1E3EFD14" w14:textId="5DD5B64C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665" w:history="1">
            <w:r w:rsidR="0072565C" w:rsidRPr="002D4D37">
              <w:rPr>
                <w:rStyle w:val="a9"/>
                <w:noProof/>
              </w:rPr>
              <w:t>3.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Термины</w:t>
            </w:r>
            <w:r w:rsidR="0072565C" w:rsidRPr="002D4D37">
              <w:rPr>
                <w:rStyle w:val="a9"/>
                <w:noProof/>
              </w:rPr>
              <w:t xml:space="preserve"> и определения.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_Toc4001665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17FA1F5" w14:textId="4A2BC6AF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666" w:history="1">
            <w:r w:rsidR="0072565C" w:rsidRPr="002D4D37">
              <w:rPr>
                <w:rStyle w:val="a9"/>
                <w:rFonts w:cs="Times New Roman"/>
                <w:noProof/>
              </w:rPr>
              <w:t>4.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Среда общих данных.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_Toc4001666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8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8752EF6" w14:textId="4030C281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67" w:history="1">
            <w:r w:rsidR="0072565C" w:rsidRPr="002D4D37">
              <w:rPr>
                <w:rStyle w:val="a9"/>
                <w:rFonts w:cs="Times New Roman"/>
                <w:noProof/>
              </w:rPr>
              <w:t>4.1.1.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Система координат.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_Toc4001667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8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5297700D" w14:textId="1FD7448D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68" w:history="1">
            <w:r w:rsidR="0072565C" w:rsidRPr="002D4D37">
              <w:rPr>
                <w:rStyle w:val="a9"/>
                <w:rFonts w:cs="Times New Roman"/>
                <w:noProof/>
              </w:rPr>
              <w:t>4.1.2.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Требования к единицам измерения, точности и ключевые метрики проекта.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_Toc4001668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8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16B29704" w14:textId="41BF1735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669" w:history="1">
            <w:r w:rsidR="0072565C" w:rsidRPr="002D4D37">
              <w:rPr>
                <w:rStyle w:val="a9"/>
                <w:rFonts w:cs="Times New Roman"/>
                <w:noProof/>
              </w:rPr>
              <w:t>5.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Требования к информационным моделям.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_Toc4001669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9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5C582455" w14:textId="231F8588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70" w:history="1">
            <w:r w:rsidR="0072565C" w:rsidRPr="002D4D37">
              <w:rPr>
                <w:rStyle w:val="a9"/>
                <w:rFonts w:cs="Times New Roman"/>
                <w:noProof/>
              </w:rPr>
              <w:t>5.1.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 xml:space="preserve">План выполнения 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BIM</w:t>
            </w:r>
            <w:r w:rsidR="0072565C" w:rsidRPr="002D4D37">
              <w:rPr>
                <w:rStyle w:val="a9"/>
                <w:rFonts w:cs="Times New Roman"/>
                <w:noProof/>
              </w:rPr>
              <w:t>-проекта (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BEP</w:t>
            </w:r>
            <w:r w:rsidR="0072565C" w:rsidRPr="002D4D37">
              <w:rPr>
                <w:rStyle w:val="a9"/>
                <w:rFonts w:cs="Times New Roman"/>
                <w:noProof/>
              </w:rPr>
              <w:t>).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_Toc4001670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11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3C76AD57" w14:textId="32F6430E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71" w:history="1">
            <w:r w:rsidR="0072565C" w:rsidRPr="002D4D37">
              <w:rPr>
                <w:rStyle w:val="a9"/>
                <w:rFonts w:cs="Times New Roman"/>
                <w:noProof/>
              </w:rPr>
              <w:t>5.2.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Ресурсы.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_Toc4001671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11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FE4C1FE" w14:textId="5478DC27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72" w:history="1">
            <w:r w:rsidR="0072565C" w:rsidRPr="002D4D37">
              <w:rPr>
                <w:rStyle w:val="a9"/>
                <w:rFonts w:cs="Times New Roman"/>
                <w:noProof/>
              </w:rPr>
              <w:t>5.2.1.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Программное обеспечение.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_Toc4001672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11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5F2E983" w14:textId="38ED59E5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73" w:history="1">
            <w:r w:rsidR="0072565C" w:rsidRPr="002D4D37">
              <w:rPr>
                <w:rStyle w:val="a9"/>
                <w:rFonts w:cs="Times New Roman"/>
                <w:noProof/>
              </w:rPr>
              <w:t>5.2.1.1.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Форматы отчетных файлов.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_Toc4001673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12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02F5484B" w14:textId="71DD45E3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74" w:history="1">
            <w:r w:rsidR="0072565C" w:rsidRPr="002D4D37">
              <w:rPr>
                <w:rStyle w:val="a9"/>
                <w:rFonts w:cs="Times New Roman"/>
                <w:noProof/>
              </w:rPr>
              <w:t>5.2.2.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Информационной модели Проектируемого объекта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_Toc4001674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13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16E328E9" w14:textId="5FC1FB49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75" w:history="1">
            <w:r w:rsidR="0072565C" w:rsidRPr="002D4D37">
              <w:rPr>
                <w:rStyle w:val="a9"/>
                <w:rFonts w:cs="Times New Roman"/>
                <w:noProof/>
              </w:rPr>
              <w:t>5.3.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разделов.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_Toc4001675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3A526F3" w14:textId="498DEC08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76" w:history="1">
            <w:r w:rsidR="0072565C" w:rsidRPr="002D4D37">
              <w:rPr>
                <w:rStyle w:val="a9"/>
                <w:rFonts w:cs="Times New Roman"/>
                <w:noProof/>
              </w:rPr>
              <w:t>5.3.1.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Перечень разделов стадии П.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_Toc4001676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11D3FA84" w14:textId="686CFAB0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77" w:history="1">
            <w:r w:rsidR="0072565C" w:rsidRPr="002D4D37">
              <w:rPr>
                <w:rStyle w:val="a9"/>
                <w:rFonts w:cs="Times New Roman"/>
                <w:noProof/>
              </w:rPr>
              <w:t>5.3.2.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Перечень разделов стадии Р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_Toc4001677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0C3E6350" w14:textId="391E2E44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678" w:history="1">
            <w:r w:rsidR="0072565C" w:rsidRPr="002D4D37">
              <w:rPr>
                <w:rStyle w:val="a9"/>
                <w:rFonts w:cs="Times New Roman"/>
                <w:noProof/>
              </w:rPr>
              <w:t>6.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Процессы информационного моделирования.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_Toc4001678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5074A0DE" w14:textId="4D5568F1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79" w:history="1">
            <w:r w:rsidR="0072565C" w:rsidRPr="002D4D37">
              <w:rPr>
                <w:rStyle w:val="a9"/>
                <w:rFonts w:cs="Times New Roman"/>
                <w:noProof/>
              </w:rPr>
              <w:t>6.1.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разделения модели.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_Toc4001679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54C5651" w14:textId="1F1DBBA2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80" w:history="1">
            <w:r w:rsidR="0072565C" w:rsidRPr="002D4D37">
              <w:rPr>
                <w:rStyle w:val="a9"/>
                <w:rFonts w:cs="Times New Roman"/>
                <w:noProof/>
              </w:rPr>
              <w:t>6.2.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 xml:space="preserve">Уровень проработки 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LOD</w:t>
            </w:r>
            <w:r w:rsidR="0072565C" w:rsidRPr="002D4D37">
              <w:rPr>
                <w:rStyle w:val="a9"/>
                <w:rFonts w:cs="Times New Roman"/>
                <w:noProof/>
              </w:rPr>
              <w:t>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_Toc4001680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C9829F4" w14:textId="7D6D10C3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81" w:history="1">
            <w:r w:rsidR="0072565C" w:rsidRPr="002D4D37">
              <w:rPr>
                <w:rStyle w:val="a9"/>
                <w:rFonts w:cs="Times New Roman"/>
                <w:noProof/>
              </w:rPr>
              <w:t>6.3.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Классификация элементов модели.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_Toc4001681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48E6F3F" w14:textId="6EFF69B8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82" w:history="1">
            <w:r w:rsidR="0072565C" w:rsidRPr="002D4D37">
              <w:rPr>
                <w:rStyle w:val="a9"/>
                <w:rFonts w:cs="Times New Roman"/>
                <w:noProof/>
              </w:rPr>
              <w:t>6.4.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_Toc4001682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17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174EBC99" w14:textId="613B4AE8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83" w:history="1">
            <w:r w:rsidR="0072565C" w:rsidRPr="002D4D37">
              <w:rPr>
                <w:rStyle w:val="a9"/>
                <w:rFonts w:cs="Times New Roman"/>
                <w:noProof/>
              </w:rPr>
              <w:t>6.4.1.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рабочих наборов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_Toc4001683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17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2A60509" w14:textId="18D2660F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84" w:history="1">
            <w:r w:rsidR="0072565C" w:rsidRPr="002D4D37">
              <w:rPr>
                <w:rStyle w:val="a9"/>
                <w:rFonts w:cs="Times New Roman"/>
                <w:noProof/>
              </w:rPr>
              <w:t>6.4.2.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параметров.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_Toc4001684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17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61C00BC" w14:textId="07D8A97E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85" w:history="1">
            <w:r w:rsidR="0072565C" w:rsidRPr="002D4D37">
              <w:rPr>
                <w:rStyle w:val="a9"/>
                <w:rFonts w:cs="Times New Roman"/>
                <w:noProof/>
              </w:rPr>
              <w:t>6.4.3.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видов.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_Toc4001685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18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B551DAA" w14:textId="73EB106A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86" w:history="1">
            <w:r w:rsidR="0072565C" w:rsidRPr="002D4D37">
              <w:rPr>
                <w:rStyle w:val="a9"/>
                <w:rFonts w:cs="Times New Roman"/>
                <w:noProof/>
              </w:rPr>
              <w:t>6.4.4.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уровней.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_Toc4001686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20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B5FD5DA" w14:textId="20CB0F45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87" w:history="1">
            <w:r w:rsidR="0072565C" w:rsidRPr="002D4D37">
              <w:rPr>
                <w:rStyle w:val="a9"/>
                <w:rFonts w:cs="Times New Roman"/>
                <w:noProof/>
              </w:rPr>
              <w:t>6.4.5.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листов.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_Toc4001687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20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69BF6E5" w14:textId="67DA08AF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88" w:history="1">
            <w:r w:rsidR="0072565C" w:rsidRPr="002D4D37">
              <w:rPr>
                <w:rStyle w:val="a9"/>
                <w:rFonts w:cs="Times New Roman"/>
                <w:noProof/>
              </w:rPr>
              <w:t>6.4.6.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именования материалов.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_Toc4001688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20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85B7BD8" w14:textId="016D5763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89" w:history="1">
            <w:r w:rsidR="0072565C" w:rsidRPr="002D4D37">
              <w:rPr>
                <w:rStyle w:val="a9"/>
                <w:rFonts w:cs="Times New Roman"/>
                <w:noProof/>
              </w:rPr>
              <w:t>6.5.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обмена информационными моделями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_Toc4001689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22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8AAE056" w14:textId="3B1730F0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90" w:history="1">
            <w:r w:rsidR="0072565C" w:rsidRPr="002D4D37">
              <w:rPr>
                <w:rStyle w:val="a9"/>
                <w:rFonts w:cs="Times New Roman"/>
                <w:noProof/>
              </w:rPr>
              <w:t>6.5.1.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Использование внешних ссылок.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_Toc4001690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23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E6D3F66" w14:textId="06C8E7E9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91" w:history="1">
            <w:r w:rsidR="0072565C" w:rsidRPr="002D4D37">
              <w:rPr>
                <w:rStyle w:val="a9"/>
                <w:rFonts w:cs="Times New Roman"/>
                <w:noProof/>
              </w:rPr>
              <w:t>6.6.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обмена заданиями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_Toc4001691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50260525" w14:textId="7EA30F41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92" w:history="1">
            <w:r w:rsidR="0072565C" w:rsidRPr="002D4D37">
              <w:rPr>
                <w:rStyle w:val="a9"/>
                <w:rFonts w:cs="Times New Roman"/>
                <w:noProof/>
              </w:rPr>
              <w:t>6.6.1.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Формирование исходящих заданий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_Toc4001692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5DA03528" w14:textId="39C63B08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93" w:history="1">
            <w:r w:rsidR="0072565C" w:rsidRPr="002D4D37">
              <w:rPr>
                <w:rStyle w:val="a9"/>
                <w:rFonts w:cs="Times New Roman"/>
                <w:noProof/>
              </w:rPr>
              <w:t>6.6.2.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Формирование входящих заданий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_Toc4001693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66241BC4" w14:textId="4D139C8F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94" w:history="1">
            <w:r w:rsidR="0072565C" w:rsidRPr="002D4D37">
              <w:rPr>
                <w:rStyle w:val="a9"/>
                <w:rFonts w:cs="Times New Roman"/>
                <w:noProof/>
              </w:rPr>
              <w:t>6.7.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Подготовка и экспорт моделей в Navisworks.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_Toc4001694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124A1F0C" w14:textId="52B30A5A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95" w:history="1">
            <w:r w:rsidR="0072565C" w:rsidRPr="002D4D37">
              <w:rPr>
                <w:rStyle w:val="a9"/>
                <w:rFonts w:cs="Times New Roman"/>
                <w:noProof/>
              </w:rPr>
              <w:t>6.8.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выполнения координации.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_Toc4001695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095D7F7" w14:textId="4E665196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96" w:history="1">
            <w:r w:rsidR="0072565C" w:rsidRPr="002D4D37">
              <w:rPr>
                <w:rStyle w:val="a9"/>
                <w:rFonts w:cs="Times New Roman"/>
                <w:noProof/>
              </w:rPr>
              <w:t>6.9.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Выпуск документации.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_Toc4001696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25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F8AF8F2" w14:textId="27E6DE99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697" w:history="1">
            <w:r w:rsidR="0072565C" w:rsidRPr="002D4D37">
              <w:rPr>
                <w:rStyle w:val="a9"/>
                <w:rFonts w:cs="Times New Roman"/>
                <w:noProof/>
              </w:rPr>
              <w:t>6.9.1.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Autodesk</w:t>
            </w:r>
            <w:r w:rsidR="0072565C" w:rsidRPr="002D4D37">
              <w:rPr>
                <w:rStyle w:val="a9"/>
                <w:rFonts w:cs="Times New Roman"/>
                <w:noProof/>
              </w:rPr>
              <w:t xml:space="preserve"> 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Revit</w:t>
            </w:r>
            <w:r w:rsidR="0072565C" w:rsidRPr="002D4D37">
              <w:rPr>
                <w:rStyle w:val="a9"/>
                <w:rFonts w:cs="Times New Roman"/>
                <w:noProof/>
              </w:rPr>
              <w:t>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_Toc4001697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25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17D2A11" w14:textId="63297071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698" w:history="1">
            <w:r w:rsidR="0072565C" w:rsidRPr="002D4D37">
              <w:rPr>
                <w:rStyle w:val="a9"/>
                <w:rFonts w:cs="Times New Roman"/>
                <w:noProof/>
              </w:rPr>
              <w:t>7.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Частные требования к моделям.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_Toc4001698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59C392F5" w14:textId="575A6AB2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699" w:history="1">
            <w:r w:rsidR="0072565C" w:rsidRPr="002D4D37">
              <w:rPr>
                <w:rStyle w:val="a9"/>
                <w:rFonts w:cs="Times New Roman"/>
                <w:noProof/>
              </w:rPr>
              <w:t>7.1.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Информационная модель объектов Стадии Р.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_Toc4001699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3EE9B777" w14:textId="1532FB36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0" w:history="1">
            <w:r w:rsidR="0072565C" w:rsidRPr="002D4D37">
              <w:rPr>
                <w:rStyle w:val="a9"/>
                <w:rFonts w:cs="Times New Roman"/>
                <w:noProof/>
              </w:rPr>
              <w:t>7.1.1.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Архитектурные решения.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_Toc4001700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73030BD" w14:textId="6F1E45EE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1" w:history="1">
            <w:r w:rsidR="0072565C" w:rsidRPr="002D4D37">
              <w:rPr>
                <w:rStyle w:val="a9"/>
                <w:rFonts w:cs="Times New Roman"/>
                <w:noProof/>
              </w:rPr>
              <w:t>7.1.2.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Конструктивные решения.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_Toc4001701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26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ECA9AB3" w14:textId="2EC241E2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2" w:history="1">
            <w:r w:rsidR="0072565C" w:rsidRPr="002D4D37">
              <w:rPr>
                <w:rStyle w:val="a9"/>
                <w:rFonts w:cs="Times New Roman"/>
                <w:noProof/>
              </w:rPr>
              <w:t>7.1.3.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Внутренние инженерные сети.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_Toc4001702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28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3D9DAF47" w14:textId="1C0D44AD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703" w:history="1">
            <w:r w:rsidR="0072565C" w:rsidRPr="002D4D37">
              <w:rPr>
                <w:rStyle w:val="a9"/>
                <w:rFonts w:cs="Times New Roman"/>
                <w:noProof/>
              </w:rPr>
              <w:t>8.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 xml:space="preserve">Требования к контролю качества 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BIM</w:t>
            </w:r>
            <w:r w:rsidR="0072565C" w:rsidRPr="002D4D37">
              <w:rPr>
                <w:rStyle w:val="a9"/>
                <w:rFonts w:cs="Times New Roman"/>
                <w:noProof/>
              </w:rPr>
              <w:t>-моделей.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_Toc4001703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30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655A0025" w14:textId="652B93AF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704" w:history="1">
            <w:r w:rsidR="0072565C" w:rsidRPr="002D4D37">
              <w:rPr>
                <w:rStyle w:val="a9"/>
                <w:rFonts w:cs="Times New Roman"/>
                <w:noProof/>
              </w:rPr>
              <w:t>8.1.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Матрица коллизий моделей зданий и сооружений.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_Toc4001704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30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48C484FA" w14:textId="7570C116" w:rsidR="0072565C" w:rsidRDefault="0063231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01705" w:history="1">
            <w:r w:rsidR="0072565C" w:rsidRPr="002D4D37">
              <w:rPr>
                <w:rStyle w:val="a9"/>
                <w:rFonts w:cs="Times New Roman"/>
                <w:noProof/>
              </w:rPr>
              <w:t>8.2.</w:t>
            </w:r>
            <w:r w:rsidR="007256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Методы проверки модели.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_Toc4001705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30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362E3620" w14:textId="70F5667A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6" w:history="1">
            <w:r w:rsidR="0072565C" w:rsidRPr="002D4D37">
              <w:rPr>
                <w:rStyle w:val="a9"/>
                <w:rFonts w:cs="Times New Roman"/>
                <w:noProof/>
              </w:rPr>
              <w:t>8.2.1.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Визуальный анализ модели.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_Toc4001706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31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25DF3228" w14:textId="425847A8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7" w:history="1">
            <w:r w:rsidR="0072565C" w:rsidRPr="002D4D37">
              <w:rPr>
                <w:rStyle w:val="a9"/>
                <w:rFonts w:cs="Times New Roman"/>
                <w:noProof/>
              </w:rPr>
              <w:t>8.2.2.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Проверка данных информационных моделей.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_Toc4001707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31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E93FBC6" w14:textId="299DF154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8" w:history="1">
            <w:r w:rsidR="0072565C" w:rsidRPr="002D4D37">
              <w:rPr>
                <w:rStyle w:val="a9"/>
                <w:rFonts w:cs="Times New Roman"/>
                <w:noProof/>
              </w:rPr>
              <w:t>8.2.3.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Автоматизированная проверка модели инструментами Navisworks.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_Toc4001708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32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0E2ED391" w14:textId="56746BFF" w:rsidR="0072565C" w:rsidRDefault="00632315">
          <w:pPr>
            <w:pStyle w:val="3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4001709" w:history="1">
            <w:r w:rsidR="0072565C" w:rsidRPr="002D4D37">
              <w:rPr>
                <w:rStyle w:val="a9"/>
                <w:rFonts w:cs="Times New Roman"/>
                <w:noProof/>
              </w:rPr>
              <w:t>8.2.4.</w:t>
            </w:r>
            <w:r w:rsidR="0072565C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>Правила автоматизированной проверки инструментами Navisworks.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_Toc4001709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32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3577263C" w14:textId="5E834584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710" w:history="1">
            <w:r w:rsidR="0072565C" w:rsidRPr="002D4D37">
              <w:rPr>
                <w:rStyle w:val="a9"/>
                <w:rFonts w:cs="Times New Roman"/>
                <w:noProof/>
              </w:rPr>
              <w:t>9.</w:t>
            </w:r>
            <w:r w:rsidR="0072565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72565C" w:rsidRPr="002D4D37">
              <w:rPr>
                <w:rStyle w:val="a9"/>
                <w:rFonts w:cs="Times New Roman"/>
                <w:noProof/>
              </w:rPr>
              <w:t xml:space="preserve">Порядок приема результатов </w:t>
            </w:r>
            <w:r w:rsidR="0072565C" w:rsidRPr="002D4D37">
              <w:rPr>
                <w:rStyle w:val="a9"/>
                <w:rFonts w:cs="Times New Roman"/>
                <w:noProof/>
                <w:lang w:val="en-US"/>
              </w:rPr>
              <w:t>BIM</w:t>
            </w:r>
            <w:r w:rsidR="0072565C" w:rsidRPr="002D4D37">
              <w:rPr>
                <w:rStyle w:val="a9"/>
                <w:rFonts w:cs="Times New Roman"/>
                <w:noProof/>
              </w:rPr>
              <w:t>-проекта.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_Toc4001710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33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3702AD5B" w14:textId="6726AEC8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711" w:history="1">
            <w:r w:rsidR="0072565C" w:rsidRPr="002D4D37">
              <w:rPr>
                <w:rStyle w:val="a9"/>
                <w:rFonts w:cs="Times New Roman"/>
                <w:noProof/>
              </w:rPr>
              <w:t>Приложение</w:t>
            </w:r>
            <w:r w:rsidR="0072565C" w:rsidRPr="002D4D37">
              <w:rPr>
                <w:rStyle w:val="a9"/>
                <w:rFonts w:asciiTheme="minorBidi" w:hAnsiTheme="minorBidi"/>
                <w:noProof/>
              </w:rPr>
              <w:t xml:space="preserve"> 1 Требования к детализации элементов информационной модели по стадиям жизненного цикла зданий и сооружений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_Toc4001711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34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7CC14290" w14:textId="4209E8FA" w:rsidR="0072565C" w:rsidRDefault="0063231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4001712" w:history="1">
            <w:r w:rsidR="0072565C" w:rsidRPr="002D4D37">
              <w:rPr>
                <w:rStyle w:val="a9"/>
                <w:rFonts w:cs="Times New Roman"/>
                <w:noProof/>
              </w:rPr>
              <w:t>Приложение</w:t>
            </w:r>
            <w:r w:rsidR="0072565C" w:rsidRPr="002D4D37">
              <w:rPr>
                <w:rStyle w:val="a9"/>
                <w:rFonts w:asciiTheme="minorBidi" w:hAnsiTheme="minorBidi"/>
                <w:noProof/>
              </w:rPr>
              <w:t xml:space="preserve"> </w:t>
            </w:r>
            <w:r w:rsidR="0072565C" w:rsidRPr="002D4D37">
              <w:rPr>
                <w:rStyle w:val="a9"/>
                <w:rFonts w:asciiTheme="minorBidi" w:hAnsiTheme="minorBidi"/>
                <w:noProof/>
                <w:lang w:val="en-US"/>
              </w:rPr>
              <w:t>2</w:t>
            </w:r>
            <w:r w:rsidR="0072565C" w:rsidRPr="002D4D37">
              <w:rPr>
                <w:rStyle w:val="a9"/>
                <w:rFonts w:asciiTheme="minorBidi" w:hAnsiTheme="minorBidi"/>
                <w:noProof/>
              </w:rPr>
              <w:t>. Требования к детализации элементов информационной модели по стадиям жизненного цикла линейных объектов</w:t>
            </w:r>
            <w:r w:rsidR="0072565C">
              <w:rPr>
                <w:noProof/>
                <w:webHidden/>
              </w:rPr>
              <w:tab/>
            </w:r>
            <w:r w:rsidR="0072565C">
              <w:rPr>
                <w:noProof/>
                <w:webHidden/>
              </w:rPr>
              <w:fldChar w:fldCharType="begin"/>
            </w:r>
            <w:r w:rsidR="0072565C">
              <w:rPr>
                <w:noProof/>
                <w:webHidden/>
              </w:rPr>
              <w:instrText xml:space="preserve"> PAGEREF _Toc4001712 \h </w:instrText>
            </w:r>
            <w:r w:rsidR="0072565C">
              <w:rPr>
                <w:noProof/>
                <w:webHidden/>
              </w:rPr>
            </w:r>
            <w:r w:rsidR="0072565C">
              <w:rPr>
                <w:noProof/>
                <w:webHidden/>
              </w:rPr>
              <w:fldChar w:fldCharType="separate"/>
            </w:r>
            <w:r w:rsidR="0072565C">
              <w:rPr>
                <w:noProof/>
                <w:webHidden/>
              </w:rPr>
              <w:t>44</w:t>
            </w:r>
            <w:r w:rsidR="0072565C">
              <w:rPr>
                <w:noProof/>
                <w:webHidden/>
              </w:rPr>
              <w:fldChar w:fldCharType="end"/>
            </w:r>
          </w:hyperlink>
        </w:p>
        <w:p w14:paraId="070B3DC8" w14:textId="3926618F" w:rsidR="0072565C" w:rsidRDefault="0072565C">
          <w:r>
            <w:rPr>
              <w:b/>
              <w:bCs/>
            </w:rPr>
            <w:fldChar w:fldCharType="end"/>
          </w:r>
        </w:p>
      </w:sdtContent>
    </w:sdt>
    <w:p w14:paraId="6F7F9420" w14:textId="459C2D46" w:rsidR="002039C1" w:rsidRDefault="002039C1" w:rsidP="002039C1">
      <w:pPr>
        <w:pStyle w:val="RA10"/>
      </w:pPr>
      <w:bookmarkStart w:id="10" w:name="_Toc4001663"/>
      <w:r w:rsidRPr="002039C1">
        <w:rPr>
          <w:rFonts w:cs="Times New Roman"/>
        </w:rPr>
        <w:lastRenderedPageBreak/>
        <w:t>Область</w:t>
      </w:r>
      <w:r>
        <w:t xml:space="preserve"> применения.</w:t>
      </w:r>
      <w:bookmarkEnd w:id="10"/>
    </w:p>
    <w:p w14:paraId="23E0B071" w14:textId="457DBABB" w:rsidR="00FE47C9" w:rsidRPr="00FE47C9" w:rsidRDefault="00FE47C9" w:rsidP="00FE47C9">
      <w:pPr>
        <w:rPr>
          <w:ins w:id="11" w:author="Сергей Волков" w:date="2019-03-26T10:15:00Z"/>
        </w:rPr>
      </w:pPr>
      <w:ins w:id="12" w:author="Сергей Волков" w:date="2019-03-26T10:15:00Z">
        <w:r w:rsidRPr="00FE47C9">
          <w:t xml:space="preserve">Настоящий </w:t>
        </w:r>
      </w:ins>
      <w:ins w:id="13" w:author="Сергей Волков" w:date="2019-03-26T10:16:00Z">
        <w:r>
          <w:t>стандарт организации</w:t>
        </w:r>
      </w:ins>
      <w:ins w:id="14" w:author="Сергей Волков" w:date="2019-03-26T10:15:00Z">
        <w:r w:rsidRPr="00FE47C9">
          <w:t xml:space="preserve"> распространяться на строительство новых, эксплуатацию, реконструкцию и снос существующих зданий и сооружений (включая линейные объекты и объекты транспортной инфраструктуры), а также на благоустройство и инженерную подготовку территорий.</w:t>
        </w:r>
      </w:ins>
    </w:p>
    <w:p w14:paraId="7DDDB690" w14:textId="0F597F72" w:rsidR="00FE47C9" w:rsidRPr="00FE47C9" w:rsidRDefault="00FE47C9" w:rsidP="00FE47C9">
      <w:pPr>
        <w:rPr>
          <w:ins w:id="15" w:author="Сергей Волков" w:date="2019-03-26T10:15:00Z"/>
        </w:rPr>
      </w:pPr>
      <w:ins w:id="16" w:author="Сергей Волков" w:date="2019-03-26T10:15:00Z">
        <w:r w:rsidRPr="00FE47C9">
          <w:t xml:space="preserve">Настоящий </w:t>
        </w:r>
      </w:ins>
      <w:ins w:id="17" w:author="Сергей Волков" w:date="2019-03-26T10:16:00Z">
        <w:r>
          <w:t>стандарт организации</w:t>
        </w:r>
      </w:ins>
      <w:ins w:id="18" w:author="Сергей Волков" w:date="2019-03-26T10:15:00Z">
        <w:r w:rsidRPr="00FE47C9">
          <w:t xml:space="preserve"> устанавливает общие принципы использования технологии информационного моделирования здания (BIM) на всех этапах жизненного цикла объекта строительства. В соответствии с требованиями объекты описывается составляющими компонентами и взаимосвязями между ними, а также необходимой атрибутивной информацией. Общие принципы настоящего </w:t>
        </w:r>
      </w:ins>
      <w:ins w:id="19" w:author="Сергей Волков" w:date="2019-03-26T10:16:00Z">
        <w:r>
          <w:t>стандарта организации</w:t>
        </w:r>
      </w:ins>
      <w:ins w:id="20" w:author="Сергей Волков" w:date="2019-03-26T10:15:00Z">
        <w:r w:rsidRPr="00FE47C9">
          <w:t xml:space="preserve"> могут быть адаптированы под любой проект.</w:t>
        </w:r>
      </w:ins>
    </w:p>
    <w:p w14:paraId="0C629560" w14:textId="3475881D" w:rsidR="002039C1" w:rsidRDefault="002039C1" w:rsidP="002039C1">
      <w:pPr>
        <w:rPr>
          <w:ins w:id="21" w:author="Сергей Волков" w:date="2019-03-26T10:18:00Z"/>
        </w:rPr>
      </w:pPr>
      <w:r>
        <w:t xml:space="preserve">Настоящий документ является техническим заданием, описывающим требования к составу и принципам разработки информационных моделей проектируемого объекта. Документ описывает основные BIM-процессы по созданию и оформлению информационных моделей, которые позволяют получить более высокую степень осознанного принятия проектных решений. Данные требования базируются на программных продуктах Autodesk Revit, Autodesk AutoCAD Civil 3D и Autodesk Navisworks. </w:t>
      </w:r>
    </w:p>
    <w:p w14:paraId="67ECAF48" w14:textId="77777777" w:rsidR="00FE47C9" w:rsidRPr="00FE47C9" w:rsidRDefault="00FE47C9" w:rsidP="00FE47C9">
      <w:pPr>
        <w:rPr>
          <w:ins w:id="22" w:author="Сергей Волков" w:date="2019-03-26T10:18:00Z"/>
        </w:rPr>
      </w:pPr>
      <w:ins w:id="23" w:author="Сергей Волков" w:date="2019-03-26T10:18:00Z">
        <w:r w:rsidRPr="00FE47C9">
          <w:t xml:space="preserve">Настоящий </w:t>
        </w:r>
        <w:r>
          <w:t>стандарт организации</w:t>
        </w:r>
        <w:r w:rsidRPr="00FE47C9">
          <w:t xml:space="preserve"> устанавливает:</w:t>
        </w:r>
      </w:ins>
    </w:p>
    <w:p w14:paraId="7E0D56B0" w14:textId="77777777" w:rsidR="00FE47C9" w:rsidRPr="00FE47C9" w:rsidRDefault="00FE47C9" w:rsidP="00FE47C9">
      <w:pPr>
        <w:numPr>
          <w:ilvl w:val="0"/>
          <w:numId w:val="48"/>
        </w:numPr>
        <w:rPr>
          <w:ins w:id="24" w:author="Сергей Волков" w:date="2019-03-26T10:18:00Z"/>
        </w:rPr>
      </w:pPr>
      <w:ins w:id="25" w:author="Сергей Волков" w:date="2019-03-26T10:18:00Z">
        <w:r w:rsidRPr="00FE47C9">
          <w:t>требования к информационным моделям на всех стадиях жизненного цикла объекта строительства;</w:t>
        </w:r>
      </w:ins>
    </w:p>
    <w:p w14:paraId="60C38F9A" w14:textId="77777777" w:rsidR="00FE47C9" w:rsidRPr="00FE47C9" w:rsidRDefault="00FE47C9" w:rsidP="00FE47C9">
      <w:pPr>
        <w:numPr>
          <w:ilvl w:val="0"/>
          <w:numId w:val="48"/>
        </w:numPr>
        <w:rPr>
          <w:ins w:id="26" w:author="Сергей Волков" w:date="2019-03-26T10:18:00Z"/>
        </w:rPr>
      </w:pPr>
      <w:ins w:id="27" w:author="Сергей Волков" w:date="2019-03-26T10:18:00Z">
        <w:r w:rsidRPr="00FE47C9">
          <w:t>правила оценки качества информационных моделей объектов строительства на всех этапах жизненного цикла;</w:t>
        </w:r>
      </w:ins>
    </w:p>
    <w:p w14:paraId="4968F5EA" w14:textId="77777777" w:rsidR="00FE47C9" w:rsidRPr="00FE47C9" w:rsidRDefault="00FE47C9" w:rsidP="00FE47C9">
      <w:pPr>
        <w:numPr>
          <w:ilvl w:val="0"/>
          <w:numId w:val="48"/>
        </w:numPr>
        <w:rPr>
          <w:ins w:id="28" w:author="Сергей Волков" w:date="2019-03-26T10:18:00Z"/>
        </w:rPr>
      </w:pPr>
      <w:ins w:id="29" w:author="Сергей Волков" w:date="2019-03-26T10:18:00Z">
        <w:r w:rsidRPr="00FE47C9">
          <w:t>правила представления и обмена информационными моделями как между этапами жизненного цикла, так и в рамках одного этапа.</w:t>
        </w:r>
      </w:ins>
    </w:p>
    <w:p w14:paraId="5AAEEC38" w14:textId="77777777" w:rsidR="00FE47C9" w:rsidRPr="00FE47C9" w:rsidRDefault="00FE47C9" w:rsidP="00FE47C9">
      <w:pPr>
        <w:rPr>
          <w:ins w:id="30" w:author="Сергей Волков" w:date="2019-03-26T10:18:00Z"/>
        </w:rPr>
      </w:pPr>
    </w:p>
    <w:p w14:paraId="03A914DC" w14:textId="77777777" w:rsidR="00FE47C9" w:rsidRPr="00FE47C9" w:rsidRDefault="00FE47C9" w:rsidP="00FE47C9">
      <w:pPr>
        <w:rPr>
          <w:ins w:id="31" w:author="Сергей Волков" w:date="2019-03-26T10:18:00Z"/>
        </w:rPr>
      </w:pPr>
      <w:ins w:id="32" w:author="Сергей Волков" w:date="2019-03-26T10:18:00Z">
        <w:r w:rsidRPr="00FE47C9">
          <w:t>Область применения настоящего стандарта распространяется на:</w:t>
        </w:r>
      </w:ins>
    </w:p>
    <w:p w14:paraId="089200B6" w14:textId="77777777" w:rsidR="00FE47C9" w:rsidRPr="00FE47C9" w:rsidRDefault="00FE47C9" w:rsidP="00FE47C9">
      <w:pPr>
        <w:numPr>
          <w:ilvl w:val="0"/>
          <w:numId w:val="49"/>
        </w:numPr>
        <w:rPr>
          <w:ins w:id="33" w:author="Сергей Волков" w:date="2019-03-26T10:18:00Z"/>
        </w:rPr>
      </w:pPr>
      <w:ins w:id="34" w:author="Сергей Волков" w:date="2019-03-26T10:18:00Z">
        <w:r w:rsidRPr="00FE47C9">
          <w:t>Информационную модель объекта строительства на этапе предпроектных разработок, эскизного проектирования и детализированного архитектурного проекта;</w:t>
        </w:r>
      </w:ins>
    </w:p>
    <w:p w14:paraId="6431EFDA" w14:textId="77777777" w:rsidR="00FE47C9" w:rsidRPr="00FE47C9" w:rsidRDefault="00FE47C9" w:rsidP="00FE47C9">
      <w:pPr>
        <w:numPr>
          <w:ilvl w:val="0"/>
          <w:numId w:val="49"/>
        </w:numPr>
        <w:rPr>
          <w:ins w:id="35" w:author="Сергей Волков" w:date="2019-03-26T10:18:00Z"/>
        </w:rPr>
      </w:pPr>
      <w:ins w:id="36" w:author="Сергей Волков" w:date="2019-03-26T10:18:00Z">
        <w:r w:rsidRPr="00FE47C9">
          <w:t>Информационную модель здания, разрабатываемую на стадии Проект в соответствии с Постановлением Правительства РФ от 16.02.2008 № 87 (ред. от 12.11.2016, с изм. от 28.01.2017) "О составе разделов проектной документации и требованиях к их содержанию";</w:t>
        </w:r>
      </w:ins>
    </w:p>
    <w:p w14:paraId="6ACB5EB3" w14:textId="77777777" w:rsidR="00FE47C9" w:rsidRPr="00FE47C9" w:rsidRDefault="00FE47C9" w:rsidP="00FE47C9">
      <w:pPr>
        <w:numPr>
          <w:ilvl w:val="0"/>
          <w:numId w:val="49"/>
        </w:numPr>
        <w:rPr>
          <w:ins w:id="37" w:author="Сергей Волков" w:date="2019-03-26T10:18:00Z"/>
        </w:rPr>
      </w:pPr>
      <w:ins w:id="38" w:author="Сергей Волков" w:date="2019-03-26T10:18:00Z">
        <w:r w:rsidRPr="00FE47C9">
          <w:t xml:space="preserve">Информационную модель здания, разрабатываемую </w:t>
        </w:r>
        <w:proofErr w:type="gramStart"/>
        <w:r w:rsidRPr="00FE47C9">
          <w:t>на стадии</w:t>
        </w:r>
        <w:proofErr w:type="gramEnd"/>
        <w:r w:rsidRPr="00FE47C9">
          <w:t xml:space="preserve"> Рабочая документация.</w:t>
        </w:r>
      </w:ins>
    </w:p>
    <w:p w14:paraId="1BF382C6" w14:textId="77777777" w:rsidR="00FE47C9" w:rsidRDefault="00FE47C9" w:rsidP="002039C1"/>
    <w:p w14:paraId="3D094031" w14:textId="77777777" w:rsidR="002039C1" w:rsidRDefault="002039C1" w:rsidP="002039C1">
      <w:r>
        <w:t>Задачи настоящего документа:</w:t>
      </w:r>
    </w:p>
    <w:p w14:paraId="26F07A1C" w14:textId="6F87FD8A" w:rsidR="002039C1" w:rsidRDefault="002039C1" w:rsidP="002039C1">
      <w:pPr>
        <w:pStyle w:val="1"/>
      </w:pPr>
      <w:r>
        <w:t>Обеспечение единообразного процесса BIM-моделирования среди участников процесса проектирования;</w:t>
      </w:r>
    </w:p>
    <w:p w14:paraId="728943A2" w14:textId="4F169B9B" w:rsidR="002039C1" w:rsidRDefault="002039C1" w:rsidP="002039C1">
      <w:pPr>
        <w:pStyle w:val="1"/>
      </w:pPr>
      <w:r>
        <w:lastRenderedPageBreak/>
        <w:t>Обеспечение разработки моделей пригодных для использования на всех стадиях жизненного цикла объекта;</w:t>
      </w:r>
    </w:p>
    <w:p w14:paraId="16F4984A" w14:textId="315C688B" w:rsidR="002039C1" w:rsidRDefault="002039C1" w:rsidP="002039C1">
      <w:pPr>
        <w:pStyle w:val="1"/>
      </w:pPr>
      <w:r>
        <w:t xml:space="preserve">Описание используемого Программного Обеспечения (далее ПО) для различных задач проекта; </w:t>
      </w:r>
    </w:p>
    <w:p w14:paraId="4082FADE" w14:textId="4123712A" w:rsidR="002039C1" w:rsidRDefault="002039C1" w:rsidP="002039C1">
      <w:pPr>
        <w:pStyle w:val="1"/>
      </w:pPr>
      <w:r>
        <w:t>Формирования требований к моделям и их элементам, получаемых от исполнителя по этапам моделирования;</w:t>
      </w:r>
    </w:p>
    <w:p w14:paraId="7BDEE206" w14:textId="07B93BD7" w:rsidR="002039C1" w:rsidRDefault="002039C1" w:rsidP="002039C1">
      <w:pPr>
        <w:pStyle w:val="1"/>
      </w:pPr>
      <w:r>
        <w:t>Организации работы над моделью (структура модели, система координат и т.д.);</w:t>
      </w:r>
    </w:p>
    <w:p w14:paraId="3091F60B" w14:textId="683969F0" w:rsidR="002039C1" w:rsidRDefault="002039C1" w:rsidP="002039C1">
      <w:pPr>
        <w:pStyle w:val="1"/>
      </w:pPr>
      <w:r>
        <w:t>Регламентирование именования файлов, элементов и объектов модели;</w:t>
      </w:r>
    </w:p>
    <w:p w14:paraId="6A98D331" w14:textId="54AB309B" w:rsidR="002039C1" w:rsidRDefault="002039C1" w:rsidP="002039C1">
      <w:pPr>
        <w:pStyle w:val="1"/>
      </w:pPr>
      <w:r>
        <w:t>Обеспечение единообразных по структуре конечных результатов BIM-моделирования.</w:t>
      </w:r>
    </w:p>
    <w:p w14:paraId="08BC999F" w14:textId="2B9BF6C4" w:rsidR="0093307D" w:rsidRDefault="002039C1" w:rsidP="002039C1">
      <w:r>
        <w:t>Использование настоящего документа предполагает, что специалисты имеют опыт работы с использованием инструментов информационного моделирования.</w:t>
      </w:r>
    </w:p>
    <w:p w14:paraId="195675B4" w14:textId="0355214A" w:rsidR="0093307D" w:rsidRDefault="0093307D">
      <w:r>
        <w:br w:type="page"/>
      </w:r>
    </w:p>
    <w:p w14:paraId="12DA1400" w14:textId="0DD04A5F" w:rsidR="009E03E0" w:rsidRPr="00BB76D9" w:rsidRDefault="009E03E0" w:rsidP="009E03E0">
      <w:pPr>
        <w:pStyle w:val="RA10"/>
        <w:rPr>
          <w:rFonts w:cs="Times New Roman"/>
        </w:rPr>
      </w:pPr>
      <w:bookmarkStart w:id="39" w:name="_Toc517243423"/>
      <w:bookmarkStart w:id="40" w:name="_Toc517262174"/>
      <w:bookmarkStart w:id="41" w:name="_Toc517876457"/>
      <w:bookmarkStart w:id="42" w:name="_Toc517876842"/>
      <w:bookmarkStart w:id="43" w:name="_Toc518894747"/>
      <w:bookmarkStart w:id="44" w:name="_Toc4001664"/>
      <w:r w:rsidRPr="00BB76D9">
        <w:rPr>
          <w:rFonts w:cs="Times New Roman"/>
        </w:rPr>
        <w:lastRenderedPageBreak/>
        <w:t xml:space="preserve">Нормативные </w:t>
      </w:r>
      <w:r w:rsidRPr="009E03E0">
        <w:t>ссылки</w:t>
      </w:r>
      <w:r w:rsidRPr="00BB76D9">
        <w:rPr>
          <w:rFonts w:cs="Times New Roman"/>
        </w:rPr>
        <w:t>.</w:t>
      </w:r>
      <w:bookmarkEnd w:id="39"/>
      <w:bookmarkEnd w:id="40"/>
      <w:bookmarkEnd w:id="41"/>
      <w:bookmarkEnd w:id="42"/>
      <w:bookmarkEnd w:id="43"/>
      <w:bookmarkEnd w:id="44"/>
    </w:p>
    <w:p w14:paraId="533E0543" w14:textId="38CF59BF" w:rsidR="009E03E0" w:rsidRPr="00BB76D9" w:rsidRDefault="00FE47C9" w:rsidP="00FE47C9">
      <w:pPr>
        <w:pStyle w:val="RAd"/>
        <w:rPr>
          <w:rFonts w:cs="Times New Roman"/>
        </w:rPr>
      </w:pPr>
      <w:ins w:id="45" w:author="Сергей Волков" w:date="2019-03-26T10:19:00Z">
        <w:r w:rsidRPr="00FE47C9">
          <w:rPr>
            <w:rFonts w:cs="Times New Roman"/>
          </w:rPr>
          <w:t xml:space="preserve">В настоящем </w:t>
        </w:r>
        <w:r>
          <w:rPr>
            <w:rFonts w:cs="Times New Roman"/>
          </w:rPr>
          <w:t>стандарте организации</w:t>
        </w:r>
        <w:r w:rsidRPr="00FE47C9">
          <w:rPr>
            <w:rFonts w:cs="Times New Roman"/>
          </w:rPr>
          <w:t xml:space="preserve"> использованы нормативные ссылки на следующие стандарты и нормативные документы, которые необходимо учитывать при использовании настоящего </w:t>
        </w:r>
        <w:r>
          <w:rPr>
            <w:rFonts w:cs="Times New Roman"/>
          </w:rPr>
          <w:t>стандарта</w:t>
        </w:r>
        <w:r w:rsidRPr="00FE47C9">
          <w:rPr>
            <w:rFonts w:cs="Times New Roman"/>
          </w:rPr>
          <w:t>. В случае ссылок на документы, у которых указана дата утверждения, необходимо пользоваться только указанной редакцией. В случае, когда дата утверждения не приведена, следует пользоваться последней редакцией ссылочных документов, включая любые поправки и изменения к ним.</w:t>
        </w:r>
      </w:ins>
      <w:ins w:id="46" w:author="Сергей Волков" w:date="2019-03-26T10:20:00Z">
        <w:r>
          <w:rPr>
            <w:rFonts w:cs="Times New Roman"/>
          </w:rPr>
          <w:t xml:space="preserve"> </w:t>
        </w:r>
      </w:ins>
      <w:del w:id="47" w:author="Сергей Волков" w:date="2019-03-26T10:20:00Z">
        <w:r w:rsidR="009E03E0" w:rsidRPr="00BB76D9" w:rsidDel="00FE47C9">
          <w:rPr>
            <w:rFonts w:cs="Times New Roman"/>
          </w:rPr>
          <w:delText xml:space="preserve">При разработке данного </w:delText>
        </w:r>
        <w:r w:rsidR="009E03E0" w:rsidRPr="005F262D" w:rsidDel="00FE47C9">
          <w:rPr>
            <w:rFonts w:cs="Times New Roman"/>
          </w:rPr>
          <w:delText>BIM</w:delText>
        </w:r>
        <w:r w:rsidR="009E03E0" w:rsidRPr="00BB76D9" w:rsidDel="00FE47C9">
          <w:rPr>
            <w:rFonts w:cs="Times New Roman"/>
          </w:rPr>
          <w:delText>-стандарта учитывались требования следующих государственных</w:delText>
        </w:r>
        <w:bookmarkStart w:id="48" w:name="_Hlk3993937"/>
        <w:r w:rsidR="009E03E0" w:rsidRPr="00BB76D9" w:rsidDel="00FE47C9">
          <w:rPr>
            <w:rFonts w:cs="Times New Roman"/>
          </w:rPr>
          <w:delText xml:space="preserve"> стандартов</w:delText>
        </w:r>
        <w:bookmarkEnd w:id="48"/>
        <w:r w:rsidR="009E03E0" w:rsidRPr="00BB76D9" w:rsidDel="00FE47C9">
          <w:rPr>
            <w:rFonts w:cs="Times New Roman"/>
          </w:rPr>
          <w:delText>, сводов правил и рекомендаций Российской Федерации:</w:delText>
        </w:r>
      </w:del>
    </w:p>
    <w:p w14:paraId="0D5CBD33" w14:textId="793E842B" w:rsidR="009E03E0" w:rsidRPr="00BB76D9" w:rsidRDefault="009E03E0" w:rsidP="009E03E0">
      <w:pPr>
        <w:pStyle w:val="RAd"/>
        <w:rPr>
          <w:rFonts w:eastAsia="Segoe UI" w:cs="Times New Roman"/>
          <w:lang w:val="en-US"/>
        </w:rPr>
      </w:pPr>
      <w:r w:rsidRPr="00BB76D9">
        <w:rPr>
          <w:rFonts w:cs="Times New Roman"/>
        </w:rPr>
        <w:t xml:space="preserve">Таблица </w:t>
      </w:r>
      <w:r w:rsidRPr="00BB76D9">
        <w:rPr>
          <w:rFonts w:cs="Times New Roman"/>
        </w:rPr>
        <w:fldChar w:fldCharType="begin"/>
      </w:r>
      <w:r w:rsidRPr="00BB76D9">
        <w:rPr>
          <w:rFonts w:cs="Times New Roman"/>
        </w:rPr>
        <w:instrText xml:space="preserve"> SEQ Таблица \* ARABIC </w:instrText>
      </w:r>
      <w:r w:rsidRPr="00BB76D9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</w:t>
      </w:r>
      <w:r w:rsidRPr="00BB76D9">
        <w:rPr>
          <w:rFonts w:cs="Times New Roman"/>
        </w:rPr>
        <w:fldChar w:fldCharType="end"/>
      </w:r>
      <w:r w:rsidRPr="00BB76D9">
        <w:rPr>
          <w:rFonts w:cs="Times New Roman"/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49" w:author="Сергей Волков" w:date="2019-03-26T10:36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692"/>
        <w:gridCol w:w="6937"/>
        <w:tblGridChange w:id="50">
          <w:tblGrid>
            <w:gridCol w:w="2692"/>
            <w:gridCol w:w="6937"/>
          </w:tblGrid>
        </w:tblGridChange>
      </w:tblGrid>
      <w:tr w:rsidR="009E03E0" w:rsidRPr="00BB76D9" w14:paraId="64583B31" w14:textId="77777777" w:rsidTr="009A6324">
        <w:trPr>
          <w:trHeight w:val="851"/>
          <w:jc w:val="center"/>
          <w:trPrChange w:id="51" w:author="Сергей Волков" w:date="2019-03-26T10:36:00Z">
            <w:trPr>
              <w:trHeight w:val="851"/>
              <w:jc w:val="center"/>
            </w:trPr>
          </w:trPrChange>
        </w:trPr>
        <w:tc>
          <w:tcPr>
            <w:tcW w:w="2692" w:type="dxa"/>
            <w:vAlign w:val="center"/>
            <w:tcPrChange w:id="52" w:author="Сергей Волков" w:date="2019-03-26T10:36:00Z">
              <w:tcPr>
                <w:tcW w:w="2696" w:type="dxa"/>
                <w:vAlign w:val="center"/>
              </w:tcPr>
            </w:tcPrChange>
          </w:tcPr>
          <w:p w14:paraId="39D3098C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Номер документа</w:t>
            </w:r>
          </w:p>
        </w:tc>
        <w:tc>
          <w:tcPr>
            <w:tcW w:w="6937" w:type="dxa"/>
            <w:vAlign w:val="center"/>
            <w:tcPrChange w:id="53" w:author="Сергей Волков" w:date="2019-03-26T10:36:00Z">
              <w:tcPr>
                <w:tcW w:w="6960" w:type="dxa"/>
                <w:vAlign w:val="center"/>
              </w:tcPr>
            </w:tcPrChange>
          </w:tcPr>
          <w:p w14:paraId="7022064A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Наименование документа</w:t>
            </w:r>
          </w:p>
        </w:tc>
      </w:tr>
      <w:tr w:rsidR="00FE47C9" w:rsidRPr="00BB76D9" w14:paraId="38F09A4C" w14:textId="77777777" w:rsidTr="009A6324">
        <w:trPr>
          <w:jc w:val="center"/>
          <w:ins w:id="54" w:author="Сергей Волков" w:date="2019-03-26T10:20:00Z"/>
          <w:trPrChange w:id="55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56" w:author="Сергей Волков" w:date="2019-03-26T10:36:00Z">
              <w:tcPr>
                <w:tcW w:w="2696" w:type="dxa"/>
              </w:tcPr>
            </w:tcPrChange>
          </w:tcPr>
          <w:p w14:paraId="50196606" w14:textId="12F90DFA" w:rsidR="00FE47C9" w:rsidRPr="00BB76D9" w:rsidRDefault="00FE47C9" w:rsidP="00FE47C9">
            <w:pPr>
              <w:pStyle w:val="a5"/>
              <w:rPr>
                <w:ins w:id="57" w:author="Сергей Волков" w:date="2019-03-26T10:20:00Z"/>
                <w:rFonts w:cs="Times New Roman"/>
              </w:rPr>
            </w:pPr>
            <w:ins w:id="58" w:author="Сергей Волков" w:date="2019-03-26T10:21:00Z">
              <w:r>
                <w:rPr>
                  <w:rFonts w:cs="Times New Roman"/>
                </w:rPr>
                <w:t>ПП</w:t>
              </w:r>
              <w:r w:rsidRPr="0042226B">
                <w:rPr>
                  <w:rFonts w:cs="Times New Roman"/>
                </w:rPr>
                <w:t xml:space="preserve"> РФ N 87</w:t>
              </w:r>
            </w:ins>
          </w:p>
        </w:tc>
        <w:tc>
          <w:tcPr>
            <w:tcW w:w="6937" w:type="dxa"/>
            <w:tcPrChange w:id="59" w:author="Сергей Волков" w:date="2019-03-26T10:36:00Z">
              <w:tcPr>
                <w:tcW w:w="6960" w:type="dxa"/>
              </w:tcPr>
            </w:tcPrChange>
          </w:tcPr>
          <w:p w14:paraId="796BD5A9" w14:textId="2AC1481F" w:rsidR="00FE47C9" w:rsidRPr="00BB76D9" w:rsidRDefault="00FE47C9" w:rsidP="00FE47C9">
            <w:pPr>
              <w:pStyle w:val="a5"/>
              <w:rPr>
                <w:ins w:id="60" w:author="Сергей Волков" w:date="2019-03-26T10:20:00Z"/>
                <w:rFonts w:cs="Times New Roman"/>
              </w:rPr>
            </w:pPr>
            <w:ins w:id="61" w:author="Сергей Волков" w:date="2019-03-26T10:21:00Z">
              <w:r w:rsidRPr="00FE47C9">
                <w:rPr>
                  <w:rFonts w:cs="Times New Roman"/>
                  <w:rPrChange w:id="62" w:author="Сергей Волков" w:date="2019-03-26T10:21:00Z">
                    <w:rPr>
                      <w:rFonts w:asciiTheme="minorBidi" w:hAnsiTheme="minorBidi"/>
                    </w:rPr>
                  </w:rPrChange>
                </w:rPr>
                <w:t>Постановление Правительства РФ от 16.02.2008 N 87 (ред. от 12.05.2017) "О составе разделов проектной документации и требованиях к их содержанию"</w:t>
              </w:r>
            </w:ins>
          </w:p>
        </w:tc>
      </w:tr>
      <w:tr w:rsidR="009E03E0" w:rsidRPr="00BB76D9" w14:paraId="75EED427" w14:textId="77777777" w:rsidTr="009A6324">
        <w:trPr>
          <w:jc w:val="center"/>
          <w:trPrChange w:id="63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64" w:author="Сергей Волков" w:date="2019-03-26T10:36:00Z">
              <w:tcPr>
                <w:tcW w:w="2696" w:type="dxa"/>
              </w:tcPr>
            </w:tcPrChange>
          </w:tcPr>
          <w:p w14:paraId="27E3BFD0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ГОСТ Р 55062-2012</w:t>
            </w:r>
          </w:p>
        </w:tc>
        <w:tc>
          <w:tcPr>
            <w:tcW w:w="6937" w:type="dxa"/>
            <w:tcPrChange w:id="65" w:author="Сергей Волков" w:date="2019-03-26T10:36:00Z">
              <w:tcPr>
                <w:tcW w:w="6960" w:type="dxa"/>
              </w:tcPr>
            </w:tcPrChange>
          </w:tcPr>
          <w:p w14:paraId="67424F73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Информационные технологии. Системы промышленной автоматизации и их интеграция. Интероперабельность. Основные положения</w:t>
            </w:r>
          </w:p>
        </w:tc>
      </w:tr>
      <w:tr w:rsidR="009E03E0" w:rsidRPr="00BB76D9" w14:paraId="6EB4D5E9" w14:textId="77777777" w:rsidTr="009A6324">
        <w:trPr>
          <w:jc w:val="center"/>
          <w:trPrChange w:id="66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67" w:author="Сергей Волков" w:date="2019-03-26T10:36:00Z">
              <w:tcPr>
                <w:tcW w:w="2696" w:type="dxa"/>
              </w:tcPr>
            </w:tcPrChange>
          </w:tcPr>
          <w:p w14:paraId="664DD327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ГОСТ Р 57563-2017/ISO/TS 12911:2012</w:t>
            </w:r>
          </w:p>
        </w:tc>
        <w:tc>
          <w:tcPr>
            <w:tcW w:w="6937" w:type="dxa"/>
            <w:tcPrChange w:id="68" w:author="Сергей Волков" w:date="2019-03-26T10:36:00Z">
              <w:tcPr>
                <w:tcW w:w="6960" w:type="dxa"/>
              </w:tcPr>
            </w:tcPrChange>
          </w:tcPr>
          <w:p w14:paraId="52AA6A17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Моделирование информационное в строительстве. Основные положения по разработке стандартов информационного моделирования зданий и сооружений</w:t>
            </w:r>
          </w:p>
        </w:tc>
      </w:tr>
      <w:tr w:rsidR="009E03E0" w:rsidRPr="00BB76D9" w14:paraId="5FB97755" w14:textId="77777777" w:rsidTr="009A6324">
        <w:trPr>
          <w:jc w:val="center"/>
          <w:trPrChange w:id="69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70" w:author="Сергей Волков" w:date="2019-03-26T10:36:00Z">
              <w:tcPr>
                <w:tcW w:w="2696" w:type="dxa"/>
              </w:tcPr>
            </w:tcPrChange>
          </w:tcPr>
          <w:p w14:paraId="2A7F3884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ГОСТ Р 57310-2016 (ИСО 29481-1:2010)</w:t>
            </w:r>
          </w:p>
        </w:tc>
        <w:tc>
          <w:tcPr>
            <w:tcW w:w="6937" w:type="dxa"/>
            <w:tcPrChange w:id="71" w:author="Сергей Волков" w:date="2019-03-26T10:36:00Z">
              <w:tcPr>
                <w:tcW w:w="6960" w:type="dxa"/>
              </w:tcPr>
            </w:tcPrChange>
          </w:tcPr>
          <w:p w14:paraId="6DA7F6F1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Моделирование информационное в строительстве. Руководство по доставке информации. Методология и формат</w:t>
            </w:r>
          </w:p>
        </w:tc>
      </w:tr>
      <w:tr w:rsidR="009E03E0" w:rsidRPr="00BB76D9" w14:paraId="66F7F268" w14:textId="77777777" w:rsidTr="009A6324">
        <w:trPr>
          <w:jc w:val="center"/>
          <w:trPrChange w:id="72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73" w:author="Сергей Волков" w:date="2019-03-26T10:36:00Z">
              <w:tcPr>
                <w:tcW w:w="2696" w:type="dxa"/>
              </w:tcPr>
            </w:tcPrChange>
          </w:tcPr>
          <w:p w14:paraId="6923D46A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СП 331.1325800.2017</w:t>
            </w:r>
          </w:p>
        </w:tc>
        <w:tc>
          <w:tcPr>
            <w:tcW w:w="6937" w:type="dxa"/>
            <w:tcPrChange w:id="74" w:author="Сергей Волков" w:date="2019-03-26T10:36:00Z">
              <w:tcPr>
                <w:tcW w:w="6960" w:type="dxa"/>
              </w:tcPr>
            </w:tcPrChange>
          </w:tcPr>
          <w:p w14:paraId="1E98CCDD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</w:t>
            </w:r>
          </w:p>
        </w:tc>
      </w:tr>
      <w:tr w:rsidR="009E03E0" w:rsidRPr="00BB76D9" w14:paraId="72F9A4FA" w14:textId="77777777" w:rsidTr="009A6324">
        <w:trPr>
          <w:jc w:val="center"/>
          <w:trPrChange w:id="75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76" w:author="Сергей Волков" w:date="2019-03-26T10:36:00Z">
              <w:tcPr>
                <w:tcW w:w="2696" w:type="dxa"/>
              </w:tcPr>
            </w:tcPrChange>
          </w:tcPr>
          <w:p w14:paraId="511B5B7E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СП 333.1325800.2017</w:t>
            </w:r>
          </w:p>
        </w:tc>
        <w:tc>
          <w:tcPr>
            <w:tcW w:w="6937" w:type="dxa"/>
            <w:tcPrChange w:id="77" w:author="Сергей Волков" w:date="2019-03-26T10:36:00Z">
              <w:tcPr>
                <w:tcW w:w="6960" w:type="dxa"/>
              </w:tcPr>
            </w:tcPrChange>
          </w:tcPr>
          <w:p w14:paraId="2191D734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Информационное моделирование в строительстве. Правила формирования информационной модели объектов на различных стадиях жизненного цикла</w:t>
            </w:r>
          </w:p>
        </w:tc>
      </w:tr>
      <w:tr w:rsidR="009E03E0" w:rsidRPr="00BB76D9" w14:paraId="649019CF" w14:textId="77777777" w:rsidTr="009A6324">
        <w:trPr>
          <w:jc w:val="center"/>
          <w:trPrChange w:id="78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79" w:author="Сергей Волков" w:date="2019-03-26T10:36:00Z">
              <w:tcPr>
                <w:tcW w:w="2696" w:type="dxa"/>
              </w:tcPr>
            </w:tcPrChange>
          </w:tcPr>
          <w:p w14:paraId="6E3B08C6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Р 50.1.028-2001</w:t>
            </w:r>
          </w:p>
        </w:tc>
        <w:tc>
          <w:tcPr>
            <w:tcW w:w="6937" w:type="dxa"/>
            <w:tcPrChange w:id="80" w:author="Сергей Волков" w:date="2019-03-26T10:36:00Z">
              <w:tcPr>
                <w:tcW w:w="6960" w:type="dxa"/>
              </w:tcPr>
            </w:tcPrChange>
          </w:tcPr>
          <w:p w14:paraId="69CC7ACE" w14:textId="77777777" w:rsidR="009E03E0" w:rsidRPr="00BB76D9" w:rsidRDefault="009E03E0" w:rsidP="00FE47C9">
            <w:pPr>
              <w:pStyle w:val="a5"/>
              <w:rPr>
                <w:rFonts w:cs="Times New Roman"/>
              </w:rPr>
            </w:pPr>
            <w:r w:rsidRPr="00BB76D9">
              <w:rPr>
                <w:rFonts w:cs="Times New Roman"/>
              </w:rPr>
              <w:t>Информационные технологии поддержки жизненного цикла продукции. Методология функционального моделирования</w:t>
            </w:r>
          </w:p>
        </w:tc>
      </w:tr>
      <w:tr w:rsidR="00FE47C9" w:rsidRPr="00BB76D9" w14:paraId="368783BF" w14:textId="77777777" w:rsidTr="009A6324">
        <w:trPr>
          <w:jc w:val="center"/>
          <w:ins w:id="81" w:author="Сергей Волков" w:date="2019-03-26T10:20:00Z"/>
          <w:trPrChange w:id="82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83" w:author="Сергей Волков" w:date="2019-03-26T10:36:00Z">
              <w:tcPr>
                <w:tcW w:w="2696" w:type="dxa"/>
              </w:tcPr>
            </w:tcPrChange>
          </w:tcPr>
          <w:p w14:paraId="34E03BA9" w14:textId="1D057012" w:rsidR="00FE47C9" w:rsidRPr="00BB76D9" w:rsidRDefault="00FE47C9" w:rsidP="00FE47C9">
            <w:pPr>
              <w:pStyle w:val="a5"/>
              <w:rPr>
                <w:ins w:id="84" w:author="Сергей Волков" w:date="2019-03-26T10:20:00Z"/>
                <w:rFonts w:cs="Times New Roman"/>
              </w:rPr>
            </w:pPr>
            <w:ins w:id="85" w:author="Сергей Волков" w:date="2019-03-26T10:21:00Z">
              <w:r w:rsidRPr="00D53134">
                <w:rPr>
                  <w:rFonts w:asciiTheme="minorBidi" w:hAnsiTheme="minorBidi"/>
                </w:rPr>
                <w:t>ГОСТ 34.601-90</w:t>
              </w:r>
            </w:ins>
          </w:p>
        </w:tc>
        <w:tc>
          <w:tcPr>
            <w:tcW w:w="6937" w:type="dxa"/>
            <w:tcPrChange w:id="86" w:author="Сергей Волков" w:date="2019-03-26T10:36:00Z">
              <w:tcPr>
                <w:tcW w:w="6960" w:type="dxa"/>
              </w:tcPr>
            </w:tcPrChange>
          </w:tcPr>
          <w:p w14:paraId="195D9771" w14:textId="6EBADDAB" w:rsidR="00FE47C9" w:rsidRPr="00BB76D9" w:rsidRDefault="00FE47C9" w:rsidP="00FE47C9">
            <w:pPr>
              <w:pStyle w:val="a5"/>
              <w:rPr>
                <w:ins w:id="87" w:author="Сергей Волков" w:date="2019-03-26T10:20:00Z"/>
                <w:rFonts w:cs="Times New Roman"/>
              </w:rPr>
            </w:pPr>
            <w:ins w:id="88" w:author="Сергей Волков" w:date="2019-03-26T10:20:00Z">
              <w:r w:rsidRPr="00FE47C9">
                <w:rPr>
                  <w:rFonts w:cs="Times New Roman"/>
                  <w:rPrChange w:id="89" w:author="Сергей Волков" w:date="2019-03-26T10:22:00Z">
                    <w:rPr>
                      <w:rFonts w:asciiTheme="minorBidi" w:hAnsiTheme="minorBidi"/>
                    </w:rPr>
                  </w:rPrChange>
                </w:rPr>
                <w:t>Автоматизированные</w:t>
              </w:r>
              <w:r w:rsidRPr="00D53134">
                <w:rPr>
                  <w:rFonts w:asciiTheme="minorBidi" w:hAnsiTheme="minorBidi"/>
                </w:rPr>
                <w:t xml:space="preserve"> системы. Стадии создания</w:t>
              </w:r>
            </w:ins>
          </w:p>
        </w:tc>
      </w:tr>
      <w:tr w:rsidR="00FE47C9" w:rsidRPr="00BB76D9" w14:paraId="0C89A0AE" w14:textId="77777777" w:rsidTr="009A6324">
        <w:trPr>
          <w:jc w:val="center"/>
          <w:ins w:id="90" w:author="Сергей Волков" w:date="2019-03-26T10:22:00Z"/>
          <w:trPrChange w:id="91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92" w:author="Сергей Волков" w:date="2019-03-26T10:36:00Z">
              <w:tcPr>
                <w:tcW w:w="2696" w:type="dxa"/>
              </w:tcPr>
            </w:tcPrChange>
          </w:tcPr>
          <w:p w14:paraId="16290C9F" w14:textId="261985C6" w:rsidR="00FE47C9" w:rsidRPr="00D53134" w:rsidRDefault="00FE47C9" w:rsidP="00FE47C9">
            <w:pPr>
              <w:pStyle w:val="a5"/>
              <w:rPr>
                <w:ins w:id="93" w:author="Сергей Волков" w:date="2019-03-26T10:22:00Z"/>
                <w:rFonts w:asciiTheme="minorBidi" w:hAnsiTheme="minorBidi"/>
              </w:rPr>
            </w:pPr>
            <w:ins w:id="94" w:author="Сергей Волков" w:date="2019-03-26T10:22:00Z">
              <w:r w:rsidRPr="0042226B">
                <w:rPr>
                  <w:rFonts w:cs="Times New Roman"/>
                </w:rPr>
                <w:t>ГОСТ 34.602-89</w:t>
              </w:r>
            </w:ins>
          </w:p>
        </w:tc>
        <w:tc>
          <w:tcPr>
            <w:tcW w:w="6937" w:type="dxa"/>
            <w:tcPrChange w:id="95" w:author="Сергей Волков" w:date="2019-03-26T10:36:00Z">
              <w:tcPr>
                <w:tcW w:w="6960" w:type="dxa"/>
              </w:tcPr>
            </w:tcPrChange>
          </w:tcPr>
          <w:p w14:paraId="3FD5EA48" w14:textId="1085570F" w:rsidR="00FE47C9" w:rsidRPr="00FE47C9" w:rsidRDefault="00FE47C9" w:rsidP="00FE47C9">
            <w:pPr>
              <w:pStyle w:val="a5"/>
              <w:rPr>
                <w:ins w:id="96" w:author="Сергей Волков" w:date="2019-03-26T10:22:00Z"/>
                <w:rFonts w:cs="Times New Roman"/>
              </w:rPr>
            </w:pPr>
            <w:ins w:id="97" w:author="Сергей Волков" w:date="2019-03-26T10:22:00Z">
              <w:r w:rsidRPr="00FE47C9">
                <w:rPr>
                  <w:rFonts w:cs="Times New Roman"/>
                  <w:rPrChange w:id="98" w:author="Сергей Волков" w:date="2019-03-26T10:22:00Z">
                    <w:rPr>
                      <w:rFonts w:asciiTheme="minorBidi" w:hAnsiTheme="minorBidi"/>
                    </w:rPr>
                  </w:rPrChange>
                </w:rPr>
                <w:t>Техническое задание на создание автоматизированной системы</w:t>
              </w:r>
            </w:ins>
          </w:p>
        </w:tc>
      </w:tr>
      <w:tr w:rsidR="00FE47C9" w:rsidRPr="00BB76D9" w14:paraId="29CBF511" w14:textId="77777777" w:rsidTr="009A6324">
        <w:trPr>
          <w:jc w:val="center"/>
          <w:ins w:id="99" w:author="Сергей Волков" w:date="2019-03-26T10:22:00Z"/>
          <w:trPrChange w:id="100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01" w:author="Сергей Волков" w:date="2019-03-26T10:36:00Z">
              <w:tcPr>
                <w:tcW w:w="2696" w:type="dxa"/>
              </w:tcPr>
            </w:tcPrChange>
          </w:tcPr>
          <w:p w14:paraId="69695E5F" w14:textId="1A57B037" w:rsidR="00FE47C9" w:rsidRPr="0042226B" w:rsidRDefault="00FE47C9" w:rsidP="00FE47C9">
            <w:pPr>
              <w:pStyle w:val="a5"/>
              <w:rPr>
                <w:ins w:id="102" w:author="Сергей Волков" w:date="2019-03-26T10:22:00Z"/>
                <w:rFonts w:cs="Times New Roman"/>
              </w:rPr>
            </w:pPr>
            <w:ins w:id="103" w:author="Сергей Волков" w:date="2019-03-26T10:23:00Z">
              <w:r w:rsidRPr="0042226B">
                <w:rPr>
                  <w:rFonts w:cs="Times New Roman"/>
                </w:rPr>
                <w:t>ГОСТ 34.201-89</w:t>
              </w:r>
            </w:ins>
          </w:p>
        </w:tc>
        <w:tc>
          <w:tcPr>
            <w:tcW w:w="6937" w:type="dxa"/>
            <w:tcPrChange w:id="104" w:author="Сергей Волков" w:date="2019-03-26T10:36:00Z">
              <w:tcPr>
                <w:tcW w:w="6960" w:type="dxa"/>
              </w:tcPr>
            </w:tcPrChange>
          </w:tcPr>
          <w:p w14:paraId="0A563F6D" w14:textId="03B0CE9D" w:rsidR="00FE47C9" w:rsidRPr="00FE47C9" w:rsidRDefault="00FE47C9" w:rsidP="00FE47C9">
            <w:pPr>
              <w:pStyle w:val="a5"/>
              <w:rPr>
                <w:ins w:id="105" w:author="Сергей Волков" w:date="2019-03-26T10:22:00Z"/>
                <w:rFonts w:cs="Times New Roman"/>
              </w:rPr>
            </w:pPr>
            <w:ins w:id="106" w:author="Сергей Волков" w:date="2019-03-26T10:23:00Z">
              <w:r w:rsidRPr="0042226B">
                <w:rPr>
                  <w:rFonts w:cs="Times New Roman"/>
                </w:rPr>
                <w:t>Виды, комплектность и обозначение документов при</w:t>
              </w:r>
              <w:r>
                <w:rPr>
                  <w:rFonts w:cs="Times New Roman"/>
                </w:rPr>
                <w:t xml:space="preserve"> </w:t>
              </w:r>
              <w:r w:rsidRPr="0042226B">
                <w:rPr>
                  <w:rFonts w:cs="Times New Roman"/>
                </w:rPr>
                <w:t>создании автоматизированных систем (частичное использование)</w:t>
              </w:r>
            </w:ins>
          </w:p>
        </w:tc>
      </w:tr>
      <w:tr w:rsidR="00FE47C9" w:rsidRPr="00BB76D9" w14:paraId="1FCA8DF1" w14:textId="77777777" w:rsidTr="009A6324">
        <w:trPr>
          <w:jc w:val="center"/>
          <w:ins w:id="107" w:author="Сергей Волков" w:date="2019-03-26T10:23:00Z"/>
          <w:trPrChange w:id="108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09" w:author="Сергей Волков" w:date="2019-03-26T10:36:00Z">
              <w:tcPr>
                <w:tcW w:w="2696" w:type="dxa"/>
              </w:tcPr>
            </w:tcPrChange>
          </w:tcPr>
          <w:p w14:paraId="71B69DB3" w14:textId="7FC3C61F" w:rsidR="00FE47C9" w:rsidRPr="0042226B" w:rsidRDefault="009A6324" w:rsidP="00FE47C9">
            <w:pPr>
              <w:pStyle w:val="a5"/>
              <w:rPr>
                <w:ins w:id="110" w:author="Сергей Волков" w:date="2019-03-26T10:23:00Z"/>
                <w:rFonts w:cs="Times New Roman"/>
              </w:rPr>
            </w:pPr>
            <w:ins w:id="111" w:author="Сергей Волков" w:date="2019-03-26T10:24:00Z">
              <w:r w:rsidRPr="0042226B">
                <w:rPr>
                  <w:rFonts w:cs="Times New Roman"/>
                </w:rPr>
                <w:t>ГОСТ 24.104-85</w:t>
              </w:r>
            </w:ins>
          </w:p>
        </w:tc>
        <w:tc>
          <w:tcPr>
            <w:tcW w:w="6937" w:type="dxa"/>
            <w:tcPrChange w:id="112" w:author="Сергей Волков" w:date="2019-03-26T10:36:00Z">
              <w:tcPr>
                <w:tcW w:w="6960" w:type="dxa"/>
              </w:tcPr>
            </w:tcPrChange>
          </w:tcPr>
          <w:p w14:paraId="05CCE06E" w14:textId="12D0FEE0" w:rsidR="00FE47C9" w:rsidRPr="0042226B" w:rsidRDefault="00FE47C9" w:rsidP="009A6324">
            <w:pPr>
              <w:pStyle w:val="a5"/>
              <w:rPr>
                <w:ins w:id="113" w:author="Сергей Волков" w:date="2019-03-26T10:23:00Z"/>
                <w:rFonts w:cs="Times New Roman"/>
              </w:rPr>
            </w:pPr>
            <w:ins w:id="114" w:author="Сергей Волков" w:date="2019-03-26T10:23:00Z">
              <w:r w:rsidRPr="0042226B">
                <w:rPr>
                  <w:rFonts w:cs="Times New Roman"/>
                </w:rPr>
                <w:t>Автоматизированные системы управления. Общие требования</w:t>
              </w:r>
            </w:ins>
          </w:p>
        </w:tc>
      </w:tr>
      <w:tr w:rsidR="009A6324" w:rsidRPr="00BB76D9" w14:paraId="0AE7DF3D" w14:textId="77777777" w:rsidTr="009A6324">
        <w:trPr>
          <w:jc w:val="center"/>
          <w:ins w:id="115" w:author="Сергей Волков" w:date="2019-03-26T10:24:00Z"/>
          <w:trPrChange w:id="116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17" w:author="Сергей Волков" w:date="2019-03-26T10:36:00Z">
              <w:tcPr>
                <w:tcW w:w="2696" w:type="dxa"/>
              </w:tcPr>
            </w:tcPrChange>
          </w:tcPr>
          <w:p w14:paraId="2A7463A0" w14:textId="71315A3A" w:rsidR="009A6324" w:rsidRPr="0042226B" w:rsidRDefault="009A6324" w:rsidP="00FE47C9">
            <w:pPr>
              <w:pStyle w:val="a5"/>
              <w:rPr>
                <w:ins w:id="118" w:author="Сергей Волков" w:date="2019-03-26T10:24:00Z"/>
                <w:rFonts w:cs="Times New Roman"/>
              </w:rPr>
            </w:pPr>
            <w:ins w:id="119" w:author="Сергей Волков" w:date="2019-03-26T10:24:00Z">
              <w:r w:rsidRPr="0042226B">
                <w:rPr>
                  <w:rFonts w:cs="Times New Roman"/>
                </w:rPr>
                <w:t>ГОСТ 21.614-88</w:t>
              </w:r>
            </w:ins>
          </w:p>
        </w:tc>
        <w:tc>
          <w:tcPr>
            <w:tcW w:w="6937" w:type="dxa"/>
            <w:tcPrChange w:id="120" w:author="Сергей Волков" w:date="2019-03-26T10:36:00Z">
              <w:tcPr>
                <w:tcW w:w="6960" w:type="dxa"/>
              </w:tcPr>
            </w:tcPrChange>
          </w:tcPr>
          <w:p w14:paraId="4E1EB3E3" w14:textId="0C99A6EA" w:rsidR="009A6324" w:rsidRPr="0042226B" w:rsidRDefault="009A6324" w:rsidP="009A6324">
            <w:pPr>
              <w:pStyle w:val="a5"/>
              <w:rPr>
                <w:ins w:id="121" w:author="Сергей Волков" w:date="2019-03-26T10:24:00Z"/>
                <w:rFonts w:cs="Times New Roman"/>
              </w:rPr>
            </w:pPr>
            <w:ins w:id="122" w:author="Сергей Волков" w:date="2019-03-26T10:24:00Z">
              <w:r w:rsidRPr="0042226B">
                <w:rPr>
                  <w:rFonts w:cs="Times New Roman"/>
                </w:rPr>
                <w:t>Система проектной документации для строительства. Изображения условные графические электрооборудования и проводок на планах</w:t>
              </w:r>
            </w:ins>
          </w:p>
        </w:tc>
      </w:tr>
      <w:tr w:rsidR="009A6324" w:rsidRPr="00BB76D9" w14:paraId="6612F57E" w14:textId="77777777" w:rsidTr="009A6324">
        <w:trPr>
          <w:jc w:val="center"/>
          <w:ins w:id="123" w:author="Сергей Волков" w:date="2019-03-26T10:24:00Z"/>
          <w:trPrChange w:id="124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25" w:author="Сергей Волков" w:date="2019-03-26T10:36:00Z">
              <w:tcPr>
                <w:tcW w:w="2696" w:type="dxa"/>
              </w:tcPr>
            </w:tcPrChange>
          </w:tcPr>
          <w:p w14:paraId="5689DEFD" w14:textId="3ECD7723" w:rsidR="009A6324" w:rsidRPr="0042226B" w:rsidRDefault="009A6324" w:rsidP="00FE47C9">
            <w:pPr>
              <w:pStyle w:val="a5"/>
              <w:rPr>
                <w:ins w:id="126" w:author="Сергей Волков" w:date="2019-03-26T10:24:00Z"/>
                <w:rFonts w:cs="Times New Roman"/>
              </w:rPr>
            </w:pPr>
            <w:ins w:id="127" w:author="Сергей Волков" w:date="2019-03-26T10:25:00Z">
              <w:r w:rsidRPr="0042226B">
                <w:rPr>
                  <w:rFonts w:cs="Times New Roman"/>
                </w:rPr>
                <w:lastRenderedPageBreak/>
                <w:t>ГОСТ 21.704-2011</w:t>
              </w:r>
            </w:ins>
          </w:p>
        </w:tc>
        <w:tc>
          <w:tcPr>
            <w:tcW w:w="6937" w:type="dxa"/>
            <w:tcPrChange w:id="128" w:author="Сергей Волков" w:date="2019-03-26T10:36:00Z">
              <w:tcPr>
                <w:tcW w:w="6960" w:type="dxa"/>
              </w:tcPr>
            </w:tcPrChange>
          </w:tcPr>
          <w:p w14:paraId="023C804F" w14:textId="7A0512CE" w:rsidR="009A6324" w:rsidRPr="0042226B" w:rsidRDefault="009A6324" w:rsidP="009A6324">
            <w:pPr>
              <w:pStyle w:val="a5"/>
              <w:rPr>
                <w:ins w:id="129" w:author="Сергей Волков" w:date="2019-03-26T10:24:00Z"/>
                <w:rFonts w:cs="Times New Roman"/>
              </w:rPr>
            </w:pPr>
            <w:ins w:id="130" w:author="Сергей Волков" w:date="2019-03-26T10:24:00Z">
              <w:r w:rsidRPr="0042226B">
                <w:rPr>
                  <w:rFonts w:cs="Times New Roman"/>
                </w:rPr>
                <w:t>Система проектной документации для строительства. Правила выполнения рабочей документации наружных сетей водоснабжения и канализации</w:t>
              </w:r>
            </w:ins>
          </w:p>
        </w:tc>
      </w:tr>
      <w:tr w:rsidR="009A6324" w:rsidRPr="00BB76D9" w14:paraId="5C5E65A1" w14:textId="77777777" w:rsidTr="009A6324">
        <w:trPr>
          <w:jc w:val="center"/>
          <w:ins w:id="131" w:author="Сергей Волков" w:date="2019-03-26T10:25:00Z"/>
          <w:trPrChange w:id="132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33" w:author="Сергей Волков" w:date="2019-03-26T10:36:00Z">
              <w:tcPr>
                <w:tcW w:w="2696" w:type="dxa"/>
              </w:tcPr>
            </w:tcPrChange>
          </w:tcPr>
          <w:p w14:paraId="63F588D5" w14:textId="59EC8314" w:rsidR="009A6324" w:rsidRPr="0042226B" w:rsidRDefault="009A6324" w:rsidP="00FE47C9">
            <w:pPr>
              <w:pStyle w:val="a5"/>
              <w:rPr>
                <w:ins w:id="134" w:author="Сергей Волков" w:date="2019-03-26T10:25:00Z"/>
                <w:rFonts w:cs="Times New Roman"/>
              </w:rPr>
            </w:pPr>
            <w:ins w:id="135" w:author="Сергей Волков" w:date="2019-03-26T10:25:00Z">
              <w:r w:rsidRPr="0042226B">
                <w:rPr>
                  <w:rFonts w:cs="Times New Roman"/>
                </w:rPr>
                <w:t>ГОСТ 28763-90 (МЭК 757-83)</w:t>
              </w:r>
            </w:ins>
          </w:p>
        </w:tc>
        <w:tc>
          <w:tcPr>
            <w:tcW w:w="6937" w:type="dxa"/>
            <w:tcPrChange w:id="136" w:author="Сергей Волков" w:date="2019-03-26T10:36:00Z">
              <w:tcPr>
                <w:tcW w:w="6960" w:type="dxa"/>
              </w:tcPr>
            </w:tcPrChange>
          </w:tcPr>
          <w:p w14:paraId="5D8F4532" w14:textId="3EDFBA8D" w:rsidR="009A6324" w:rsidRPr="0042226B" w:rsidRDefault="009A6324" w:rsidP="009A6324">
            <w:pPr>
              <w:pStyle w:val="a5"/>
              <w:rPr>
                <w:ins w:id="137" w:author="Сергей Волков" w:date="2019-03-26T10:25:00Z"/>
                <w:rFonts w:cs="Times New Roman"/>
              </w:rPr>
            </w:pPr>
            <w:ins w:id="138" w:author="Сергей Волков" w:date="2019-03-26T10:25:00Z">
              <w:r w:rsidRPr="0042226B">
                <w:rPr>
                  <w:rFonts w:cs="Times New Roman"/>
                </w:rPr>
                <w:t>Код для обозначения цветов</w:t>
              </w:r>
            </w:ins>
          </w:p>
        </w:tc>
      </w:tr>
      <w:tr w:rsidR="009A6324" w:rsidRPr="00BB76D9" w14:paraId="1D24A6F7" w14:textId="77777777" w:rsidTr="009A6324">
        <w:trPr>
          <w:jc w:val="center"/>
          <w:ins w:id="139" w:author="Сергей Волков" w:date="2019-03-26T10:25:00Z"/>
          <w:trPrChange w:id="140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41" w:author="Сергей Волков" w:date="2019-03-26T10:36:00Z">
              <w:tcPr>
                <w:tcW w:w="2696" w:type="dxa"/>
              </w:tcPr>
            </w:tcPrChange>
          </w:tcPr>
          <w:p w14:paraId="0579644F" w14:textId="7A1D0B06" w:rsidR="009A6324" w:rsidRPr="0042226B" w:rsidRDefault="009A6324" w:rsidP="00FE47C9">
            <w:pPr>
              <w:pStyle w:val="a5"/>
              <w:rPr>
                <w:ins w:id="142" w:author="Сергей Волков" w:date="2019-03-26T10:25:00Z"/>
                <w:rFonts w:cs="Times New Roman"/>
              </w:rPr>
            </w:pPr>
            <w:ins w:id="143" w:author="Сергей Волков" w:date="2019-03-26T10:26:00Z">
              <w:r w:rsidRPr="0042226B">
                <w:rPr>
                  <w:rFonts w:cs="Times New Roman"/>
                </w:rPr>
                <w:t>ГОСТ 20886-85</w:t>
              </w:r>
            </w:ins>
          </w:p>
        </w:tc>
        <w:tc>
          <w:tcPr>
            <w:tcW w:w="6937" w:type="dxa"/>
            <w:tcPrChange w:id="144" w:author="Сергей Волков" w:date="2019-03-26T10:36:00Z">
              <w:tcPr>
                <w:tcW w:w="6960" w:type="dxa"/>
              </w:tcPr>
            </w:tcPrChange>
          </w:tcPr>
          <w:p w14:paraId="1D09D45D" w14:textId="0FF40ED3" w:rsidR="009A6324" w:rsidRPr="0042226B" w:rsidRDefault="009A6324" w:rsidP="009A6324">
            <w:pPr>
              <w:pStyle w:val="a5"/>
              <w:rPr>
                <w:ins w:id="145" w:author="Сергей Волков" w:date="2019-03-26T10:25:00Z"/>
                <w:rFonts w:cs="Times New Roman"/>
              </w:rPr>
            </w:pPr>
            <w:ins w:id="146" w:author="Сергей Волков" w:date="2019-03-26T10:25:00Z">
              <w:r w:rsidRPr="0042226B">
                <w:rPr>
                  <w:rFonts w:cs="Times New Roman"/>
                </w:rPr>
                <w:t>Организация данных в системах обработки данных</w:t>
              </w:r>
            </w:ins>
          </w:p>
        </w:tc>
      </w:tr>
      <w:tr w:rsidR="009A6324" w:rsidRPr="00BB76D9" w14:paraId="263A1AC2" w14:textId="77777777" w:rsidTr="009A6324">
        <w:trPr>
          <w:jc w:val="center"/>
          <w:ins w:id="147" w:author="Сергей Волков" w:date="2019-03-26T10:26:00Z"/>
          <w:trPrChange w:id="148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49" w:author="Сергей Волков" w:date="2019-03-26T10:36:00Z">
              <w:tcPr>
                <w:tcW w:w="2696" w:type="dxa"/>
              </w:tcPr>
            </w:tcPrChange>
          </w:tcPr>
          <w:p w14:paraId="4EA3C561" w14:textId="7C085AF6" w:rsidR="009A6324" w:rsidRPr="0042226B" w:rsidRDefault="009A6324" w:rsidP="00FE47C9">
            <w:pPr>
              <w:pStyle w:val="a5"/>
              <w:rPr>
                <w:ins w:id="150" w:author="Сергей Волков" w:date="2019-03-26T10:26:00Z"/>
                <w:rFonts w:cs="Times New Roman"/>
              </w:rPr>
            </w:pPr>
            <w:ins w:id="151" w:author="Сергей Волков" w:date="2019-03-26T10:26:00Z">
              <w:r w:rsidRPr="0042226B">
                <w:rPr>
                  <w:rFonts w:cs="Times New Roman"/>
                </w:rPr>
                <w:t>ГОСТ Р ИСО 704-2010</w:t>
              </w:r>
            </w:ins>
          </w:p>
        </w:tc>
        <w:tc>
          <w:tcPr>
            <w:tcW w:w="6937" w:type="dxa"/>
            <w:tcPrChange w:id="152" w:author="Сергей Волков" w:date="2019-03-26T10:36:00Z">
              <w:tcPr>
                <w:tcW w:w="6960" w:type="dxa"/>
              </w:tcPr>
            </w:tcPrChange>
          </w:tcPr>
          <w:p w14:paraId="7BD7F0B4" w14:textId="17F48C74" w:rsidR="009A6324" w:rsidRPr="0042226B" w:rsidRDefault="009A6324" w:rsidP="009A6324">
            <w:pPr>
              <w:pStyle w:val="a5"/>
              <w:rPr>
                <w:ins w:id="153" w:author="Сергей Волков" w:date="2019-03-26T10:26:00Z"/>
                <w:rFonts w:cs="Times New Roman"/>
              </w:rPr>
            </w:pPr>
            <w:ins w:id="154" w:author="Сергей Волков" w:date="2019-03-26T10:26:00Z">
              <w:r w:rsidRPr="0042226B">
                <w:rPr>
                  <w:rFonts w:cs="Times New Roman"/>
                </w:rPr>
                <w:t>Терминологическая работа. Принципы и методы</w:t>
              </w:r>
            </w:ins>
          </w:p>
        </w:tc>
      </w:tr>
      <w:tr w:rsidR="009A6324" w:rsidRPr="00BB76D9" w14:paraId="1DFCEE3E" w14:textId="77777777" w:rsidTr="009A6324">
        <w:trPr>
          <w:jc w:val="center"/>
          <w:ins w:id="155" w:author="Сергей Волков" w:date="2019-03-26T10:26:00Z"/>
          <w:trPrChange w:id="156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57" w:author="Сергей Волков" w:date="2019-03-26T10:36:00Z">
              <w:tcPr>
                <w:tcW w:w="2696" w:type="dxa"/>
              </w:tcPr>
            </w:tcPrChange>
          </w:tcPr>
          <w:p w14:paraId="7265E596" w14:textId="120FB369" w:rsidR="009A6324" w:rsidRPr="0042226B" w:rsidRDefault="009A6324" w:rsidP="00FE47C9">
            <w:pPr>
              <w:pStyle w:val="a5"/>
              <w:rPr>
                <w:ins w:id="158" w:author="Сергей Волков" w:date="2019-03-26T10:26:00Z"/>
                <w:rFonts w:cs="Times New Roman"/>
              </w:rPr>
            </w:pPr>
            <w:ins w:id="159" w:author="Сергей Волков" w:date="2019-03-26T10:26:00Z">
              <w:r w:rsidRPr="0042226B">
                <w:rPr>
                  <w:rFonts w:cs="Times New Roman"/>
                </w:rPr>
                <w:t>ГОСТ Р ИСО 22263-2017</w:t>
              </w:r>
            </w:ins>
          </w:p>
        </w:tc>
        <w:tc>
          <w:tcPr>
            <w:tcW w:w="6937" w:type="dxa"/>
            <w:tcPrChange w:id="160" w:author="Сергей Волков" w:date="2019-03-26T10:36:00Z">
              <w:tcPr>
                <w:tcW w:w="6960" w:type="dxa"/>
              </w:tcPr>
            </w:tcPrChange>
          </w:tcPr>
          <w:p w14:paraId="4A258F72" w14:textId="16F5A715" w:rsidR="009A6324" w:rsidRPr="0042226B" w:rsidRDefault="009A6324" w:rsidP="009A6324">
            <w:pPr>
              <w:pStyle w:val="a5"/>
              <w:rPr>
                <w:ins w:id="161" w:author="Сергей Волков" w:date="2019-03-26T10:26:00Z"/>
                <w:rFonts w:cs="Times New Roman"/>
              </w:rPr>
            </w:pPr>
            <w:ins w:id="162" w:author="Сергей Волков" w:date="2019-03-26T10:26:00Z">
              <w:r w:rsidRPr="0042226B">
                <w:rPr>
                  <w:rFonts w:cs="Times New Roman"/>
                </w:rPr>
                <w:t>Модель организации данных о строительных работах. Структура управления проектной информацией</w:t>
              </w:r>
            </w:ins>
          </w:p>
        </w:tc>
      </w:tr>
      <w:tr w:rsidR="009A6324" w:rsidRPr="00BB76D9" w14:paraId="69DF78B7" w14:textId="77777777" w:rsidTr="009A6324">
        <w:trPr>
          <w:jc w:val="center"/>
          <w:ins w:id="163" w:author="Сергей Волков" w:date="2019-03-26T10:27:00Z"/>
          <w:trPrChange w:id="164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65" w:author="Сергей Волков" w:date="2019-03-26T10:36:00Z">
              <w:tcPr>
                <w:tcW w:w="2696" w:type="dxa"/>
              </w:tcPr>
            </w:tcPrChange>
          </w:tcPr>
          <w:p w14:paraId="6DE8EBB1" w14:textId="12E6ED9B" w:rsidR="009A6324" w:rsidRPr="0042226B" w:rsidRDefault="009A6324" w:rsidP="00FE47C9">
            <w:pPr>
              <w:pStyle w:val="a5"/>
              <w:rPr>
                <w:ins w:id="166" w:author="Сергей Волков" w:date="2019-03-26T10:27:00Z"/>
                <w:rFonts w:cs="Times New Roman"/>
              </w:rPr>
            </w:pPr>
            <w:ins w:id="167" w:author="Сергей Волков" w:date="2019-03-26T10:27:00Z">
              <w:r w:rsidRPr="0042226B">
                <w:rPr>
                  <w:rFonts w:cs="Times New Roman"/>
                </w:rPr>
                <w:t>ГОСТ Р 21.1001-2009</w:t>
              </w:r>
            </w:ins>
          </w:p>
        </w:tc>
        <w:tc>
          <w:tcPr>
            <w:tcW w:w="6937" w:type="dxa"/>
            <w:tcPrChange w:id="168" w:author="Сергей Волков" w:date="2019-03-26T10:36:00Z">
              <w:tcPr>
                <w:tcW w:w="6960" w:type="dxa"/>
              </w:tcPr>
            </w:tcPrChange>
          </w:tcPr>
          <w:p w14:paraId="1BA6D253" w14:textId="7E053330" w:rsidR="009A6324" w:rsidRPr="0042226B" w:rsidRDefault="009A6324" w:rsidP="009A6324">
            <w:pPr>
              <w:pStyle w:val="a5"/>
              <w:rPr>
                <w:ins w:id="169" w:author="Сергей Волков" w:date="2019-03-26T10:27:00Z"/>
                <w:rFonts w:cs="Times New Roman"/>
              </w:rPr>
            </w:pPr>
            <w:ins w:id="170" w:author="Сергей Волков" w:date="2019-03-26T10:27:00Z">
              <w:r w:rsidRPr="0042226B">
                <w:rPr>
                  <w:rFonts w:cs="Times New Roman"/>
                </w:rPr>
                <w:t>Система проектной документации для строительства. Общие положения</w:t>
              </w:r>
            </w:ins>
          </w:p>
        </w:tc>
      </w:tr>
      <w:tr w:rsidR="009A6324" w:rsidRPr="00BB76D9" w14:paraId="4C3F468B" w14:textId="77777777" w:rsidTr="009A6324">
        <w:trPr>
          <w:jc w:val="center"/>
          <w:ins w:id="171" w:author="Сергей Волков" w:date="2019-03-26T10:27:00Z"/>
          <w:trPrChange w:id="172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73" w:author="Сергей Волков" w:date="2019-03-26T10:36:00Z">
              <w:tcPr>
                <w:tcW w:w="2696" w:type="dxa"/>
              </w:tcPr>
            </w:tcPrChange>
          </w:tcPr>
          <w:p w14:paraId="3679514B" w14:textId="5A229E84" w:rsidR="009A6324" w:rsidRPr="0042226B" w:rsidRDefault="009A6324" w:rsidP="00FE47C9">
            <w:pPr>
              <w:pStyle w:val="a5"/>
              <w:rPr>
                <w:ins w:id="174" w:author="Сергей Волков" w:date="2019-03-26T10:27:00Z"/>
                <w:rFonts w:cs="Times New Roman"/>
              </w:rPr>
            </w:pPr>
            <w:ins w:id="175" w:author="Сергей Волков" w:date="2019-03-26T10:27:00Z">
              <w:r w:rsidRPr="0042226B">
                <w:rPr>
                  <w:rFonts w:cs="Times New Roman"/>
                </w:rPr>
                <w:t>ГОСТ Р 21.1101-2009</w:t>
              </w:r>
            </w:ins>
          </w:p>
        </w:tc>
        <w:tc>
          <w:tcPr>
            <w:tcW w:w="6937" w:type="dxa"/>
            <w:tcPrChange w:id="176" w:author="Сергей Волков" w:date="2019-03-26T10:36:00Z">
              <w:tcPr>
                <w:tcW w:w="6960" w:type="dxa"/>
              </w:tcPr>
            </w:tcPrChange>
          </w:tcPr>
          <w:p w14:paraId="67308A87" w14:textId="6DBDC746" w:rsidR="009A6324" w:rsidRPr="0042226B" w:rsidRDefault="009A6324" w:rsidP="009A6324">
            <w:pPr>
              <w:pStyle w:val="a5"/>
              <w:rPr>
                <w:ins w:id="177" w:author="Сергей Волков" w:date="2019-03-26T10:27:00Z"/>
                <w:rFonts w:cs="Times New Roman"/>
              </w:rPr>
            </w:pPr>
            <w:ins w:id="178" w:author="Сергей Волков" w:date="2019-03-26T10:27:00Z">
              <w:r w:rsidRPr="0042226B">
                <w:rPr>
                  <w:rFonts w:cs="Times New Roman"/>
                </w:rPr>
                <w:t>Система проектной документации для строительства. Основные требования к проектной и рабочей документации</w:t>
              </w:r>
            </w:ins>
          </w:p>
        </w:tc>
      </w:tr>
      <w:tr w:rsidR="009A6324" w:rsidRPr="00BB76D9" w14:paraId="2F44F082" w14:textId="77777777" w:rsidTr="009A6324">
        <w:trPr>
          <w:jc w:val="center"/>
          <w:ins w:id="179" w:author="Сергей Волков" w:date="2019-03-26T10:28:00Z"/>
          <w:trPrChange w:id="180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81" w:author="Сергей Волков" w:date="2019-03-26T10:36:00Z">
              <w:tcPr>
                <w:tcW w:w="2696" w:type="dxa"/>
              </w:tcPr>
            </w:tcPrChange>
          </w:tcPr>
          <w:p w14:paraId="0824D2A1" w14:textId="0B4B96C7" w:rsidR="009A6324" w:rsidRPr="0042226B" w:rsidRDefault="009A6324" w:rsidP="00FE47C9">
            <w:pPr>
              <w:pStyle w:val="a5"/>
              <w:rPr>
                <w:ins w:id="182" w:author="Сергей Волков" w:date="2019-03-26T10:28:00Z"/>
                <w:rFonts w:cs="Times New Roman"/>
              </w:rPr>
            </w:pPr>
            <w:ins w:id="183" w:author="Сергей Волков" w:date="2019-03-26T10:28:00Z">
              <w:r w:rsidRPr="0042226B">
                <w:rPr>
                  <w:rFonts w:cs="Times New Roman"/>
                </w:rPr>
                <w:t>ГОСТ Р 43.0.10-2017</w:t>
              </w:r>
            </w:ins>
          </w:p>
        </w:tc>
        <w:tc>
          <w:tcPr>
            <w:tcW w:w="6937" w:type="dxa"/>
            <w:tcPrChange w:id="184" w:author="Сергей Волков" w:date="2019-03-26T10:36:00Z">
              <w:tcPr>
                <w:tcW w:w="6960" w:type="dxa"/>
              </w:tcPr>
            </w:tcPrChange>
          </w:tcPr>
          <w:p w14:paraId="07B1137A" w14:textId="6DE4081D" w:rsidR="009A6324" w:rsidRPr="0042226B" w:rsidRDefault="009A6324" w:rsidP="009A6324">
            <w:pPr>
              <w:pStyle w:val="a5"/>
              <w:rPr>
                <w:ins w:id="185" w:author="Сергей Волков" w:date="2019-03-26T10:28:00Z"/>
                <w:rFonts w:cs="Times New Roman"/>
              </w:rPr>
            </w:pPr>
            <w:ins w:id="186" w:author="Сергей Волков" w:date="2019-03-26T10:28:00Z">
              <w:r w:rsidRPr="0042226B">
                <w:rPr>
                  <w:rFonts w:cs="Times New Roman"/>
                </w:rPr>
                <w:t>Информационное обеспечение техники и операторской деятельности. Информационные объекты, объектно-ориентированное проектирование в создании технической информации</w:t>
              </w:r>
            </w:ins>
          </w:p>
        </w:tc>
      </w:tr>
      <w:tr w:rsidR="009A6324" w:rsidRPr="00BB76D9" w14:paraId="2D22AA53" w14:textId="77777777" w:rsidTr="009A6324">
        <w:trPr>
          <w:jc w:val="center"/>
          <w:ins w:id="187" w:author="Сергей Волков" w:date="2019-03-26T10:29:00Z"/>
          <w:trPrChange w:id="188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89" w:author="Сергей Волков" w:date="2019-03-26T10:36:00Z">
              <w:tcPr>
                <w:tcW w:w="2696" w:type="dxa"/>
              </w:tcPr>
            </w:tcPrChange>
          </w:tcPr>
          <w:p w14:paraId="3B403AA2" w14:textId="49CF540F" w:rsidR="009A6324" w:rsidRPr="0042226B" w:rsidRDefault="009A6324" w:rsidP="00FE47C9">
            <w:pPr>
              <w:pStyle w:val="a5"/>
              <w:rPr>
                <w:ins w:id="190" w:author="Сергей Волков" w:date="2019-03-26T10:29:00Z"/>
                <w:rFonts w:cs="Times New Roman"/>
              </w:rPr>
            </w:pPr>
            <w:ins w:id="191" w:author="Сергей Волков" w:date="2019-03-26T10:29:00Z">
              <w:r w:rsidRPr="0042226B">
                <w:rPr>
                  <w:rFonts w:cs="Times New Roman"/>
                </w:rPr>
                <w:t>ГОСТ Р 57269-2016</w:t>
              </w:r>
            </w:ins>
          </w:p>
        </w:tc>
        <w:tc>
          <w:tcPr>
            <w:tcW w:w="6937" w:type="dxa"/>
            <w:tcPrChange w:id="192" w:author="Сергей Волков" w:date="2019-03-26T10:36:00Z">
              <w:tcPr>
                <w:tcW w:w="6960" w:type="dxa"/>
              </w:tcPr>
            </w:tcPrChange>
          </w:tcPr>
          <w:p w14:paraId="2A161B51" w14:textId="5DCC34EA" w:rsidR="009A6324" w:rsidRPr="0042226B" w:rsidRDefault="009A6324" w:rsidP="009A6324">
            <w:pPr>
              <w:pStyle w:val="a5"/>
              <w:rPr>
                <w:ins w:id="193" w:author="Сергей Волков" w:date="2019-03-26T10:29:00Z"/>
                <w:rFonts w:cs="Times New Roman"/>
              </w:rPr>
            </w:pPr>
            <w:ins w:id="194" w:author="Сергей Волков" w:date="2019-03-26T10:29:00Z">
              <w:r w:rsidRPr="0042226B">
                <w:rPr>
                  <w:rFonts w:cs="Times New Roman"/>
                </w:rPr>
                <w:t>Интегрированный подход к управлению информацией жизненного цикла антропогенных объектов и сред. Термины и определения</w:t>
              </w:r>
            </w:ins>
          </w:p>
        </w:tc>
      </w:tr>
      <w:tr w:rsidR="009A6324" w:rsidRPr="00BB76D9" w14:paraId="2EE4B405" w14:textId="77777777" w:rsidTr="009A6324">
        <w:trPr>
          <w:jc w:val="center"/>
          <w:ins w:id="195" w:author="Сергей Волков" w:date="2019-03-26T10:30:00Z"/>
          <w:trPrChange w:id="196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197" w:author="Сергей Волков" w:date="2019-03-26T10:36:00Z">
              <w:tcPr>
                <w:tcW w:w="2696" w:type="dxa"/>
              </w:tcPr>
            </w:tcPrChange>
          </w:tcPr>
          <w:p w14:paraId="22C11A05" w14:textId="02305AE9" w:rsidR="009A6324" w:rsidRPr="0042226B" w:rsidRDefault="009A6324" w:rsidP="00FE47C9">
            <w:pPr>
              <w:pStyle w:val="a5"/>
              <w:rPr>
                <w:ins w:id="198" w:author="Сергей Волков" w:date="2019-03-26T10:30:00Z"/>
                <w:rFonts w:cs="Times New Roman"/>
              </w:rPr>
            </w:pPr>
            <w:ins w:id="199" w:author="Сергей Волков" w:date="2019-03-26T10:30:00Z">
              <w:r w:rsidRPr="0042226B">
                <w:rPr>
                  <w:rFonts w:cs="Times New Roman"/>
                </w:rPr>
                <w:t>ГОСТ Р 57311-2016</w:t>
              </w:r>
            </w:ins>
          </w:p>
        </w:tc>
        <w:tc>
          <w:tcPr>
            <w:tcW w:w="6937" w:type="dxa"/>
            <w:tcPrChange w:id="200" w:author="Сергей Волков" w:date="2019-03-26T10:36:00Z">
              <w:tcPr>
                <w:tcW w:w="6960" w:type="dxa"/>
              </w:tcPr>
            </w:tcPrChange>
          </w:tcPr>
          <w:p w14:paraId="650FEC2F" w14:textId="141C4AA7" w:rsidR="009A6324" w:rsidRPr="0042226B" w:rsidRDefault="009A6324" w:rsidP="009A6324">
            <w:pPr>
              <w:pStyle w:val="a5"/>
              <w:rPr>
                <w:ins w:id="201" w:author="Сергей Волков" w:date="2019-03-26T10:30:00Z"/>
                <w:rFonts w:cs="Times New Roman"/>
              </w:rPr>
            </w:pPr>
            <w:ins w:id="202" w:author="Сергей Волков" w:date="2019-03-26T10:30:00Z">
              <w:r w:rsidRPr="0042226B">
                <w:rPr>
                  <w:rFonts w:cs="Times New Roman"/>
                </w:rPr>
                <w:t>Моделирование информационное в строительстве. Требования к эксплуатационной документации объектов завершенного строительства</w:t>
              </w:r>
            </w:ins>
          </w:p>
        </w:tc>
      </w:tr>
      <w:tr w:rsidR="009A6324" w:rsidRPr="00BB76D9" w14:paraId="14F8F48B" w14:textId="77777777" w:rsidTr="009A6324">
        <w:trPr>
          <w:jc w:val="center"/>
          <w:ins w:id="203" w:author="Сергей Волков" w:date="2019-03-26T10:30:00Z"/>
          <w:trPrChange w:id="204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05" w:author="Сергей Волков" w:date="2019-03-26T10:36:00Z">
              <w:tcPr>
                <w:tcW w:w="2696" w:type="dxa"/>
              </w:tcPr>
            </w:tcPrChange>
          </w:tcPr>
          <w:p w14:paraId="6088D586" w14:textId="72A2BCA9" w:rsidR="009A6324" w:rsidRPr="0042226B" w:rsidRDefault="009A6324" w:rsidP="00FE47C9">
            <w:pPr>
              <w:pStyle w:val="a5"/>
              <w:rPr>
                <w:ins w:id="206" w:author="Сергей Волков" w:date="2019-03-26T10:30:00Z"/>
                <w:rFonts w:cs="Times New Roman"/>
              </w:rPr>
            </w:pPr>
            <w:ins w:id="207" w:author="Сергей Волков" w:date="2019-03-26T10:30:00Z">
              <w:r w:rsidRPr="0042226B">
                <w:rPr>
                  <w:rFonts w:cs="Times New Roman"/>
                </w:rPr>
                <w:t>ГОСТ Р 56645.5-2015</w:t>
              </w:r>
            </w:ins>
          </w:p>
        </w:tc>
        <w:tc>
          <w:tcPr>
            <w:tcW w:w="6937" w:type="dxa"/>
            <w:tcPrChange w:id="208" w:author="Сергей Волков" w:date="2019-03-26T10:36:00Z">
              <w:tcPr>
                <w:tcW w:w="6960" w:type="dxa"/>
              </w:tcPr>
            </w:tcPrChange>
          </w:tcPr>
          <w:p w14:paraId="7C744E9E" w14:textId="682C891E" w:rsidR="009A6324" w:rsidRPr="0042226B" w:rsidRDefault="009A6324" w:rsidP="009A6324">
            <w:pPr>
              <w:pStyle w:val="a5"/>
              <w:rPr>
                <w:ins w:id="209" w:author="Сергей Волков" w:date="2019-03-26T10:30:00Z"/>
                <w:rFonts w:cs="Times New Roman"/>
              </w:rPr>
            </w:pPr>
            <w:ins w:id="210" w:author="Сергей Волков" w:date="2019-03-26T10:30:00Z">
              <w:r w:rsidRPr="0042226B">
                <w:rPr>
                  <w:rFonts w:cs="Times New Roman"/>
                </w:rPr>
                <w:t>Системы дизайн-менеджмента. Термины и определения</w:t>
              </w:r>
            </w:ins>
          </w:p>
        </w:tc>
      </w:tr>
      <w:tr w:rsidR="009A6324" w:rsidRPr="00BB76D9" w14:paraId="13010A7F" w14:textId="77777777" w:rsidTr="009A6324">
        <w:trPr>
          <w:jc w:val="center"/>
          <w:ins w:id="211" w:author="Сергей Волков" w:date="2019-03-26T10:31:00Z"/>
          <w:trPrChange w:id="212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13" w:author="Сергей Волков" w:date="2019-03-26T10:36:00Z">
              <w:tcPr>
                <w:tcW w:w="2696" w:type="dxa"/>
              </w:tcPr>
            </w:tcPrChange>
          </w:tcPr>
          <w:p w14:paraId="40197194" w14:textId="662248AE" w:rsidR="009A6324" w:rsidRPr="0042226B" w:rsidRDefault="009A6324" w:rsidP="00FE47C9">
            <w:pPr>
              <w:pStyle w:val="a5"/>
              <w:rPr>
                <w:ins w:id="214" w:author="Сергей Волков" w:date="2019-03-26T10:31:00Z"/>
                <w:rFonts w:cs="Times New Roman"/>
              </w:rPr>
            </w:pPr>
            <w:ins w:id="215" w:author="Сергей Волков" w:date="2019-03-26T10:31:00Z">
              <w:r w:rsidRPr="0042226B">
                <w:rPr>
                  <w:rFonts w:cs="Times New Roman"/>
                </w:rPr>
                <w:t>ГОСТ Р 51794-2008</w:t>
              </w:r>
            </w:ins>
          </w:p>
        </w:tc>
        <w:tc>
          <w:tcPr>
            <w:tcW w:w="6937" w:type="dxa"/>
            <w:tcPrChange w:id="216" w:author="Сергей Волков" w:date="2019-03-26T10:36:00Z">
              <w:tcPr>
                <w:tcW w:w="6960" w:type="dxa"/>
              </w:tcPr>
            </w:tcPrChange>
          </w:tcPr>
          <w:p w14:paraId="2B27053F" w14:textId="4C4B1BB8" w:rsidR="009A6324" w:rsidRPr="0042226B" w:rsidRDefault="009A6324" w:rsidP="009A6324">
            <w:pPr>
              <w:pStyle w:val="a5"/>
              <w:rPr>
                <w:ins w:id="217" w:author="Сергей Волков" w:date="2019-03-26T10:31:00Z"/>
                <w:rFonts w:cs="Times New Roman"/>
              </w:rPr>
            </w:pPr>
            <w:ins w:id="218" w:author="Сергей Волков" w:date="2019-03-26T10:31:00Z">
              <w:r w:rsidRPr="0042226B">
                <w:rPr>
                  <w:rFonts w:cs="Times New Roman"/>
                </w:rPr>
                <w:t>Глобальные навигационные спутниковые системы. Системы координат. Методы преобразований координат определяемых точек</w:t>
              </w:r>
            </w:ins>
          </w:p>
        </w:tc>
      </w:tr>
      <w:tr w:rsidR="009A6324" w:rsidRPr="00BB76D9" w14:paraId="4F902D8D" w14:textId="77777777" w:rsidTr="009A6324">
        <w:trPr>
          <w:jc w:val="center"/>
          <w:ins w:id="219" w:author="Сергей Волков" w:date="2019-03-26T10:31:00Z"/>
          <w:trPrChange w:id="220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21" w:author="Сергей Волков" w:date="2019-03-26T10:36:00Z">
              <w:tcPr>
                <w:tcW w:w="2696" w:type="dxa"/>
              </w:tcPr>
            </w:tcPrChange>
          </w:tcPr>
          <w:p w14:paraId="0C190793" w14:textId="6FB13439" w:rsidR="009A6324" w:rsidRPr="0042226B" w:rsidRDefault="009A6324" w:rsidP="00FE47C9">
            <w:pPr>
              <w:pStyle w:val="a5"/>
              <w:rPr>
                <w:ins w:id="222" w:author="Сергей Волков" w:date="2019-03-26T10:31:00Z"/>
                <w:rFonts w:cs="Times New Roman"/>
              </w:rPr>
            </w:pPr>
            <w:ins w:id="223" w:author="Сергей Волков" w:date="2019-03-26T10:31:00Z">
              <w:r w:rsidRPr="0042226B">
                <w:rPr>
                  <w:rFonts w:cs="Times New Roman"/>
                </w:rPr>
                <w:t>ГОСТ Р 51605-2000</w:t>
              </w:r>
            </w:ins>
          </w:p>
        </w:tc>
        <w:tc>
          <w:tcPr>
            <w:tcW w:w="6937" w:type="dxa"/>
            <w:tcPrChange w:id="224" w:author="Сергей Волков" w:date="2019-03-26T10:36:00Z">
              <w:tcPr>
                <w:tcW w:w="6960" w:type="dxa"/>
              </w:tcPr>
            </w:tcPrChange>
          </w:tcPr>
          <w:p w14:paraId="37443ACA" w14:textId="7C2D743A" w:rsidR="009A6324" w:rsidRPr="0042226B" w:rsidRDefault="009A6324" w:rsidP="009A6324">
            <w:pPr>
              <w:pStyle w:val="a5"/>
              <w:rPr>
                <w:ins w:id="225" w:author="Сергей Волков" w:date="2019-03-26T10:31:00Z"/>
                <w:rFonts w:cs="Times New Roman"/>
              </w:rPr>
            </w:pPr>
            <w:ins w:id="226" w:author="Сергей Волков" w:date="2019-03-26T10:31:00Z">
              <w:r w:rsidRPr="0042226B">
                <w:rPr>
                  <w:rFonts w:cs="Times New Roman"/>
                </w:rPr>
                <w:t>Карты цифровые топографические. Общие требования</w:t>
              </w:r>
            </w:ins>
          </w:p>
        </w:tc>
      </w:tr>
      <w:tr w:rsidR="009A6324" w:rsidRPr="00BB76D9" w14:paraId="06BEC307" w14:textId="77777777" w:rsidTr="009A6324">
        <w:trPr>
          <w:jc w:val="center"/>
          <w:ins w:id="227" w:author="Сергей Волков" w:date="2019-03-26T10:31:00Z"/>
          <w:trPrChange w:id="228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29" w:author="Сергей Волков" w:date="2019-03-26T10:36:00Z">
              <w:tcPr>
                <w:tcW w:w="2696" w:type="dxa"/>
              </w:tcPr>
            </w:tcPrChange>
          </w:tcPr>
          <w:p w14:paraId="6AEDBDA4" w14:textId="3BE66EFA" w:rsidR="009A6324" w:rsidRPr="0042226B" w:rsidRDefault="009A6324" w:rsidP="00FE47C9">
            <w:pPr>
              <w:pStyle w:val="a5"/>
              <w:rPr>
                <w:ins w:id="230" w:author="Сергей Волков" w:date="2019-03-26T10:31:00Z"/>
                <w:rFonts w:cs="Times New Roman"/>
              </w:rPr>
            </w:pPr>
            <w:ins w:id="231" w:author="Сергей Волков" w:date="2019-03-26T10:31:00Z">
              <w:r w:rsidRPr="0042226B">
                <w:rPr>
                  <w:rFonts w:cs="Times New Roman"/>
                </w:rPr>
                <w:t>ГОСТ Р 51606-2000</w:t>
              </w:r>
            </w:ins>
          </w:p>
        </w:tc>
        <w:tc>
          <w:tcPr>
            <w:tcW w:w="6937" w:type="dxa"/>
            <w:tcPrChange w:id="232" w:author="Сергей Волков" w:date="2019-03-26T10:36:00Z">
              <w:tcPr>
                <w:tcW w:w="6960" w:type="dxa"/>
              </w:tcPr>
            </w:tcPrChange>
          </w:tcPr>
          <w:p w14:paraId="3D913583" w14:textId="123C2E9C" w:rsidR="009A6324" w:rsidRPr="0042226B" w:rsidRDefault="009A6324" w:rsidP="009A6324">
            <w:pPr>
              <w:pStyle w:val="a5"/>
              <w:rPr>
                <w:ins w:id="233" w:author="Сергей Волков" w:date="2019-03-26T10:31:00Z"/>
                <w:rFonts w:cs="Times New Roman"/>
              </w:rPr>
            </w:pPr>
            <w:ins w:id="234" w:author="Сергей Волков" w:date="2019-03-26T10:31:00Z">
              <w:r w:rsidRPr="0042226B">
                <w:rPr>
                  <w:rFonts w:cs="Times New Roman"/>
                </w:rPr>
                <w:t>Карты цифровые топографические. Система классификации и кодирования цифровой картографической информации. Общие требования</w:t>
              </w:r>
            </w:ins>
          </w:p>
        </w:tc>
      </w:tr>
      <w:tr w:rsidR="009A6324" w:rsidRPr="00BB76D9" w14:paraId="153518CB" w14:textId="77777777" w:rsidTr="009A6324">
        <w:trPr>
          <w:jc w:val="center"/>
          <w:ins w:id="235" w:author="Сергей Волков" w:date="2019-03-26T10:32:00Z"/>
          <w:trPrChange w:id="236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37" w:author="Сергей Волков" w:date="2019-03-26T10:36:00Z">
              <w:tcPr>
                <w:tcW w:w="2696" w:type="dxa"/>
              </w:tcPr>
            </w:tcPrChange>
          </w:tcPr>
          <w:p w14:paraId="398B2BD3" w14:textId="7A3A5422" w:rsidR="009A6324" w:rsidRPr="0042226B" w:rsidRDefault="009A6324" w:rsidP="00FE47C9">
            <w:pPr>
              <w:pStyle w:val="a5"/>
              <w:rPr>
                <w:ins w:id="238" w:author="Сергей Волков" w:date="2019-03-26T10:32:00Z"/>
                <w:rFonts w:cs="Times New Roman"/>
              </w:rPr>
            </w:pPr>
            <w:ins w:id="239" w:author="Сергей Волков" w:date="2019-03-26T10:32:00Z">
              <w:r w:rsidRPr="0042226B">
                <w:rPr>
                  <w:rFonts w:cs="Times New Roman"/>
                </w:rPr>
                <w:t>ГОСТ Р 51607-2000</w:t>
              </w:r>
            </w:ins>
          </w:p>
        </w:tc>
        <w:tc>
          <w:tcPr>
            <w:tcW w:w="6937" w:type="dxa"/>
            <w:tcPrChange w:id="240" w:author="Сергей Волков" w:date="2019-03-26T10:36:00Z">
              <w:tcPr>
                <w:tcW w:w="6960" w:type="dxa"/>
              </w:tcPr>
            </w:tcPrChange>
          </w:tcPr>
          <w:p w14:paraId="2B1D1180" w14:textId="2ABAA758" w:rsidR="009A6324" w:rsidRPr="0042226B" w:rsidRDefault="009A6324" w:rsidP="009A6324">
            <w:pPr>
              <w:pStyle w:val="a5"/>
              <w:rPr>
                <w:ins w:id="241" w:author="Сергей Волков" w:date="2019-03-26T10:32:00Z"/>
                <w:rFonts w:cs="Times New Roman"/>
              </w:rPr>
            </w:pPr>
            <w:ins w:id="242" w:author="Сергей Волков" w:date="2019-03-26T10:32:00Z">
              <w:r w:rsidRPr="0042226B">
                <w:rPr>
                  <w:rFonts w:cs="Times New Roman"/>
                </w:rPr>
                <w:t>Карты цифровые топографические. Правила цифрового описания топографической информации</w:t>
              </w:r>
            </w:ins>
          </w:p>
        </w:tc>
      </w:tr>
      <w:tr w:rsidR="009A6324" w:rsidRPr="00BB76D9" w14:paraId="4E746394" w14:textId="77777777" w:rsidTr="009A6324">
        <w:trPr>
          <w:jc w:val="center"/>
          <w:ins w:id="243" w:author="Сергей Волков" w:date="2019-03-26T10:32:00Z"/>
          <w:trPrChange w:id="244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45" w:author="Сергей Волков" w:date="2019-03-26T10:36:00Z">
              <w:tcPr>
                <w:tcW w:w="2696" w:type="dxa"/>
              </w:tcPr>
            </w:tcPrChange>
          </w:tcPr>
          <w:p w14:paraId="79180B55" w14:textId="0C75EC48" w:rsidR="009A6324" w:rsidRPr="0042226B" w:rsidRDefault="009A6324" w:rsidP="00FE47C9">
            <w:pPr>
              <w:pStyle w:val="a5"/>
              <w:rPr>
                <w:ins w:id="246" w:author="Сергей Волков" w:date="2019-03-26T10:32:00Z"/>
                <w:rFonts w:cs="Times New Roman"/>
              </w:rPr>
            </w:pPr>
            <w:ins w:id="247" w:author="Сергей Волков" w:date="2019-03-26T10:32:00Z">
              <w:r w:rsidRPr="0042226B">
                <w:rPr>
                  <w:rFonts w:cs="Times New Roman"/>
                </w:rPr>
                <w:t>ГОСТ Р 51608-2000</w:t>
              </w:r>
            </w:ins>
          </w:p>
        </w:tc>
        <w:tc>
          <w:tcPr>
            <w:tcW w:w="6937" w:type="dxa"/>
            <w:tcPrChange w:id="248" w:author="Сергей Волков" w:date="2019-03-26T10:36:00Z">
              <w:tcPr>
                <w:tcW w:w="6960" w:type="dxa"/>
              </w:tcPr>
            </w:tcPrChange>
          </w:tcPr>
          <w:p w14:paraId="2A77BC02" w14:textId="22F63C08" w:rsidR="009A6324" w:rsidRPr="0042226B" w:rsidRDefault="009A6324" w:rsidP="009A6324">
            <w:pPr>
              <w:pStyle w:val="a5"/>
              <w:rPr>
                <w:ins w:id="249" w:author="Сергей Волков" w:date="2019-03-26T10:32:00Z"/>
                <w:rFonts w:cs="Times New Roman"/>
              </w:rPr>
            </w:pPr>
            <w:ins w:id="250" w:author="Сергей Волков" w:date="2019-03-26T10:32:00Z">
              <w:r w:rsidRPr="0042226B">
                <w:rPr>
                  <w:rFonts w:cs="Times New Roman"/>
                </w:rPr>
                <w:t>Карты цифровые топографические. Требования к качеству</w:t>
              </w:r>
            </w:ins>
          </w:p>
        </w:tc>
      </w:tr>
      <w:tr w:rsidR="009A6324" w:rsidRPr="00BB76D9" w14:paraId="28610CB2" w14:textId="77777777" w:rsidTr="009A6324">
        <w:trPr>
          <w:jc w:val="center"/>
          <w:ins w:id="251" w:author="Сергей Волков" w:date="2019-03-26T10:32:00Z"/>
          <w:trPrChange w:id="252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53" w:author="Сергей Волков" w:date="2019-03-26T10:36:00Z">
              <w:tcPr>
                <w:tcW w:w="2696" w:type="dxa"/>
              </w:tcPr>
            </w:tcPrChange>
          </w:tcPr>
          <w:p w14:paraId="7D9355C9" w14:textId="35BA0935" w:rsidR="009A6324" w:rsidRPr="0042226B" w:rsidRDefault="009A6324" w:rsidP="00FE47C9">
            <w:pPr>
              <w:pStyle w:val="a5"/>
              <w:rPr>
                <w:ins w:id="254" w:author="Сергей Волков" w:date="2019-03-26T10:32:00Z"/>
                <w:rFonts w:cs="Times New Roman"/>
              </w:rPr>
            </w:pPr>
            <w:ins w:id="255" w:author="Сергей Волков" w:date="2019-03-26T10:32:00Z">
              <w:r w:rsidRPr="0042226B">
                <w:rPr>
                  <w:rFonts w:cs="Times New Roman"/>
                </w:rPr>
                <w:t>ГОСТ Р 52155-2003</w:t>
              </w:r>
            </w:ins>
          </w:p>
        </w:tc>
        <w:tc>
          <w:tcPr>
            <w:tcW w:w="6937" w:type="dxa"/>
            <w:tcPrChange w:id="256" w:author="Сергей Волков" w:date="2019-03-26T10:36:00Z">
              <w:tcPr>
                <w:tcW w:w="6960" w:type="dxa"/>
              </w:tcPr>
            </w:tcPrChange>
          </w:tcPr>
          <w:p w14:paraId="184EF6DC" w14:textId="3D001051" w:rsidR="009A6324" w:rsidRPr="0042226B" w:rsidRDefault="009A6324" w:rsidP="009A6324">
            <w:pPr>
              <w:pStyle w:val="a5"/>
              <w:rPr>
                <w:ins w:id="257" w:author="Сергей Волков" w:date="2019-03-26T10:32:00Z"/>
                <w:rFonts w:cs="Times New Roman"/>
              </w:rPr>
            </w:pPr>
            <w:ins w:id="258" w:author="Сергей Волков" w:date="2019-03-26T10:32:00Z">
              <w:r w:rsidRPr="0042226B">
                <w:rPr>
                  <w:rFonts w:cs="Times New Roman"/>
                </w:rPr>
                <w:t>Географические информационные системы федеральные, региональные, муниципальные. Общие технические требования</w:t>
              </w:r>
            </w:ins>
          </w:p>
        </w:tc>
      </w:tr>
      <w:tr w:rsidR="009A6324" w:rsidRPr="00BB76D9" w14:paraId="0A2D1E30" w14:textId="77777777" w:rsidTr="009A6324">
        <w:trPr>
          <w:jc w:val="center"/>
          <w:ins w:id="259" w:author="Сергей Волков" w:date="2019-03-26T10:33:00Z"/>
          <w:trPrChange w:id="260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61" w:author="Сергей Волков" w:date="2019-03-26T10:36:00Z">
              <w:tcPr>
                <w:tcW w:w="2696" w:type="dxa"/>
              </w:tcPr>
            </w:tcPrChange>
          </w:tcPr>
          <w:p w14:paraId="1B9E6685" w14:textId="061B62BE" w:rsidR="009A6324" w:rsidRPr="0042226B" w:rsidRDefault="009A6324" w:rsidP="00FE47C9">
            <w:pPr>
              <w:pStyle w:val="a5"/>
              <w:rPr>
                <w:ins w:id="262" w:author="Сергей Волков" w:date="2019-03-26T10:33:00Z"/>
                <w:rFonts w:cs="Times New Roman"/>
              </w:rPr>
            </w:pPr>
            <w:ins w:id="263" w:author="Сергей Волков" w:date="2019-03-26T10:33:00Z">
              <w:r w:rsidRPr="0042226B">
                <w:rPr>
                  <w:rFonts w:cs="Times New Roman"/>
                </w:rPr>
                <w:t>СП 48.13330.2011</w:t>
              </w:r>
            </w:ins>
          </w:p>
        </w:tc>
        <w:tc>
          <w:tcPr>
            <w:tcW w:w="6937" w:type="dxa"/>
            <w:tcPrChange w:id="264" w:author="Сергей Волков" w:date="2019-03-26T10:36:00Z">
              <w:tcPr>
                <w:tcW w:w="6960" w:type="dxa"/>
              </w:tcPr>
            </w:tcPrChange>
          </w:tcPr>
          <w:p w14:paraId="26CFBA5C" w14:textId="380A819E" w:rsidR="009A6324" w:rsidRPr="0042226B" w:rsidRDefault="009A6324" w:rsidP="009A6324">
            <w:pPr>
              <w:pStyle w:val="a5"/>
              <w:rPr>
                <w:ins w:id="265" w:author="Сергей Волков" w:date="2019-03-26T10:33:00Z"/>
                <w:rFonts w:cs="Times New Roman"/>
              </w:rPr>
            </w:pPr>
            <w:ins w:id="266" w:author="Сергей Волков" w:date="2019-03-26T10:33:00Z">
              <w:r w:rsidRPr="0042226B">
                <w:rPr>
                  <w:rFonts w:cs="Times New Roman"/>
                </w:rPr>
                <w:t>Организация строительства</w:t>
              </w:r>
            </w:ins>
          </w:p>
        </w:tc>
      </w:tr>
      <w:tr w:rsidR="009A6324" w:rsidRPr="00BB76D9" w14:paraId="7A7C0978" w14:textId="77777777" w:rsidTr="009A6324">
        <w:trPr>
          <w:jc w:val="center"/>
          <w:ins w:id="267" w:author="Сергей Волков" w:date="2019-03-26T10:33:00Z"/>
          <w:trPrChange w:id="268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69" w:author="Сергей Волков" w:date="2019-03-26T10:36:00Z">
              <w:tcPr>
                <w:tcW w:w="2696" w:type="dxa"/>
              </w:tcPr>
            </w:tcPrChange>
          </w:tcPr>
          <w:p w14:paraId="1358269E" w14:textId="0412431F" w:rsidR="009A6324" w:rsidRPr="0042226B" w:rsidRDefault="009A6324" w:rsidP="00FE47C9">
            <w:pPr>
              <w:pStyle w:val="a5"/>
              <w:rPr>
                <w:ins w:id="270" w:author="Сергей Волков" w:date="2019-03-26T10:33:00Z"/>
                <w:rFonts w:cs="Times New Roman"/>
              </w:rPr>
            </w:pPr>
            <w:ins w:id="271" w:author="Сергей Волков" w:date="2019-03-26T10:33:00Z">
              <w:r w:rsidRPr="0042226B">
                <w:rPr>
                  <w:rFonts w:cs="Times New Roman"/>
                </w:rPr>
                <w:t>СП 126.13330.2012</w:t>
              </w:r>
            </w:ins>
          </w:p>
        </w:tc>
        <w:tc>
          <w:tcPr>
            <w:tcW w:w="6937" w:type="dxa"/>
            <w:tcPrChange w:id="272" w:author="Сергей Волков" w:date="2019-03-26T10:36:00Z">
              <w:tcPr>
                <w:tcW w:w="6960" w:type="dxa"/>
              </w:tcPr>
            </w:tcPrChange>
          </w:tcPr>
          <w:p w14:paraId="37CE255C" w14:textId="3085476F" w:rsidR="009A6324" w:rsidRPr="0042226B" w:rsidRDefault="009A6324" w:rsidP="009A6324">
            <w:pPr>
              <w:pStyle w:val="a5"/>
              <w:rPr>
                <w:ins w:id="273" w:author="Сергей Волков" w:date="2019-03-26T10:33:00Z"/>
                <w:rFonts w:cs="Times New Roman"/>
              </w:rPr>
            </w:pPr>
            <w:ins w:id="274" w:author="Сергей Волков" w:date="2019-03-26T10:33:00Z">
              <w:r w:rsidRPr="0042226B">
                <w:rPr>
                  <w:rFonts w:cs="Times New Roman"/>
                </w:rPr>
                <w:t>Геодезические работы в строительстве</w:t>
              </w:r>
            </w:ins>
          </w:p>
        </w:tc>
      </w:tr>
      <w:tr w:rsidR="009A6324" w:rsidRPr="00BB76D9" w14:paraId="3D3CE283" w14:textId="77777777" w:rsidTr="009A6324">
        <w:trPr>
          <w:jc w:val="center"/>
          <w:ins w:id="275" w:author="Сергей Волков" w:date="2019-03-26T10:33:00Z"/>
          <w:trPrChange w:id="276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77" w:author="Сергей Волков" w:date="2019-03-26T10:36:00Z">
              <w:tcPr>
                <w:tcW w:w="2696" w:type="dxa"/>
              </w:tcPr>
            </w:tcPrChange>
          </w:tcPr>
          <w:p w14:paraId="4D178001" w14:textId="77777777" w:rsidR="009A6324" w:rsidRPr="0042226B" w:rsidRDefault="009A6324" w:rsidP="00FE47C9">
            <w:pPr>
              <w:pStyle w:val="a5"/>
              <w:rPr>
                <w:ins w:id="278" w:author="Сергей Волков" w:date="2019-03-26T10:33:00Z"/>
                <w:rFonts w:cs="Times New Roman"/>
              </w:rPr>
            </w:pPr>
          </w:p>
        </w:tc>
        <w:tc>
          <w:tcPr>
            <w:tcW w:w="6937" w:type="dxa"/>
            <w:tcPrChange w:id="279" w:author="Сергей Волков" w:date="2019-03-26T10:36:00Z">
              <w:tcPr>
                <w:tcW w:w="6960" w:type="dxa"/>
              </w:tcPr>
            </w:tcPrChange>
          </w:tcPr>
          <w:p w14:paraId="19967CC2" w14:textId="6D6BF349" w:rsidR="009A6324" w:rsidRPr="009A6324" w:rsidRDefault="009A6324" w:rsidP="009A6324">
            <w:pPr>
              <w:pStyle w:val="a5"/>
              <w:rPr>
                <w:ins w:id="280" w:author="Сергей Волков" w:date="2019-03-26T10:33:00Z"/>
                <w:rFonts w:cs="Times New Roman"/>
                <w:rPrChange w:id="281" w:author="Сергей Волков" w:date="2019-03-26T10:34:00Z">
                  <w:rPr>
                    <w:ins w:id="282" w:author="Сергей Волков" w:date="2019-03-26T10:33:00Z"/>
                    <w:rFonts w:cs="Times New Roman"/>
                    <w:lang w:val="en-US"/>
                  </w:rPr>
                </w:rPrChange>
              </w:rPr>
            </w:pPr>
            <w:ins w:id="283" w:author="Сергей Волков" w:date="2019-03-26T10:34:00Z">
              <w:r w:rsidRPr="0042226B">
                <w:rPr>
                  <w:rFonts w:cs="Times New Roman"/>
                </w:rPr>
                <w:t>Методические указания по прохождению государственной экспертизы проектной документации и (или) результатов инженерных изысканий в электронной форме</w:t>
              </w:r>
            </w:ins>
          </w:p>
        </w:tc>
      </w:tr>
      <w:tr w:rsidR="009A6324" w:rsidRPr="00BB76D9" w14:paraId="04447C7B" w14:textId="77777777" w:rsidTr="009A6324">
        <w:trPr>
          <w:jc w:val="center"/>
          <w:ins w:id="284" w:author="Сергей Волков" w:date="2019-03-26T10:34:00Z"/>
          <w:trPrChange w:id="285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286" w:author="Сергей Волков" w:date="2019-03-26T10:36:00Z">
              <w:tcPr>
                <w:tcW w:w="2696" w:type="dxa"/>
              </w:tcPr>
            </w:tcPrChange>
          </w:tcPr>
          <w:p w14:paraId="6DD27CB3" w14:textId="5C0DDBC8" w:rsidR="009A6324" w:rsidRPr="0042226B" w:rsidRDefault="009A6324" w:rsidP="00FE47C9">
            <w:pPr>
              <w:pStyle w:val="a5"/>
              <w:rPr>
                <w:ins w:id="287" w:author="Сергей Волков" w:date="2019-03-26T10:34:00Z"/>
                <w:rFonts w:cs="Times New Roman"/>
              </w:rPr>
            </w:pPr>
            <w:ins w:id="288" w:author="Сергей Волков" w:date="2019-03-26T10:34:00Z">
              <w:r w:rsidRPr="0042226B">
                <w:rPr>
                  <w:rFonts w:cs="Times New Roman"/>
                  <w:lang w:val="en-US"/>
                </w:rPr>
                <w:t>IEC 81346-1:2009</w:t>
              </w:r>
            </w:ins>
          </w:p>
        </w:tc>
        <w:tc>
          <w:tcPr>
            <w:tcW w:w="6937" w:type="dxa"/>
            <w:tcPrChange w:id="289" w:author="Сергей Волков" w:date="2019-03-26T10:36:00Z">
              <w:tcPr>
                <w:tcW w:w="6960" w:type="dxa"/>
              </w:tcPr>
            </w:tcPrChange>
          </w:tcPr>
          <w:p w14:paraId="3F06D5CA" w14:textId="1AB58217" w:rsidR="009A6324" w:rsidRPr="009A6324" w:rsidRDefault="009A6324" w:rsidP="009A6324">
            <w:pPr>
              <w:pStyle w:val="a5"/>
              <w:rPr>
                <w:ins w:id="290" w:author="Сергей Волков" w:date="2019-03-26T10:34:00Z"/>
                <w:rFonts w:cs="Times New Roman"/>
                <w:rPrChange w:id="291" w:author="Сергей Волков" w:date="2019-03-26T10:34:00Z">
                  <w:rPr>
                    <w:ins w:id="292" w:author="Сергей Волков" w:date="2019-03-26T10:34:00Z"/>
                    <w:rFonts w:cs="Times New Roman"/>
                    <w:lang w:val="en-US"/>
                  </w:rPr>
                </w:rPrChange>
              </w:rPr>
            </w:pPr>
            <w:ins w:id="293" w:author="Сергей Волков" w:date="2019-03-26T10:34:00Z">
              <w:r w:rsidRPr="0042226B">
                <w:rPr>
                  <w:rFonts w:cs="Times New Roman"/>
                  <w:lang w:val="en-US"/>
                </w:rPr>
                <w:t>Industrial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systems</w:t>
              </w:r>
              <w:r w:rsidRPr="00086FB3">
                <w:rPr>
                  <w:rFonts w:cs="Times New Roman"/>
                  <w:lang w:val="en-US"/>
                </w:rPr>
                <w:t xml:space="preserve">, </w:t>
              </w:r>
              <w:r w:rsidRPr="0042226B">
                <w:rPr>
                  <w:rFonts w:cs="Times New Roman"/>
                  <w:lang w:val="en-US"/>
                </w:rPr>
                <w:t>installations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and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equipment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and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industrial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products</w:t>
              </w:r>
              <w:r w:rsidRPr="00086FB3">
                <w:rPr>
                  <w:rFonts w:cs="Times New Roman"/>
                  <w:lang w:val="en-US"/>
                </w:rPr>
                <w:t xml:space="preserve"> – </w:t>
              </w:r>
              <w:r w:rsidRPr="0042226B">
                <w:rPr>
                  <w:rFonts w:cs="Times New Roman"/>
                  <w:lang w:val="en-US"/>
                </w:rPr>
                <w:t>Structuring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principles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and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reference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designations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proofErr w:type="gramStart"/>
              <w:r w:rsidRPr="00086FB3">
                <w:rPr>
                  <w:rFonts w:cs="Times New Roman"/>
                  <w:lang w:val="en-US"/>
                </w:rPr>
                <w:t xml:space="preserve">–  </w:t>
              </w:r>
              <w:r w:rsidRPr="0042226B">
                <w:rPr>
                  <w:rFonts w:cs="Times New Roman"/>
                  <w:lang w:val="en-US"/>
                </w:rPr>
                <w:t>Part</w:t>
              </w:r>
              <w:proofErr w:type="gramEnd"/>
              <w:r w:rsidRPr="00086FB3">
                <w:rPr>
                  <w:rFonts w:cs="Times New Roman"/>
                  <w:lang w:val="en-US"/>
                </w:rPr>
                <w:t xml:space="preserve"> 1: </w:t>
              </w:r>
              <w:r w:rsidRPr="0042226B">
                <w:rPr>
                  <w:rFonts w:cs="Times New Roman"/>
                  <w:lang w:val="en-US"/>
                </w:rPr>
                <w:t>Basic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  <w:lang w:val="en-US"/>
                </w:rPr>
                <w:t>rules</w:t>
              </w:r>
              <w:r w:rsidRPr="00086FB3">
                <w:rPr>
                  <w:rFonts w:cs="Times New Roman"/>
                  <w:lang w:val="en-US"/>
                </w:rPr>
                <w:t xml:space="preserve"> (</w:t>
              </w:r>
              <w:r w:rsidRPr="0042226B">
                <w:rPr>
                  <w:rFonts w:cs="Times New Roman"/>
                </w:rPr>
                <w:t>Промышленные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системы</w:t>
              </w:r>
              <w:r w:rsidRPr="00086FB3">
                <w:rPr>
                  <w:rFonts w:cs="Times New Roman"/>
                  <w:lang w:val="en-US"/>
                </w:rPr>
                <w:t xml:space="preserve">, </w:t>
              </w:r>
              <w:r w:rsidRPr="0042226B">
                <w:rPr>
                  <w:rFonts w:cs="Times New Roman"/>
                </w:rPr>
                <w:t>установки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оборудование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промышленные</w:t>
              </w:r>
              <w:r w:rsidRPr="00086FB3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изделия</w:t>
              </w:r>
              <w:r w:rsidRPr="00086FB3">
                <w:rPr>
                  <w:rFonts w:cs="Times New Roman"/>
                  <w:lang w:val="en-US"/>
                </w:rPr>
                <w:t xml:space="preserve">. </w:t>
              </w:r>
              <w:r w:rsidRPr="0042226B">
                <w:rPr>
                  <w:rFonts w:cs="Times New Roman"/>
                </w:rPr>
                <w:t>Принципы</w:t>
              </w:r>
              <w:r w:rsidRPr="009A6324">
                <w:rPr>
                  <w:rFonts w:cs="Times New Roman"/>
                  <w:rPrChange w:id="294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 </w:t>
              </w:r>
              <w:r w:rsidRPr="0042226B">
                <w:rPr>
                  <w:rFonts w:cs="Times New Roman"/>
                </w:rPr>
                <w:t>структурирования</w:t>
              </w:r>
              <w:r w:rsidRPr="009A6324">
                <w:rPr>
                  <w:rFonts w:cs="Times New Roman"/>
                  <w:rPrChange w:id="295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9A6324">
                <w:rPr>
                  <w:rFonts w:cs="Times New Roman"/>
                  <w:rPrChange w:id="296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 </w:t>
              </w:r>
              <w:r w:rsidRPr="0042226B">
                <w:rPr>
                  <w:rFonts w:cs="Times New Roman"/>
                </w:rPr>
                <w:t>ссылочные</w:t>
              </w:r>
              <w:r w:rsidRPr="009A6324">
                <w:rPr>
                  <w:rFonts w:cs="Times New Roman"/>
                  <w:rPrChange w:id="297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 </w:t>
              </w:r>
              <w:r w:rsidRPr="0042226B">
                <w:rPr>
                  <w:rFonts w:cs="Times New Roman"/>
                </w:rPr>
                <w:t>именования</w:t>
              </w:r>
              <w:r w:rsidRPr="009A6324">
                <w:rPr>
                  <w:rFonts w:cs="Times New Roman"/>
                  <w:rPrChange w:id="298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. </w:t>
              </w:r>
              <w:r w:rsidRPr="0042226B">
                <w:rPr>
                  <w:rFonts w:cs="Times New Roman"/>
                </w:rPr>
                <w:t>Часть</w:t>
              </w:r>
              <w:r w:rsidRPr="009A6324">
                <w:rPr>
                  <w:rFonts w:cs="Times New Roman"/>
                  <w:rPrChange w:id="299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 1. </w:t>
              </w:r>
              <w:r w:rsidRPr="0042226B">
                <w:rPr>
                  <w:rFonts w:cs="Times New Roman"/>
                </w:rPr>
                <w:t>Основные</w:t>
              </w:r>
              <w:r w:rsidRPr="009A6324">
                <w:rPr>
                  <w:rFonts w:cs="Times New Roman"/>
                  <w:rPrChange w:id="300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 xml:space="preserve"> </w:t>
              </w:r>
              <w:r w:rsidRPr="0042226B">
                <w:rPr>
                  <w:rFonts w:cs="Times New Roman"/>
                </w:rPr>
                <w:t>правила</w:t>
              </w:r>
              <w:r w:rsidRPr="009A6324">
                <w:rPr>
                  <w:rFonts w:cs="Times New Roman"/>
                  <w:rPrChange w:id="301" w:author="Сергей Волков" w:date="2019-03-26T10:34:00Z">
                    <w:rPr>
                      <w:rFonts w:cs="Times New Roman"/>
                      <w:lang w:val="en-US"/>
                    </w:rPr>
                  </w:rPrChange>
                </w:rPr>
                <w:t>)</w:t>
              </w:r>
            </w:ins>
          </w:p>
        </w:tc>
      </w:tr>
      <w:tr w:rsidR="009A6324" w:rsidRPr="009A6324" w14:paraId="4F7B78C3" w14:textId="77777777" w:rsidTr="009A6324">
        <w:trPr>
          <w:jc w:val="center"/>
          <w:ins w:id="302" w:author="Сергей Волков" w:date="2019-03-26T10:34:00Z"/>
          <w:trPrChange w:id="303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304" w:author="Сергей Волков" w:date="2019-03-26T10:36:00Z">
              <w:tcPr>
                <w:tcW w:w="2696" w:type="dxa"/>
              </w:tcPr>
            </w:tcPrChange>
          </w:tcPr>
          <w:p w14:paraId="219096C7" w14:textId="407667B2" w:rsidR="009A6324" w:rsidRPr="0042226B" w:rsidRDefault="009A6324" w:rsidP="00FE47C9">
            <w:pPr>
              <w:pStyle w:val="a5"/>
              <w:rPr>
                <w:ins w:id="305" w:author="Сергей Волков" w:date="2019-03-26T10:34:00Z"/>
                <w:rFonts w:cs="Times New Roman"/>
              </w:rPr>
            </w:pPr>
            <w:ins w:id="306" w:author="Сергей Волков" w:date="2019-03-26T10:34:00Z">
              <w:r w:rsidRPr="0042226B">
                <w:rPr>
                  <w:rFonts w:cs="Times New Roman"/>
                  <w:lang w:val="en-US"/>
                </w:rPr>
                <w:t>IEC 81346-2:2009</w:t>
              </w:r>
            </w:ins>
          </w:p>
        </w:tc>
        <w:tc>
          <w:tcPr>
            <w:tcW w:w="6937" w:type="dxa"/>
            <w:tcPrChange w:id="307" w:author="Сергей Волков" w:date="2019-03-26T10:36:00Z">
              <w:tcPr>
                <w:tcW w:w="6960" w:type="dxa"/>
              </w:tcPr>
            </w:tcPrChange>
          </w:tcPr>
          <w:p w14:paraId="42F516E0" w14:textId="0437455B" w:rsidR="009A6324" w:rsidRPr="009A6324" w:rsidRDefault="009A6324" w:rsidP="009A6324">
            <w:pPr>
              <w:pStyle w:val="a5"/>
              <w:rPr>
                <w:ins w:id="308" w:author="Сергей Волков" w:date="2019-03-26T10:34:00Z"/>
                <w:rFonts w:cs="Times New Roman"/>
                <w:lang w:val="en-US"/>
                <w:rPrChange w:id="309" w:author="Сергей Волков" w:date="2019-03-26T10:35:00Z">
                  <w:rPr>
                    <w:ins w:id="310" w:author="Сергей Волков" w:date="2019-03-26T10:34:00Z"/>
                    <w:rFonts w:cs="Times New Roman"/>
                  </w:rPr>
                </w:rPrChange>
              </w:rPr>
            </w:pPr>
            <w:ins w:id="311" w:author="Сергей Волков" w:date="2019-03-26T10:34:00Z">
              <w:r w:rsidRPr="0042226B">
                <w:rPr>
                  <w:rFonts w:cs="Times New Roman"/>
                  <w:lang w:val="en-US"/>
                </w:rPr>
                <w:t>Industrial systems, installations and equipment and industrial products -- Structuring principles and reference designations -- Part 2: Classification of objects and codes for classes (</w:t>
              </w:r>
              <w:r w:rsidRPr="0042226B">
                <w:rPr>
                  <w:rFonts w:cs="Times New Roman"/>
                </w:rPr>
                <w:t>Промышленные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системы</w:t>
              </w:r>
              <w:r w:rsidRPr="0042226B">
                <w:rPr>
                  <w:rFonts w:cs="Times New Roman"/>
                  <w:lang w:val="en-US"/>
                </w:rPr>
                <w:t xml:space="preserve">, </w:t>
              </w:r>
              <w:r w:rsidRPr="0042226B">
                <w:rPr>
                  <w:rFonts w:cs="Times New Roman"/>
                </w:rPr>
                <w:t>установки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оборудование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промышленные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изделия</w:t>
              </w:r>
              <w:r w:rsidRPr="0042226B">
                <w:rPr>
                  <w:rFonts w:cs="Times New Roman"/>
                  <w:lang w:val="en-US"/>
                </w:rPr>
                <w:t xml:space="preserve">. </w:t>
              </w:r>
              <w:r w:rsidRPr="0042226B">
                <w:rPr>
                  <w:rFonts w:cs="Times New Roman"/>
                </w:rPr>
                <w:t>Принципы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структурирования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ссылочные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именования</w:t>
              </w:r>
              <w:r w:rsidRPr="0042226B">
                <w:rPr>
                  <w:rFonts w:cs="Times New Roman"/>
                  <w:lang w:val="en-US"/>
                </w:rPr>
                <w:t>.</w:t>
              </w:r>
            </w:ins>
            <w:ins w:id="312" w:author="Сергей Волков" w:date="2019-03-26T10:35:00Z">
              <w:r>
                <w:rPr>
                  <w:rFonts w:cs="Times New Roman"/>
                </w:rPr>
                <w:t xml:space="preserve"> </w:t>
              </w:r>
              <w:r w:rsidRPr="0042226B">
                <w:rPr>
                  <w:rFonts w:cs="Times New Roman"/>
                </w:rPr>
                <w:t>Часть</w:t>
              </w:r>
              <w:r w:rsidRPr="0042226B">
                <w:rPr>
                  <w:rFonts w:cs="Times New Roman"/>
                  <w:lang w:val="en-US"/>
                </w:rPr>
                <w:t xml:space="preserve"> 2. </w:t>
              </w:r>
              <w:r w:rsidRPr="0042226B">
                <w:rPr>
                  <w:rFonts w:cs="Times New Roman"/>
                </w:rPr>
                <w:t>Классификация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объектов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коды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классов</w:t>
              </w:r>
              <w:r w:rsidRPr="0042226B">
                <w:rPr>
                  <w:rFonts w:cs="Times New Roman"/>
                  <w:lang w:val="en-US"/>
                </w:rPr>
                <w:t>)</w:t>
              </w:r>
            </w:ins>
          </w:p>
        </w:tc>
      </w:tr>
      <w:tr w:rsidR="009A6324" w:rsidRPr="00BB76D9" w14:paraId="2CE30206" w14:textId="77777777" w:rsidTr="009A6324">
        <w:trPr>
          <w:jc w:val="center"/>
          <w:ins w:id="313" w:author="Сергей Волков" w:date="2019-03-26T10:35:00Z"/>
          <w:trPrChange w:id="314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315" w:author="Сергей Волков" w:date="2019-03-26T10:36:00Z">
              <w:tcPr>
                <w:tcW w:w="2696" w:type="dxa"/>
              </w:tcPr>
            </w:tcPrChange>
          </w:tcPr>
          <w:p w14:paraId="5E68F313" w14:textId="52CAFD96" w:rsidR="009A6324" w:rsidRPr="009A6324" w:rsidRDefault="009A6324" w:rsidP="00FE47C9">
            <w:pPr>
              <w:pStyle w:val="a5"/>
              <w:rPr>
                <w:ins w:id="316" w:author="Сергей Волков" w:date="2019-03-26T10:35:00Z"/>
                <w:rFonts w:cs="Times New Roman"/>
              </w:rPr>
            </w:pPr>
            <w:ins w:id="317" w:author="Сергей Волков" w:date="2019-03-26T10:35:00Z">
              <w:r w:rsidRPr="0042226B">
                <w:rPr>
                  <w:rFonts w:cs="Times New Roman"/>
                  <w:lang w:val="en-US"/>
                </w:rPr>
                <w:t>ISO/FDIS 81346:2018</w:t>
              </w:r>
            </w:ins>
          </w:p>
        </w:tc>
        <w:tc>
          <w:tcPr>
            <w:tcW w:w="6937" w:type="dxa"/>
            <w:tcPrChange w:id="318" w:author="Сергей Волков" w:date="2019-03-26T10:36:00Z">
              <w:tcPr>
                <w:tcW w:w="6960" w:type="dxa"/>
              </w:tcPr>
            </w:tcPrChange>
          </w:tcPr>
          <w:p w14:paraId="7B41F864" w14:textId="506F4905" w:rsidR="009A6324" w:rsidRPr="009A6324" w:rsidRDefault="009A6324" w:rsidP="009A6324">
            <w:pPr>
              <w:pStyle w:val="a5"/>
              <w:rPr>
                <w:ins w:id="319" w:author="Сергей Волков" w:date="2019-03-26T10:35:00Z"/>
                <w:rFonts w:cs="Times New Roman"/>
                <w:rPrChange w:id="320" w:author="Сергей Волков" w:date="2019-03-26T10:35:00Z">
                  <w:rPr>
                    <w:ins w:id="321" w:author="Сергей Волков" w:date="2019-03-26T10:35:00Z"/>
                    <w:rFonts w:cs="Times New Roman"/>
                    <w:lang w:val="en-US"/>
                  </w:rPr>
                </w:rPrChange>
              </w:rPr>
            </w:pPr>
            <w:ins w:id="322" w:author="Сергей Волков" w:date="2019-03-26T10:35:00Z">
              <w:r w:rsidRPr="0042226B">
                <w:rPr>
                  <w:rFonts w:cs="Times New Roman"/>
                  <w:lang w:val="en-US"/>
                </w:rPr>
                <w:t>Industrial systems, installations and equipment and industrial products —Structuring principles and reference designations — Part 12: Construction works and building services (</w:t>
              </w:r>
              <w:r w:rsidRPr="0042226B">
                <w:rPr>
                  <w:rFonts w:cs="Times New Roman"/>
                </w:rPr>
                <w:t>Промышленные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системы</w:t>
              </w:r>
              <w:r w:rsidRPr="0042226B">
                <w:rPr>
                  <w:rFonts w:cs="Times New Roman"/>
                  <w:lang w:val="en-US"/>
                </w:rPr>
                <w:t xml:space="preserve">, </w:t>
              </w:r>
              <w:r w:rsidRPr="0042226B">
                <w:rPr>
                  <w:rFonts w:cs="Times New Roman"/>
                </w:rPr>
                <w:t>установки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оборудование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промышленные</w:t>
              </w:r>
              <w:r w:rsidRPr="0042226B">
                <w:rPr>
                  <w:rFonts w:cs="Times New Roman"/>
                  <w:lang w:val="en-US"/>
                </w:rPr>
                <w:t xml:space="preserve"> </w:t>
              </w:r>
              <w:r w:rsidRPr="0042226B">
                <w:rPr>
                  <w:rFonts w:cs="Times New Roman"/>
                </w:rPr>
                <w:t>изделия</w:t>
              </w:r>
              <w:r w:rsidRPr="0042226B">
                <w:rPr>
                  <w:rFonts w:cs="Times New Roman"/>
                  <w:lang w:val="en-US"/>
                </w:rPr>
                <w:t xml:space="preserve">. </w:t>
              </w:r>
              <w:r w:rsidRPr="0042226B">
                <w:rPr>
                  <w:rFonts w:cs="Times New Roman"/>
                </w:rPr>
                <w:t>Принципы построения и ссылочные именования. Часть 12. Строительные работы и строительные услуги)</w:t>
              </w:r>
            </w:ins>
          </w:p>
        </w:tc>
      </w:tr>
      <w:tr w:rsidR="009A6324" w:rsidRPr="009A6324" w14:paraId="6A317058" w14:textId="77777777" w:rsidTr="009A6324">
        <w:trPr>
          <w:jc w:val="center"/>
          <w:ins w:id="323" w:author="Сергей Волков" w:date="2019-03-26T10:35:00Z"/>
          <w:trPrChange w:id="324" w:author="Сергей Волков" w:date="2019-03-26T10:36:00Z">
            <w:trPr>
              <w:jc w:val="center"/>
            </w:trPr>
          </w:trPrChange>
        </w:trPr>
        <w:tc>
          <w:tcPr>
            <w:tcW w:w="2692" w:type="dxa"/>
            <w:tcPrChange w:id="325" w:author="Сергей Волков" w:date="2019-03-26T10:36:00Z">
              <w:tcPr>
                <w:tcW w:w="2696" w:type="dxa"/>
              </w:tcPr>
            </w:tcPrChange>
          </w:tcPr>
          <w:p w14:paraId="4C0AD062" w14:textId="18587386" w:rsidR="009A6324" w:rsidRPr="009A6324" w:rsidRDefault="009A6324" w:rsidP="00FE47C9">
            <w:pPr>
              <w:pStyle w:val="a5"/>
              <w:rPr>
                <w:ins w:id="326" w:author="Сергей Волков" w:date="2019-03-26T10:35:00Z"/>
                <w:rFonts w:cs="Times New Roman"/>
              </w:rPr>
            </w:pPr>
            <w:ins w:id="327" w:author="Сергей Волков" w:date="2019-03-26T10:35:00Z">
              <w:r w:rsidRPr="0042226B">
                <w:rPr>
                  <w:rFonts w:cs="Times New Roman"/>
                  <w:lang w:val="en-US"/>
                </w:rPr>
                <w:t>ISO 3166-1:2012</w:t>
              </w:r>
            </w:ins>
          </w:p>
        </w:tc>
        <w:tc>
          <w:tcPr>
            <w:tcW w:w="6937" w:type="dxa"/>
            <w:tcPrChange w:id="328" w:author="Сергей Волков" w:date="2019-03-26T10:36:00Z">
              <w:tcPr>
                <w:tcW w:w="6960" w:type="dxa"/>
              </w:tcPr>
            </w:tcPrChange>
          </w:tcPr>
          <w:p w14:paraId="55E91758" w14:textId="14548C3C" w:rsidR="009A6324" w:rsidRPr="0042226B" w:rsidRDefault="009A6324" w:rsidP="009A6324">
            <w:pPr>
              <w:pStyle w:val="a5"/>
              <w:rPr>
                <w:ins w:id="329" w:author="Сергей Волков" w:date="2019-03-26T10:35:00Z"/>
                <w:rFonts w:cs="Times New Roman"/>
                <w:lang w:val="en-US"/>
              </w:rPr>
            </w:pPr>
            <w:ins w:id="330" w:author="Сергей Волков" w:date="2019-03-26T10:35:00Z">
              <w:r w:rsidRPr="0042226B">
                <w:rPr>
                  <w:rFonts w:cs="Times New Roman"/>
                  <w:lang w:val="en-US"/>
                </w:rPr>
                <w:t>Codes for the representation of names of countries and their subdivisions — Part 1: Country codes</w:t>
              </w:r>
            </w:ins>
          </w:p>
        </w:tc>
      </w:tr>
    </w:tbl>
    <w:p w14:paraId="073B0666" w14:textId="121FCA09" w:rsidR="009E03E0" w:rsidRPr="009A6324" w:rsidDel="000A1D85" w:rsidRDefault="009E03E0" w:rsidP="009E03E0">
      <w:pPr>
        <w:pStyle w:val="RAd"/>
        <w:rPr>
          <w:del w:id="331" w:author="Сергей Волков" w:date="2019-03-26T10:36:00Z"/>
          <w:rFonts w:cs="Times New Roman"/>
          <w:lang w:val="en-US"/>
          <w:rPrChange w:id="332" w:author="Сергей Волков" w:date="2019-03-26T10:35:00Z">
            <w:rPr>
              <w:del w:id="333" w:author="Сергей Волков" w:date="2019-03-26T10:36:00Z"/>
              <w:rFonts w:cs="Times New Roman"/>
            </w:rPr>
          </w:rPrChange>
        </w:rPr>
      </w:pPr>
    </w:p>
    <w:p w14:paraId="7E71359E" w14:textId="51F72A54" w:rsidR="009E03E0" w:rsidDel="000A1D85" w:rsidRDefault="009E03E0" w:rsidP="009E03E0">
      <w:pPr>
        <w:pStyle w:val="RAd"/>
        <w:rPr>
          <w:del w:id="334" w:author="Сергей Волков" w:date="2019-03-26T10:36:00Z"/>
          <w:rFonts w:cs="Times New Roman"/>
        </w:rPr>
      </w:pPr>
      <w:del w:id="335" w:author="Сергей Волков" w:date="2019-03-26T10:36:00Z">
        <w:r w:rsidRPr="00BB76D9" w:rsidDel="000A1D85">
          <w:rPr>
            <w:rFonts w:cs="Times New Roman"/>
          </w:rPr>
          <w:delText>Также были учтены требования иных действующими нормативно-правовых актов и документов.</w:delText>
        </w:r>
      </w:del>
    </w:p>
    <w:p w14:paraId="73EAD429" w14:textId="1966AE7E" w:rsidR="009E03E0" w:rsidRDefault="009E03E0" w:rsidP="009E03E0">
      <w:pPr>
        <w:pStyle w:val="RAd"/>
      </w:pPr>
    </w:p>
    <w:p w14:paraId="3BF257AF" w14:textId="77777777" w:rsidR="0081443C" w:rsidRDefault="0081443C" w:rsidP="0081443C">
      <w:pPr>
        <w:pStyle w:val="RA10"/>
      </w:pPr>
      <w:bookmarkStart w:id="336" w:name="_Toc4001665"/>
      <w:r w:rsidRPr="006401AC">
        <w:rPr>
          <w:rFonts w:cs="Times New Roman"/>
        </w:rPr>
        <w:lastRenderedPageBreak/>
        <w:t>Термины</w:t>
      </w:r>
      <w:r>
        <w:t xml:space="preserve"> и определения.</w:t>
      </w:r>
      <w:bookmarkEnd w:id="336"/>
    </w:p>
    <w:p w14:paraId="5B1AAB57" w14:textId="77777777" w:rsidR="0081443C" w:rsidRDefault="0081443C" w:rsidP="0081443C">
      <w:pPr>
        <w:pStyle w:val="aff0"/>
      </w:pPr>
      <w:r>
        <w:t>В настоящем документе применены термины, перечисленные ниже:</w:t>
      </w:r>
    </w:p>
    <w:p w14:paraId="292C0F7C" w14:textId="77777777" w:rsidR="0081443C" w:rsidRDefault="0081443C" w:rsidP="0081443C">
      <w:pPr>
        <w:pStyle w:val="aff0"/>
      </w:pPr>
      <w:r w:rsidRPr="00633988">
        <w:rPr>
          <w:b/>
        </w:rPr>
        <w:t>Информационная модель (BIM-модель).</w:t>
      </w:r>
      <w:r>
        <w:t xml:space="preserve"> Объектно-ориентированная параметрическая трехмерная модель, представляющая в цифровом виде физические, функциональные и прочие характеристики объекта строительства (или его отдельных частей) как совокупность информационно насыщенных элементов. Создается для решения конкретных прикладных задач проекта.</w:t>
      </w:r>
    </w:p>
    <w:p w14:paraId="1A5ACA96" w14:textId="77777777" w:rsidR="0081443C" w:rsidRDefault="0081443C" w:rsidP="0081443C">
      <w:pPr>
        <w:pStyle w:val="aff0"/>
      </w:pPr>
      <w:r w:rsidRPr="00633988">
        <w:rPr>
          <w:b/>
        </w:rPr>
        <w:t>Информационная модель инженерных изысканий (ИМИИ).</w:t>
      </w:r>
      <w:r>
        <w:t xml:space="preserve"> Совокупность информационных моделей существующей инфраструктуры, созданных по результатам инженерных изысканий участка строительства, представленных в цифровом виде, включающая в себя:</w:t>
      </w:r>
    </w:p>
    <w:p w14:paraId="281A9B5C" w14:textId="77777777" w:rsidR="0081443C" w:rsidRDefault="0081443C" w:rsidP="0081443C">
      <w:pPr>
        <w:pStyle w:val="1"/>
      </w:pPr>
      <w:r>
        <w:t xml:space="preserve">цифровую модель рельефа (ЦМР); </w:t>
      </w:r>
    </w:p>
    <w:p w14:paraId="1FC6DB1C" w14:textId="77777777" w:rsidR="0081443C" w:rsidRDefault="0081443C" w:rsidP="0081443C">
      <w:pPr>
        <w:pStyle w:val="1"/>
      </w:pPr>
      <w:r>
        <w:t>цифровую модель ситуации (ЦМС), включая модель искусственных сооружений (ЦМИССО);</w:t>
      </w:r>
    </w:p>
    <w:p w14:paraId="2AD08DFA" w14:textId="77777777" w:rsidR="0081443C" w:rsidRDefault="0081443C" w:rsidP="0081443C">
      <w:pPr>
        <w:pStyle w:val="1"/>
      </w:pPr>
      <w:r>
        <w:t>цифровую модель землепользования (ЦМЗ);</w:t>
      </w:r>
    </w:p>
    <w:p w14:paraId="1DE36A44" w14:textId="77777777" w:rsidR="0081443C" w:rsidRDefault="0081443C" w:rsidP="0081443C">
      <w:pPr>
        <w:pStyle w:val="1"/>
      </w:pPr>
      <w:r>
        <w:t>цифровую модель инженерных коммуникаций (ЦМИК);</w:t>
      </w:r>
    </w:p>
    <w:p w14:paraId="38708041" w14:textId="77777777" w:rsidR="0081443C" w:rsidRDefault="0081443C" w:rsidP="0081443C">
      <w:pPr>
        <w:pStyle w:val="1"/>
      </w:pPr>
      <w:r>
        <w:t>цифровую модель геологического строения (ЦМГ);</w:t>
      </w:r>
    </w:p>
    <w:p w14:paraId="4EF51760" w14:textId="77777777" w:rsidR="0081443C" w:rsidRDefault="0081443C" w:rsidP="0081443C">
      <w:pPr>
        <w:pStyle w:val="1"/>
      </w:pPr>
      <w:r>
        <w:t>цифровую модель гидрометеорологического строения (ЦМГМ);</w:t>
      </w:r>
    </w:p>
    <w:p w14:paraId="2B8EAEF2" w14:textId="77777777" w:rsidR="0081443C" w:rsidRDefault="0081443C" w:rsidP="0081443C">
      <w:pPr>
        <w:pStyle w:val="1"/>
      </w:pPr>
      <w:r>
        <w:t>цифровую модель инженерно-экологических изысканий (ЦМЭ).</w:t>
      </w:r>
    </w:p>
    <w:p w14:paraId="1BDA3110" w14:textId="28ED15FF" w:rsidR="0081443C" w:rsidRDefault="0081443C" w:rsidP="0081443C">
      <w:pPr>
        <w:pStyle w:val="aff0"/>
      </w:pPr>
      <w:r w:rsidRPr="00633988">
        <w:rPr>
          <w:b/>
        </w:rPr>
        <w:t>Уровень</w:t>
      </w:r>
      <w:r w:rsidRPr="00633988">
        <w:rPr>
          <w:b/>
          <w:lang w:val="en-US"/>
        </w:rPr>
        <w:t xml:space="preserve"> </w:t>
      </w:r>
      <w:r w:rsidRPr="00633988">
        <w:rPr>
          <w:b/>
        </w:rPr>
        <w:t>проработки</w:t>
      </w:r>
      <w:r w:rsidRPr="00633988">
        <w:rPr>
          <w:b/>
          <w:lang w:val="en-US"/>
        </w:rPr>
        <w:t xml:space="preserve"> </w:t>
      </w:r>
      <w:del w:id="337" w:author="Сергей Волков" w:date="2019-03-26T10:46:00Z">
        <w:r w:rsidRPr="00633988" w:rsidDel="00F44AB8">
          <w:rPr>
            <w:b/>
          </w:rPr>
          <w:delText>графики</w:delText>
        </w:r>
        <w:r w:rsidRPr="00633988" w:rsidDel="00F44AB8">
          <w:rPr>
            <w:b/>
            <w:lang w:val="en-US"/>
          </w:rPr>
          <w:delText xml:space="preserve"> </w:delText>
        </w:r>
      </w:del>
      <w:ins w:id="338" w:author="Сергей Волков" w:date="2019-03-26T10:46:00Z">
        <w:r w:rsidR="00F44AB8">
          <w:rPr>
            <w:b/>
          </w:rPr>
          <w:t>графической информации</w:t>
        </w:r>
        <w:r w:rsidR="00F44AB8" w:rsidRPr="00633988">
          <w:rPr>
            <w:b/>
            <w:lang w:val="en-US"/>
          </w:rPr>
          <w:t xml:space="preserve"> </w:t>
        </w:r>
      </w:ins>
      <w:r w:rsidRPr="00633988">
        <w:rPr>
          <w:b/>
          <w:lang w:val="en-US"/>
        </w:rPr>
        <w:t>(</w:t>
      </w:r>
      <w:proofErr w:type="spellStart"/>
      <w:r w:rsidRPr="00633988">
        <w:rPr>
          <w:b/>
          <w:lang w:val="en-US"/>
        </w:rPr>
        <w:t>L</w:t>
      </w:r>
      <w:ins w:id="339" w:author="Сергей Волков" w:date="2019-03-26T10:39:00Z">
        <w:r w:rsidR="005A1263">
          <w:rPr>
            <w:b/>
            <w:lang w:val="en-US"/>
          </w:rPr>
          <w:t>o</w:t>
        </w:r>
      </w:ins>
      <w:del w:id="340" w:author="Сергей Волков" w:date="2019-03-26T10:39:00Z">
        <w:r w:rsidRPr="00633988" w:rsidDel="005A1263">
          <w:rPr>
            <w:b/>
            <w:lang w:val="en-US"/>
          </w:rPr>
          <w:delText xml:space="preserve">OD </w:delText>
        </w:r>
      </w:del>
      <w:r w:rsidRPr="00633988">
        <w:rPr>
          <w:b/>
          <w:lang w:val="en-US"/>
        </w:rPr>
        <w:t>G</w:t>
      </w:r>
      <w:proofErr w:type="spellEnd"/>
      <w:r w:rsidRPr="00633988">
        <w:rPr>
          <w:b/>
          <w:lang w:val="en-US"/>
        </w:rPr>
        <w:t xml:space="preserve"> – Level Of Development of Graphics).</w:t>
      </w:r>
      <w:r w:rsidRPr="006401AC">
        <w:rPr>
          <w:lang w:val="en-US"/>
        </w:rPr>
        <w:t xml:space="preserve"> </w:t>
      </w:r>
      <w:r>
        <w:t xml:space="preserve">Набор требований, определяющий полноту проработки элемента BIM-модели. Уровень проработки задает минимальный объем геометрической, пространственной, количественной информации. </w:t>
      </w:r>
    </w:p>
    <w:p w14:paraId="1C9900AA" w14:textId="1E8CAB6D" w:rsidR="0081443C" w:rsidRDefault="0081443C" w:rsidP="0081443C">
      <w:pPr>
        <w:pStyle w:val="aff0"/>
        <w:rPr>
          <w:ins w:id="341" w:author="Сергей Волков" w:date="2019-03-26T10:40:00Z"/>
        </w:rPr>
      </w:pPr>
      <w:r w:rsidRPr="00633988">
        <w:rPr>
          <w:b/>
        </w:rPr>
        <w:t>Уровень</w:t>
      </w:r>
      <w:r w:rsidRPr="00633988">
        <w:rPr>
          <w:b/>
          <w:lang w:val="en-US"/>
        </w:rPr>
        <w:t xml:space="preserve"> </w:t>
      </w:r>
      <w:r w:rsidRPr="00633988">
        <w:rPr>
          <w:b/>
        </w:rPr>
        <w:t>проработки</w:t>
      </w:r>
      <w:r w:rsidRPr="00633988">
        <w:rPr>
          <w:b/>
          <w:lang w:val="en-US"/>
        </w:rPr>
        <w:t xml:space="preserve"> </w:t>
      </w:r>
      <w:r w:rsidRPr="00633988">
        <w:rPr>
          <w:b/>
        </w:rPr>
        <w:t>информации</w:t>
      </w:r>
      <w:r w:rsidRPr="00633988">
        <w:rPr>
          <w:b/>
          <w:lang w:val="en-US"/>
        </w:rPr>
        <w:t xml:space="preserve"> (</w:t>
      </w:r>
      <w:proofErr w:type="spellStart"/>
      <w:r w:rsidRPr="00633988">
        <w:rPr>
          <w:b/>
          <w:lang w:val="en-US"/>
        </w:rPr>
        <w:t>L</w:t>
      </w:r>
      <w:ins w:id="342" w:author="Сергей Волков" w:date="2019-03-26T10:40:00Z">
        <w:r w:rsidR="005A1263">
          <w:rPr>
            <w:b/>
            <w:lang w:val="en-US"/>
          </w:rPr>
          <w:t>o</w:t>
        </w:r>
      </w:ins>
      <w:del w:id="343" w:author="Сергей Волков" w:date="2019-03-26T10:40:00Z">
        <w:r w:rsidRPr="00633988" w:rsidDel="005A1263">
          <w:rPr>
            <w:b/>
            <w:lang w:val="en-US"/>
          </w:rPr>
          <w:delText xml:space="preserve">OD </w:delText>
        </w:r>
      </w:del>
      <w:r w:rsidRPr="00633988">
        <w:rPr>
          <w:b/>
          <w:lang w:val="en-US"/>
        </w:rPr>
        <w:t>I</w:t>
      </w:r>
      <w:proofErr w:type="spellEnd"/>
      <w:r w:rsidRPr="00633988">
        <w:rPr>
          <w:b/>
          <w:lang w:val="en-US"/>
        </w:rPr>
        <w:t xml:space="preserve"> – Level Of Development of Information).</w:t>
      </w:r>
      <w:r w:rsidRPr="006401AC">
        <w:rPr>
          <w:lang w:val="en-US"/>
        </w:rPr>
        <w:t xml:space="preserve"> </w:t>
      </w:r>
      <w:r>
        <w:t>Набор требований, определяющий полноту проработки элемента BIM-модели. Уровень проработки информации задает минимальный объем атрибутивной информации, необходимой для решения задач моделирования на конкретной стадии жизненного цикла объекта строительства.</w:t>
      </w:r>
    </w:p>
    <w:p w14:paraId="5707A755" w14:textId="28FABDA3" w:rsidR="005A1263" w:rsidRDefault="005A1263" w:rsidP="005A1263">
      <w:pPr>
        <w:pStyle w:val="aff0"/>
        <w:rPr>
          <w:ins w:id="344" w:author="Сергей Волков" w:date="2019-03-26T10:44:00Z"/>
        </w:rPr>
      </w:pPr>
      <w:ins w:id="345" w:author="Сергей Волков" w:date="2019-03-26T10:40:00Z">
        <w:r w:rsidRPr="00CA6858">
          <w:rPr>
            <w:b/>
            <w:rPrChange w:id="346" w:author="Сергей Волков" w:date="2019-03-26T10:46:00Z">
              <w:rPr/>
            </w:rPrChange>
          </w:rPr>
          <w:t>Уровень</w:t>
        </w:r>
        <w:r w:rsidRPr="00CA6858">
          <w:rPr>
            <w:b/>
            <w:lang w:val="en-US"/>
            <w:rPrChange w:id="347" w:author="Сергей Волков" w:date="2019-03-26T10:46:00Z">
              <w:rPr/>
            </w:rPrChange>
          </w:rPr>
          <w:t xml:space="preserve"> </w:t>
        </w:r>
      </w:ins>
      <w:ins w:id="348" w:author="Сергей Волков" w:date="2019-03-26T10:41:00Z">
        <w:r w:rsidRPr="00CA6858">
          <w:rPr>
            <w:b/>
            <w:rPrChange w:id="349" w:author="Сергей Волков" w:date="2019-03-26T10:46:00Z">
              <w:rPr/>
            </w:rPrChange>
          </w:rPr>
          <w:t>точности</w:t>
        </w:r>
        <w:r w:rsidRPr="00CA6858">
          <w:rPr>
            <w:b/>
            <w:lang w:val="en-US"/>
            <w:rPrChange w:id="350" w:author="Сергей Волков" w:date="2019-03-26T10:46:00Z">
              <w:rPr/>
            </w:rPrChange>
          </w:rPr>
          <w:t xml:space="preserve"> (</w:t>
        </w:r>
        <w:proofErr w:type="spellStart"/>
        <w:r w:rsidRPr="00CA6858">
          <w:rPr>
            <w:b/>
            <w:lang w:val="en-US"/>
            <w:rPrChange w:id="351" w:author="Сергей Волков" w:date="2019-03-26T10:46:00Z">
              <w:rPr>
                <w:lang w:val="en-US"/>
              </w:rPr>
            </w:rPrChange>
          </w:rPr>
          <w:t>LoA</w:t>
        </w:r>
        <w:proofErr w:type="spellEnd"/>
        <w:r w:rsidRPr="00CA6858">
          <w:rPr>
            <w:b/>
            <w:lang w:val="en-US"/>
            <w:rPrChange w:id="352" w:author="Сергей Волков" w:date="2019-03-26T10:46:00Z">
              <w:rPr>
                <w:lang w:val="en-US"/>
              </w:rPr>
            </w:rPrChange>
          </w:rPr>
          <w:t xml:space="preserve"> – L</w:t>
        </w:r>
      </w:ins>
      <w:ins w:id="353" w:author="Сергей Волков" w:date="2019-03-26T10:42:00Z">
        <w:r w:rsidRPr="00CA6858">
          <w:rPr>
            <w:b/>
            <w:lang w:val="en-US"/>
            <w:rPrChange w:id="354" w:author="Сергей Волков" w:date="2019-03-26T10:46:00Z">
              <w:rPr>
                <w:lang w:val="en-US"/>
              </w:rPr>
            </w:rPrChange>
          </w:rPr>
          <w:t>evel of Accuracy)</w:t>
        </w:r>
        <w:r>
          <w:rPr>
            <w:lang w:val="en-US"/>
          </w:rPr>
          <w:t xml:space="preserve">. </w:t>
        </w:r>
        <w:r>
          <w:t xml:space="preserve">Набор требований к точности разработки информационной модели с </w:t>
        </w:r>
      </w:ins>
      <w:ins w:id="355" w:author="Сергей Волков" w:date="2019-03-26T10:43:00Z">
        <w:r>
          <w:t>целью последующего сопряжения с результатами</w:t>
        </w:r>
      </w:ins>
      <w:ins w:id="356" w:author="Сергей Волков" w:date="2019-03-26T10:44:00Z">
        <w:r w:rsidR="00C647E5">
          <w:t xml:space="preserve"> лазерного и фотограмметрического сканирования.</w:t>
        </w:r>
      </w:ins>
      <w:ins w:id="357" w:author="Сергей Волков" w:date="2019-03-26T10:42:00Z">
        <w:r w:rsidRPr="005A1263">
          <w:t xml:space="preserve"> </w:t>
        </w:r>
      </w:ins>
      <w:ins w:id="358" w:author="Сергей Волков" w:date="2019-03-26T10:44:00Z">
        <w:r w:rsidR="00C647E5">
          <w:t>О</w:t>
        </w:r>
      </w:ins>
      <w:ins w:id="359" w:author="Сергей Волков" w:date="2019-03-26T10:42:00Z">
        <w:r w:rsidRPr="005A1263">
          <w:t>пределяется в соответствии с разрешающей способность сканирующей аппаратуры.</w:t>
        </w:r>
      </w:ins>
      <w:ins w:id="360" w:author="Сергей Волков" w:date="2019-03-26T10:44:00Z">
        <w:r w:rsidR="00F44AB8">
          <w:t xml:space="preserve"> Формирует </w:t>
        </w:r>
      </w:ins>
      <w:ins w:id="361" w:author="Сергей Волков" w:date="2019-03-26T10:45:00Z">
        <w:r w:rsidR="00F44AB8">
          <w:t>дополнительны требования к уровню прора</w:t>
        </w:r>
      </w:ins>
      <w:ins w:id="362" w:author="Сергей Волков" w:date="2019-03-26T10:46:00Z">
        <w:r w:rsidR="00F44AB8">
          <w:t>ботки графической информации.</w:t>
        </w:r>
      </w:ins>
    </w:p>
    <w:p w14:paraId="15992F6B" w14:textId="098673AD" w:rsidR="005A1263" w:rsidRPr="005A1263" w:rsidRDefault="009D7E2C" w:rsidP="0081443C">
      <w:pPr>
        <w:pStyle w:val="aff0"/>
      </w:pPr>
      <w:ins w:id="363" w:author="Сергей Волков" w:date="2019-03-26T10:47:00Z">
        <w:r w:rsidRPr="009D7E2C">
          <w:rPr>
            <w:b/>
            <w:rPrChange w:id="364" w:author="Сергей Волков" w:date="2019-03-26T10:48:00Z">
              <w:rPr/>
            </w:rPrChange>
          </w:rPr>
          <w:t>У</w:t>
        </w:r>
      </w:ins>
      <w:ins w:id="365" w:author="Сергей Волков" w:date="2019-03-26T10:46:00Z">
        <w:r w:rsidRPr="009D7E2C">
          <w:rPr>
            <w:b/>
            <w:rPrChange w:id="366" w:author="Сергей Волков" w:date="2019-03-26T10:48:00Z">
              <w:rPr/>
            </w:rPrChange>
          </w:rPr>
          <w:t>ров</w:t>
        </w:r>
      </w:ins>
      <w:ins w:id="367" w:author="Сергей Волков" w:date="2019-03-26T10:47:00Z">
        <w:r w:rsidRPr="009D7E2C">
          <w:rPr>
            <w:b/>
            <w:rPrChange w:id="368" w:author="Сергей Волков" w:date="2019-03-26T10:48:00Z">
              <w:rPr/>
            </w:rPrChange>
          </w:rPr>
          <w:t>ень</w:t>
        </w:r>
      </w:ins>
      <w:ins w:id="369" w:author="Сергей Волков" w:date="2019-03-26T10:46:00Z">
        <w:r w:rsidRPr="009D7E2C">
          <w:rPr>
            <w:b/>
            <w:rPrChange w:id="370" w:author="Сергей Волков" w:date="2019-03-26T10:48:00Z">
              <w:rPr/>
            </w:rPrChange>
          </w:rPr>
          <w:t xml:space="preserve"> качества/готовности сервиса </w:t>
        </w:r>
      </w:ins>
      <w:ins w:id="371" w:author="Сергей Волков" w:date="2019-03-26T10:47:00Z">
        <w:r w:rsidRPr="009D7E2C">
          <w:rPr>
            <w:b/>
            <w:rPrChange w:id="372" w:author="Сергей Волков" w:date="2019-03-26T10:48:00Z">
              <w:rPr/>
            </w:rPrChange>
          </w:rPr>
          <w:t>(</w:t>
        </w:r>
      </w:ins>
      <w:proofErr w:type="spellStart"/>
      <w:ins w:id="373" w:author="Сергей Волков" w:date="2019-03-26T10:46:00Z">
        <w:r w:rsidRPr="009D7E2C">
          <w:rPr>
            <w:b/>
            <w:rPrChange w:id="374" w:author="Сергей Волков" w:date="2019-03-26T10:48:00Z">
              <w:rPr/>
            </w:rPrChange>
          </w:rPr>
          <w:t>LoS</w:t>
        </w:r>
      </w:ins>
      <w:proofErr w:type="spellEnd"/>
      <w:ins w:id="375" w:author="Сергей Волков" w:date="2019-03-26T10:47:00Z">
        <w:r w:rsidRPr="009D7E2C">
          <w:rPr>
            <w:b/>
            <w:rPrChange w:id="376" w:author="Сергей Волков" w:date="2019-03-26T10:48:00Z">
              <w:rPr/>
            </w:rPrChange>
          </w:rPr>
          <w:t xml:space="preserve"> – </w:t>
        </w:r>
        <w:r w:rsidRPr="009D7E2C">
          <w:rPr>
            <w:b/>
            <w:lang w:val="en-US"/>
            <w:rPrChange w:id="377" w:author="Сергей Волков" w:date="2019-03-26T10:48:00Z">
              <w:rPr>
                <w:lang w:val="en-US"/>
              </w:rPr>
            </w:rPrChange>
          </w:rPr>
          <w:t>Level</w:t>
        </w:r>
        <w:r w:rsidRPr="009D7E2C">
          <w:rPr>
            <w:b/>
            <w:rPrChange w:id="378" w:author="Сергей Волков" w:date="2019-03-26T10:48:00Z">
              <w:rPr>
                <w:lang w:val="en-US"/>
              </w:rPr>
            </w:rPrChange>
          </w:rPr>
          <w:t xml:space="preserve"> </w:t>
        </w:r>
        <w:r w:rsidRPr="009D7E2C">
          <w:rPr>
            <w:b/>
            <w:lang w:val="en-US"/>
            <w:rPrChange w:id="379" w:author="Сергей Волков" w:date="2019-03-26T10:48:00Z">
              <w:rPr>
                <w:lang w:val="en-US"/>
              </w:rPr>
            </w:rPrChange>
          </w:rPr>
          <w:t>of</w:t>
        </w:r>
        <w:r w:rsidRPr="009D7E2C">
          <w:rPr>
            <w:b/>
            <w:rPrChange w:id="380" w:author="Сергей Волков" w:date="2019-03-26T10:48:00Z">
              <w:rPr>
                <w:lang w:val="en-US"/>
              </w:rPr>
            </w:rPrChange>
          </w:rPr>
          <w:t xml:space="preserve"> </w:t>
        </w:r>
        <w:r w:rsidRPr="009D7E2C">
          <w:rPr>
            <w:b/>
            <w:lang w:val="en-US"/>
            <w:rPrChange w:id="381" w:author="Сергей Волков" w:date="2019-03-26T10:48:00Z">
              <w:rPr>
                <w:lang w:val="en-US"/>
              </w:rPr>
            </w:rPrChange>
          </w:rPr>
          <w:t>Service</w:t>
        </w:r>
        <w:r w:rsidRPr="009D7E2C">
          <w:rPr>
            <w:b/>
            <w:rPrChange w:id="382" w:author="Сергей Волков" w:date="2019-03-26T10:48:00Z">
              <w:rPr>
                <w:lang w:val="en-US"/>
              </w:rPr>
            </w:rPrChange>
          </w:rPr>
          <w:t>)</w:t>
        </w:r>
        <w:r>
          <w:t>. Набор требований д</w:t>
        </w:r>
        <w:r w:rsidRPr="009D7E2C">
          <w:t xml:space="preserve">ля обеспечения эффективной эксплуатации объектов </w:t>
        </w:r>
      </w:ins>
      <w:ins w:id="383" w:author="Сергей Волков" w:date="2019-03-26T10:48:00Z">
        <w:r w:rsidRPr="009D7E2C">
          <w:t>капитального</w:t>
        </w:r>
      </w:ins>
      <w:ins w:id="384" w:author="Сергей Волков" w:date="2019-03-26T10:47:00Z">
        <w:r w:rsidRPr="009D7E2C">
          <w:t xml:space="preserve"> строительства необходимо определять уровни готовности объекта к эксплуатации. </w:t>
        </w:r>
      </w:ins>
      <w:ins w:id="385" w:author="Сергей Волков" w:date="2019-03-26T10:48:00Z">
        <w:r w:rsidRPr="009D7E2C">
          <w:t>В частности,</w:t>
        </w:r>
      </w:ins>
      <w:ins w:id="386" w:author="Сергей Волков" w:date="2019-03-26T10:47:00Z">
        <w:r w:rsidRPr="009D7E2C">
          <w:t xml:space="preserve"> в этом разделе определяется требования по открыванию дверей, требования по эксплуатационным зонам различного оборудования, а </w:t>
        </w:r>
      </w:ins>
      <w:ins w:id="387" w:author="Сергей Волков" w:date="2019-03-26T10:48:00Z">
        <w:r w:rsidRPr="009D7E2C">
          <w:t>также</w:t>
        </w:r>
      </w:ins>
      <w:ins w:id="388" w:author="Сергей Волков" w:date="2019-03-26T10:47:00Z">
        <w:r w:rsidRPr="009D7E2C">
          <w:t xml:space="preserve"> уровень доступности, готовности работы оборудования</w:t>
        </w:r>
      </w:ins>
      <w:ins w:id="389" w:author="Сергей Волков" w:date="2019-03-26T10:48:00Z">
        <w:r>
          <w:t>.</w:t>
        </w:r>
      </w:ins>
    </w:p>
    <w:p w14:paraId="34BB4908" w14:textId="77777777" w:rsidR="0081443C" w:rsidRDefault="0081443C" w:rsidP="0081443C">
      <w:pPr>
        <w:pStyle w:val="aff0"/>
      </w:pPr>
      <w:r w:rsidRPr="0081443C">
        <w:rPr>
          <w:b/>
        </w:rPr>
        <w:t>План реализации BIM-проекта (BEP – BIM Execution Plan).</w:t>
      </w:r>
      <w:r>
        <w:t xml:space="preserve"> Технический документ, который разрабатывается Исполнителем по шаблону, предоставляемому Заказчиком для регламентации взаимодействия с субпроектными/субподрядными организациями. После разработки план реализации BIM-проекта согласовывается с Заказчиком. В документе содержатся общие правила работы с BIM-моделью для всех участников проекта – в частности, отражаются информационные требования Заказчика, способы использования BIM-моделей, </w:t>
      </w:r>
      <w:r>
        <w:lastRenderedPageBreak/>
        <w:t>список файлов BIM-моделей, стратегия разделения модели на составные части, роли участников процесса информационного моделирования и другие аспекты.</w:t>
      </w:r>
    </w:p>
    <w:p w14:paraId="0FED987E" w14:textId="77777777" w:rsidR="0081443C" w:rsidRDefault="0081443C" w:rsidP="0081443C">
      <w:pPr>
        <w:pStyle w:val="aff0"/>
      </w:pPr>
      <w:r w:rsidRPr="0081443C">
        <w:rPr>
          <w:b/>
        </w:rPr>
        <w:t>Валидация</w:t>
      </w:r>
      <w:r>
        <w:t>. Процесс проверки результатов моделирования на соответствие установленным требованиям. В процессе валидации устанавливается, соответствует ли модель информационным требованиям Заказчика и прочим нормативным документам, указанным в договоре, насколько точно, оптимально и полно она разработана, можно ли без проблем идентифицировать и извлекать информацию из элементов BIM-модели, отсутствуют ли в модели коллизии и пр.</w:t>
      </w:r>
    </w:p>
    <w:p w14:paraId="28FFD26C" w14:textId="77777777" w:rsidR="0081443C" w:rsidRDefault="0081443C" w:rsidP="0081443C">
      <w:pPr>
        <w:pStyle w:val="aff0"/>
      </w:pPr>
      <w:r w:rsidRPr="0081443C">
        <w:rPr>
          <w:b/>
        </w:rPr>
        <w:t>Выявление коллизий.</w:t>
      </w:r>
      <w:r>
        <w:t xml:space="preserve"> Процесс поиска, анализа и устранения ошибок, связанных:</w:t>
      </w:r>
    </w:p>
    <w:p w14:paraId="793838FF" w14:textId="77777777" w:rsidR="0081443C" w:rsidRDefault="0081443C" w:rsidP="0081443C">
      <w:pPr>
        <w:pStyle w:val="1"/>
      </w:pPr>
      <w:r>
        <w:t>с геометрическими пересечениями элементов модели;</w:t>
      </w:r>
    </w:p>
    <w:p w14:paraId="7CEF7E94" w14:textId="77777777" w:rsidR="0081443C" w:rsidRDefault="0081443C" w:rsidP="0081443C">
      <w:pPr>
        <w:pStyle w:val="1"/>
      </w:pPr>
      <w:r>
        <w:t>с нарушениями нормируемых расстояний между элементами модели;</w:t>
      </w:r>
    </w:p>
    <w:p w14:paraId="0AD7DBFF" w14:textId="77777777" w:rsidR="0081443C" w:rsidRDefault="0081443C" w:rsidP="0081443C">
      <w:pPr>
        <w:pStyle w:val="1"/>
      </w:pPr>
      <w:r>
        <w:t>с пространственно-временными пересечениями ресурсов из календарно-сетевого графика строительства объекта.</w:t>
      </w:r>
    </w:p>
    <w:p w14:paraId="161F6C3A" w14:textId="77777777" w:rsidR="0081443C" w:rsidRDefault="0081443C" w:rsidP="0081443C">
      <w:pPr>
        <w:pStyle w:val="aff0"/>
      </w:pPr>
      <w:r w:rsidRPr="0081443C">
        <w:rPr>
          <w:b/>
        </w:rPr>
        <w:t>Коллизии.</w:t>
      </w:r>
      <w:r>
        <w:t xml:space="preserve"> Пересечения элементов информационной модели между собой, возникающие при отсутствии пространственной координации между различными разделами проекта. По характеру пересечений все коллизии разделяются на:</w:t>
      </w:r>
    </w:p>
    <w:p w14:paraId="4E87B573" w14:textId="77777777" w:rsidR="0081443C" w:rsidRDefault="0081443C" w:rsidP="0081443C">
      <w:pPr>
        <w:pStyle w:val="aff0"/>
      </w:pPr>
      <w:r>
        <w:t>•</w:t>
      </w:r>
      <w:r>
        <w:tab/>
        <w:t>жесткие – геометрия проверяемых элементов пересекается физически;</w:t>
      </w:r>
    </w:p>
    <w:p w14:paraId="4748E873" w14:textId="77777777" w:rsidR="0081443C" w:rsidRDefault="0081443C" w:rsidP="0081443C">
      <w:pPr>
        <w:pStyle w:val="aff0"/>
      </w:pPr>
      <w:r>
        <w:t>•</w:t>
      </w:r>
      <w:r>
        <w:tab/>
        <w:t>мягкие – при проверке пересекаются не геометрии проверяемых элементов модели, а пространства вокруг них, определенные параметром проверки – допуском.</w:t>
      </w:r>
    </w:p>
    <w:p w14:paraId="530A5E4A" w14:textId="77777777" w:rsidR="0081443C" w:rsidRDefault="0081443C" w:rsidP="0081443C">
      <w:pPr>
        <w:pStyle w:val="aff0"/>
      </w:pPr>
      <w:r w:rsidRPr="0081443C">
        <w:rPr>
          <w:b/>
        </w:rPr>
        <w:t>IFC</w:t>
      </w:r>
      <w:r>
        <w:t>. Формат и схема данных с открытой спецификацией. Является международным стандартом обмена данными в информационном моделировании в области гражданского строительства и эксплуатации объектов недвижимости.</w:t>
      </w:r>
    </w:p>
    <w:p w14:paraId="4FD026E8" w14:textId="77777777" w:rsidR="0081443C" w:rsidRDefault="0081443C" w:rsidP="0081443C">
      <w:pPr>
        <w:pStyle w:val="aff0"/>
      </w:pPr>
      <w:r w:rsidRPr="0081443C">
        <w:rPr>
          <w:b/>
        </w:rPr>
        <w:t>DWG</w:t>
      </w:r>
      <w:r>
        <w:t>. Формат файла, используемый для хранения двумерных (2D) и трехмерных (3D) проектных данных и метаданных. Является основным форматом для системы автоматизированного проектирования AutoCAD.</w:t>
      </w:r>
    </w:p>
    <w:p w14:paraId="7F716CF1" w14:textId="77777777" w:rsidR="0081443C" w:rsidRDefault="0081443C" w:rsidP="0081443C">
      <w:pPr>
        <w:pStyle w:val="aff0"/>
      </w:pPr>
      <w:r w:rsidRPr="0081443C">
        <w:rPr>
          <w:b/>
        </w:rPr>
        <w:t>RVT</w:t>
      </w:r>
      <w:r>
        <w:t>. Основной формат файла для хранения данных о проекте Revit.</w:t>
      </w:r>
    </w:p>
    <w:p w14:paraId="3D6D5183" w14:textId="77777777" w:rsidR="0081443C" w:rsidRDefault="0081443C" w:rsidP="0081443C">
      <w:pPr>
        <w:pStyle w:val="aff0"/>
      </w:pPr>
      <w:r w:rsidRPr="0081443C">
        <w:rPr>
          <w:b/>
        </w:rPr>
        <w:t>NWC</w:t>
      </w:r>
      <w:r>
        <w:t>. Формат файла Autodesk Navisworks, через который осуществляется связь со сторонними форматами, такими как RVT, DWG, IFC и др. Формат NWC является ретранслятором информации из других форматов в читаемом для Navisworks виде.</w:t>
      </w:r>
    </w:p>
    <w:p w14:paraId="25DCE116" w14:textId="77777777" w:rsidR="0081443C" w:rsidRDefault="0081443C" w:rsidP="0081443C">
      <w:pPr>
        <w:pStyle w:val="aff0"/>
      </w:pPr>
      <w:r w:rsidRPr="0081443C">
        <w:rPr>
          <w:b/>
        </w:rPr>
        <w:t>NWF</w:t>
      </w:r>
      <w:r>
        <w:t>. Основной рабочий формат файла Navisworks, состоящий из ссылок на подгруженные файлы моделей по разделам, а также содержащий все точки обзора, анимации, симуляции строительства, проверки на коллизии и окружение информационной модели.</w:t>
      </w:r>
    </w:p>
    <w:p w14:paraId="25B3E24F" w14:textId="77777777" w:rsidR="0081443C" w:rsidRDefault="0081443C" w:rsidP="0081443C">
      <w:pPr>
        <w:pStyle w:val="aff0"/>
      </w:pPr>
      <w:r w:rsidRPr="0081443C">
        <w:rPr>
          <w:b/>
          <w:lang w:val="en-US"/>
        </w:rPr>
        <w:t xml:space="preserve">NWD. </w:t>
      </w:r>
      <w:r>
        <w:t>Формат</w:t>
      </w:r>
      <w:r w:rsidRPr="006401AC">
        <w:rPr>
          <w:lang w:val="en-US"/>
        </w:rPr>
        <w:t xml:space="preserve"> </w:t>
      </w:r>
      <w:r>
        <w:t>файла</w:t>
      </w:r>
      <w:r w:rsidRPr="006401AC">
        <w:rPr>
          <w:lang w:val="en-US"/>
        </w:rPr>
        <w:t xml:space="preserve"> Navisworks Document. </w:t>
      </w:r>
      <w:r>
        <w:t>Предназначен для пакетного сохранения данных всей модели в единый файл и передачи третьим лицам. Параметры передачи настраиваются.</w:t>
      </w:r>
    </w:p>
    <w:p w14:paraId="00FDB7F6" w14:textId="77777777" w:rsidR="0081443C" w:rsidRDefault="0081443C" w:rsidP="0081443C">
      <w:pPr>
        <w:pStyle w:val="aff0"/>
      </w:pPr>
      <w:r w:rsidRPr="0081443C">
        <w:rPr>
          <w:b/>
        </w:rPr>
        <w:t>ADSK</w:t>
      </w:r>
      <w:r>
        <w:t xml:space="preserve">. Файлы обмена информацией между продуктами Revit и AutoCAD Civil 3D с одной стороны, и </w:t>
      </w:r>
      <w:proofErr w:type="spellStart"/>
      <w:r>
        <w:t>Inventor</w:t>
      </w:r>
      <w:proofErr w:type="spellEnd"/>
      <w:r>
        <w:t xml:space="preserve"> и </w:t>
      </w:r>
      <w:proofErr w:type="spellStart"/>
      <w:r>
        <w:t>Revit</w:t>
      </w:r>
      <w:proofErr w:type="spellEnd"/>
      <w:r>
        <w:t xml:space="preserve"> – с другой.</w:t>
      </w:r>
    </w:p>
    <w:p w14:paraId="208701E1" w14:textId="77777777" w:rsidR="0081443C" w:rsidRDefault="0081443C" w:rsidP="0081443C">
      <w:pPr>
        <w:pStyle w:val="aff0"/>
      </w:pPr>
      <w:r w:rsidRPr="0081443C">
        <w:rPr>
          <w:b/>
        </w:rPr>
        <w:t>2D</w:t>
      </w:r>
      <w:r>
        <w:t>. Документация, подготовленная в двухмерном формате в процессе проектирования; в контексте информационного моделирования означает представление объекта в двухмерном формате на плоскости.</w:t>
      </w:r>
    </w:p>
    <w:p w14:paraId="765FE057" w14:textId="77777777" w:rsidR="0081443C" w:rsidRDefault="0081443C" w:rsidP="0081443C">
      <w:pPr>
        <w:pStyle w:val="aff0"/>
      </w:pPr>
      <w:r w:rsidRPr="0081443C">
        <w:rPr>
          <w:b/>
        </w:rPr>
        <w:t>3D</w:t>
      </w:r>
      <w:r>
        <w:t>. Пространственная 3D-модель; в контексте информационного моделирования означает представление объекта в трех измерениях (в координатах X, Y и Z).</w:t>
      </w:r>
    </w:p>
    <w:p w14:paraId="1340E733" w14:textId="77777777" w:rsidR="0081443C" w:rsidRDefault="0081443C" w:rsidP="009E03E0">
      <w:pPr>
        <w:pStyle w:val="RAd"/>
      </w:pPr>
    </w:p>
    <w:p w14:paraId="0B8D8D4D" w14:textId="01EBD810" w:rsidR="00D440B8" w:rsidRPr="00BB76D9" w:rsidRDefault="00D440B8" w:rsidP="00D47AD8">
      <w:pPr>
        <w:pStyle w:val="RA10"/>
        <w:rPr>
          <w:rFonts w:cs="Times New Roman"/>
        </w:rPr>
      </w:pPr>
      <w:bookmarkStart w:id="390" w:name="_Toc517243432"/>
      <w:bookmarkStart w:id="391" w:name="_Toc517258283"/>
      <w:bookmarkStart w:id="392" w:name="_Toc517262183"/>
      <w:bookmarkStart w:id="393" w:name="_Toc517876466"/>
      <w:bookmarkStart w:id="394" w:name="_Toc517876851"/>
      <w:bookmarkStart w:id="395" w:name="_Toc518894755"/>
      <w:bookmarkStart w:id="396" w:name="_Toc4001666"/>
      <w:del w:id="397" w:author="Сергей Волков" w:date="2019-03-26T10:51:00Z">
        <w:r w:rsidRPr="00BB76D9" w:rsidDel="00CB0EA8">
          <w:rPr>
            <w:rFonts w:cs="Times New Roman"/>
          </w:rPr>
          <w:lastRenderedPageBreak/>
          <w:delText>Среда общих данных</w:delText>
        </w:r>
      </w:del>
      <w:ins w:id="398" w:author="Сергей Волков" w:date="2019-03-26T10:51:00Z">
        <w:r w:rsidR="00CB0EA8">
          <w:rPr>
            <w:rFonts w:cs="Times New Roman"/>
          </w:rPr>
          <w:t>Единое информационное пространство</w:t>
        </w:r>
      </w:ins>
      <w:r w:rsidRPr="00BB76D9">
        <w:rPr>
          <w:rFonts w:cs="Times New Roman"/>
        </w:rPr>
        <w:t>.</w:t>
      </w:r>
      <w:bookmarkEnd w:id="390"/>
      <w:bookmarkEnd w:id="391"/>
      <w:bookmarkEnd w:id="392"/>
      <w:bookmarkEnd w:id="393"/>
      <w:bookmarkEnd w:id="394"/>
      <w:bookmarkEnd w:id="395"/>
      <w:bookmarkEnd w:id="396"/>
    </w:p>
    <w:p w14:paraId="10B29B04" w14:textId="5ADC03EA" w:rsidR="00CB0EA8" w:rsidRPr="00CB0EA8" w:rsidRDefault="00CB0EA8">
      <w:pPr>
        <w:pStyle w:val="RAd"/>
        <w:rPr>
          <w:ins w:id="399" w:author="Сергей Волков" w:date="2019-03-26T10:53:00Z"/>
          <w:rFonts w:cs="Times New Roman"/>
        </w:rPr>
        <w:pPrChange w:id="400" w:author="Сергей Волков" w:date="2019-03-26T10:55:00Z">
          <w:pPr>
            <w:pStyle w:val="RA3"/>
          </w:pPr>
        </w:pPrChange>
      </w:pPr>
      <w:bookmarkStart w:id="401" w:name="_Toc517243433"/>
      <w:bookmarkStart w:id="402" w:name="_Toc517258284"/>
      <w:bookmarkStart w:id="403" w:name="_Toc517262184"/>
      <w:bookmarkStart w:id="404" w:name="_Toc517876467"/>
      <w:bookmarkStart w:id="405" w:name="_Toc517876852"/>
      <w:bookmarkStart w:id="406" w:name="_Toc518894756"/>
      <w:bookmarkStart w:id="407" w:name="_Toc4001667"/>
      <w:ins w:id="408" w:author="Сергей Волков" w:date="2019-03-26T10:53:00Z">
        <w:r>
          <w:rPr>
            <w:rFonts w:cs="Times New Roman"/>
          </w:rPr>
          <w:t xml:space="preserve">В случае реализации проекта с </w:t>
        </w:r>
      </w:ins>
      <w:ins w:id="409" w:author="Сергей Волков" w:date="2019-03-26T10:54:00Z">
        <w:r>
          <w:rPr>
            <w:rFonts w:cs="Times New Roman"/>
          </w:rPr>
          <w:t>участием зарубежных партнеров необходимо учитывать, что устоявшийся термин единое информационное пространство в зарубежных нормативно-</w:t>
        </w:r>
      </w:ins>
      <w:ins w:id="410" w:author="Сергей Волков" w:date="2019-03-26T10:55:00Z">
        <w:r>
          <w:rPr>
            <w:rFonts w:cs="Times New Roman"/>
          </w:rPr>
          <w:t>технических документах называется среда общих данных (</w:t>
        </w:r>
        <w:r>
          <w:rPr>
            <w:rFonts w:cs="Times New Roman"/>
            <w:lang w:val="en-US"/>
          </w:rPr>
          <w:t>Common</w:t>
        </w:r>
        <w:r w:rsidRPr="00CB0EA8">
          <w:rPr>
            <w:rFonts w:cs="Times New Roman"/>
            <w:rPrChange w:id="411" w:author="Сергей Волков" w:date="2019-03-26T10:55:00Z">
              <w:rPr>
                <w:rFonts w:cs="Times New Roman"/>
                <w:lang w:val="en-US"/>
              </w:rPr>
            </w:rPrChange>
          </w:rPr>
          <w:t xml:space="preserve"> </w:t>
        </w:r>
        <w:r>
          <w:rPr>
            <w:rFonts w:cs="Times New Roman"/>
            <w:lang w:val="en-US"/>
          </w:rPr>
          <w:t>Data</w:t>
        </w:r>
        <w:r w:rsidRPr="00CB0EA8">
          <w:rPr>
            <w:rFonts w:cs="Times New Roman"/>
            <w:rPrChange w:id="412" w:author="Сергей Волков" w:date="2019-03-26T10:55:00Z">
              <w:rPr>
                <w:rFonts w:cs="Times New Roman"/>
                <w:lang w:val="en-US"/>
              </w:rPr>
            </w:rPrChange>
          </w:rPr>
          <w:t xml:space="preserve"> </w:t>
        </w:r>
        <w:r>
          <w:rPr>
            <w:rFonts w:cs="Times New Roman"/>
            <w:lang w:val="en-US"/>
          </w:rPr>
          <w:t>Environment</w:t>
        </w:r>
        <w:r w:rsidRPr="00CB0EA8">
          <w:rPr>
            <w:rFonts w:cs="Times New Roman"/>
            <w:rPrChange w:id="413" w:author="Сергей Волков" w:date="2019-03-26T10:55:00Z">
              <w:rPr>
                <w:rFonts w:cs="Times New Roman"/>
                <w:lang w:val="en-US"/>
              </w:rPr>
            </w:rPrChange>
          </w:rPr>
          <w:t>).</w:t>
        </w:r>
      </w:ins>
    </w:p>
    <w:p w14:paraId="50727EFD" w14:textId="4D535361" w:rsidR="00D440B8" w:rsidRPr="00BB76D9" w:rsidRDefault="00D440B8" w:rsidP="00D440B8">
      <w:pPr>
        <w:pStyle w:val="RA3"/>
        <w:rPr>
          <w:rFonts w:cs="Times New Roman"/>
        </w:rPr>
      </w:pPr>
      <w:r w:rsidRPr="00BB76D9">
        <w:rPr>
          <w:rFonts w:cs="Times New Roman"/>
        </w:rPr>
        <w:t>Система координат.</w:t>
      </w:r>
      <w:bookmarkEnd w:id="401"/>
      <w:bookmarkEnd w:id="402"/>
      <w:bookmarkEnd w:id="403"/>
      <w:bookmarkEnd w:id="404"/>
      <w:bookmarkEnd w:id="405"/>
      <w:bookmarkEnd w:id="406"/>
      <w:bookmarkEnd w:id="407"/>
    </w:p>
    <w:p w14:paraId="537E9CB5" w14:textId="4FCC8260" w:rsidR="00D440B8" w:rsidRPr="00BB76D9" w:rsidRDefault="00D440B8" w:rsidP="00D440B8">
      <w:pPr>
        <w:pStyle w:val="RAd"/>
        <w:rPr>
          <w:rFonts w:eastAsia="Segoe UI" w:cs="Times New Roman"/>
        </w:rPr>
      </w:pPr>
      <w:r w:rsidRPr="00BB76D9">
        <w:rPr>
          <w:rFonts w:cs="Times New Roman"/>
        </w:rPr>
        <w:t>Данные информационной модели должны быть предоставлены в Московской системе координат (далее – СК) ГБУ Мосгоргеотреста, система высот – Московская. Данное требование распространяется на всю команду проекта. Каждому DWG-файлу модели должна быть назначена соответствующая система координат</w:t>
      </w:r>
      <w:del w:id="414" w:author="Сергей Волков" w:date="2019-03-26T10:51:00Z">
        <w:r w:rsidRPr="00BB76D9" w:rsidDel="00CB0EA8">
          <w:rPr>
            <w:rFonts w:cs="Times New Roman"/>
          </w:rPr>
          <w:delText xml:space="preserve"> CIVIL 3D</w:delText>
        </w:r>
      </w:del>
      <w:r w:rsidRPr="00BB76D9">
        <w:rPr>
          <w:rFonts w:eastAsia="Segoe UI" w:cs="Times New Roman"/>
        </w:rPr>
        <w:t xml:space="preserve">. </w:t>
      </w:r>
    </w:p>
    <w:p w14:paraId="3B4E9BB4" w14:textId="77777777" w:rsidR="00D440B8" w:rsidRPr="00BB76D9" w:rsidRDefault="00D440B8" w:rsidP="00D440B8">
      <w:pPr>
        <w:pStyle w:val="RAd"/>
        <w:rPr>
          <w:rFonts w:eastAsia="Segoe UI" w:cs="Times New Roman"/>
        </w:rPr>
      </w:pPr>
      <w:r w:rsidRPr="00BB76D9">
        <w:rPr>
          <w:rFonts w:cs="Times New Roman"/>
        </w:rPr>
        <w:t>Все объекты и элементы информационных моделей инфраструктуры (точечные, линейные, площадные, тела) должны иметь координатную и высотную привязки.</w:t>
      </w:r>
    </w:p>
    <w:p w14:paraId="51B81AF6" w14:textId="77777777" w:rsidR="00D440B8" w:rsidRPr="00BB76D9" w:rsidRDefault="00D440B8" w:rsidP="00D440B8">
      <w:pPr>
        <w:pStyle w:val="RAd"/>
        <w:rPr>
          <w:rFonts w:eastAsia="Segoe UI" w:cs="Times New Roman"/>
        </w:rPr>
      </w:pPr>
      <w:r w:rsidRPr="00BB76D9">
        <w:rPr>
          <w:rFonts w:cs="Times New Roman"/>
        </w:rPr>
        <w:t>В случае, если данные выполнены в любой другой системе координат, то Исполнителю необходимо выполнить пересчет в систему координат Мосгоргеотреста и предоставить ключи пересчета данных.</w:t>
      </w:r>
    </w:p>
    <w:p w14:paraId="1EEF2FA7" w14:textId="77777777" w:rsidR="00D440B8" w:rsidRPr="00BB76D9" w:rsidRDefault="00D440B8" w:rsidP="00D440B8">
      <w:pPr>
        <w:pStyle w:val="RAd"/>
        <w:rPr>
          <w:rFonts w:eastAsia="Segoe UI" w:cs="Times New Roman"/>
        </w:rPr>
      </w:pPr>
      <w:r w:rsidRPr="00BB76D9">
        <w:rPr>
          <w:rFonts w:cs="Times New Roman"/>
        </w:rPr>
        <w:t xml:space="preserve">Для координации модели сооружений должен быть создан координационный файл RVT для всего проекта, в котором задается истинный север для проекта, общее начало абсолютной системы координат, и абсолютная отметка, которые принимаются на основании файлов DWG. </w:t>
      </w:r>
    </w:p>
    <w:p w14:paraId="5903DCCD" w14:textId="77777777" w:rsidR="00D440B8" w:rsidRPr="00BB76D9" w:rsidRDefault="00D440B8" w:rsidP="00D440B8">
      <w:pPr>
        <w:pStyle w:val="RAd"/>
        <w:rPr>
          <w:rFonts w:eastAsia="Segoe UI" w:cs="Times New Roman"/>
        </w:rPr>
      </w:pPr>
      <w:r w:rsidRPr="00BB76D9">
        <w:rPr>
          <w:rFonts w:cs="Times New Roman"/>
        </w:rPr>
        <w:t xml:space="preserve">При моделировании сооружений базовая точка проекта должна находиться в точке пересечения осей «А» и «1». </w:t>
      </w:r>
    </w:p>
    <w:p w14:paraId="043A9B17" w14:textId="77777777" w:rsidR="00D440B8" w:rsidRPr="00BB76D9" w:rsidRDefault="00D440B8" w:rsidP="00D440B8">
      <w:pPr>
        <w:pStyle w:val="RA3"/>
        <w:rPr>
          <w:rFonts w:cs="Times New Roman"/>
        </w:rPr>
      </w:pPr>
      <w:bookmarkStart w:id="415" w:name="_Toc512582548"/>
      <w:bookmarkStart w:id="416" w:name="_Toc512582146"/>
      <w:bookmarkStart w:id="417" w:name="_Toc512582660"/>
      <w:bookmarkStart w:id="418" w:name="_Toc512582949"/>
      <w:bookmarkStart w:id="419" w:name="_Toc512669697"/>
      <w:bookmarkStart w:id="420" w:name="_Toc514330237"/>
      <w:bookmarkStart w:id="421" w:name="_Toc517243434"/>
      <w:bookmarkStart w:id="422" w:name="_Toc517258285"/>
      <w:bookmarkStart w:id="423" w:name="_Toc517262185"/>
      <w:bookmarkStart w:id="424" w:name="_Toc517876468"/>
      <w:bookmarkStart w:id="425" w:name="_Toc517876853"/>
      <w:bookmarkStart w:id="426" w:name="_Toc518894757"/>
      <w:bookmarkStart w:id="427" w:name="_Toc4001668"/>
      <w:r w:rsidRPr="00BB76D9">
        <w:rPr>
          <w:rFonts w:cs="Times New Roman"/>
        </w:rPr>
        <w:t>Требования к единицам измерения, точности и ключевые метрики проекта.</w:t>
      </w:r>
      <w:bookmarkStart w:id="428" w:name="_Toc509919073"/>
      <w:bookmarkStart w:id="429" w:name="_Toc509927007"/>
      <w:bookmarkStart w:id="430" w:name="_Toc510183997"/>
      <w:bookmarkStart w:id="431" w:name="_Toc510448575"/>
      <w:bookmarkStart w:id="432" w:name="_Toc510450154"/>
      <w:bookmarkStart w:id="433" w:name="_Toc510451524"/>
      <w:bookmarkStart w:id="434" w:name="_Toc511302300"/>
      <w:bookmarkStart w:id="435" w:name="_Toc512428846"/>
      <w:bookmarkStart w:id="436" w:name="_Toc512521735"/>
      <w:bookmarkStart w:id="437" w:name="_Toc512522168"/>
      <w:bookmarkStart w:id="438" w:name="_Toc512522553"/>
      <w:bookmarkStart w:id="439" w:name="_Toc512535869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14:paraId="575C6312" w14:textId="5CCD4B06" w:rsidR="00D440B8" w:rsidRPr="00BB76D9" w:rsidRDefault="00D440B8" w:rsidP="00D440B8">
      <w:pPr>
        <w:pStyle w:val="RAd"/>
        <w:rPr>
          <w:rFonts w:eastAsia="Segoe UI," w:cs="Times New Roman"/>
        </w:rPr>
      </w:pPr>
      <w:r w:rsidRPr="00BB76D9">
        <w:rPr>
          <w:rFonts w:cs="Times New Roman"/>
        </w:rPr>
        <w:t xml:space="preserve">В качестве стандартной принимается метрическая система мер. Информационная модель выполняется в масштабе 1:1. Требования к единицам измерения в модели </w:t>
      </w:r>
      <w:r w:rsidRPr="00BB76D9">
        <w:rPr>
          <w:rFonts w:cs="Times New Roman"/>
        </w:rPr>
        <w:fldChar w:fldCharType="begin"/>
      </w:r>
      <w:r w:rsidRPr="00BB76D9">
        <w:rPr>
          <w:rFonts w:cs="Times New Roman"/>
        </w:rPr>
        <w:instrText xml:space="preserve"> REF _Ref512515741 \h </w:instrText>
      </w:r>
      <w:r w:rsidRPr="00BB76D9">
        <w:rPr>
          <w:rFonts w:eastAsiaTheme="minorEastAsia" w:cs="Times New Roman"/>
        </w:rPr>
        <w:instrText xml:space="preserve"> \* MERGEFORMAT </w:instrText>
      </w:r>
      <w:r w:rsidRPr="00BB76D9">
        <w:rPr>
          <w:rFonts w:cs="Times New Roman"/>
        </w:rPr>
      </w:r>
      <w:r w:rsidRPr="00BB76D9">
        <w:rPr>
          <w:rFonts w:cs="Times New Roman"/>
        </w:rPr>
        <w:fldChar w:fldCharType="separate"/>
      </w:r>
      <w:r w:rsidR="00D47AD8" w:rsidRPr="00BB76D9">
        <w:rPr>
          <w:rFonts w:cs="Times New Roman"/>
        </w:rPr>
        <w:t xml:space="preserve">Таблица </w:t>
      </w:r>
      <w:r w:rsidR="00D47AD8">
        <w:rPr>
          <w:rFonts w:cs="Times New Roman"/>
        </w:rPr>
        <w:t>2</w:t>
      </w:r>
      <w:r w:rsidRPr="00BB76D9">
        <w:rPr>
          <w:rFonts w:cs="Times New Roman"/>
        </w:rPr>
        <w:fldChar w:fldCharType="end"/>
      </w:r>
      <w:r w:rsidRPr="00BB76D9">
        <w:rPr>
          <w:rFonts w:eastAsia="Segoe UI," w:cs="Times New Roman"/>
        </w:rPr>
        <w:t>.</w:t>
      </w:r>
    </w:p>
    <w:p w14:paraId="0E519FB4" w14:textId="64D78188" w:rsidR="00D440B8" w:rsidRPr="00BB76D9" w:rsidRDefault="00D440B8" w:rsidP="00D440B8">
      <w:pPr>
        <w:pStyle w:val="afd"/>
        <w:rPr>
          <w:rFonts w:eastAsia="Segoe UI" w:cs="Times New Roman"/>
        </w:rPr>
      </w:pPr>
      <w:bookmarkStart w:id="440" w:name="_Ref512515741"/>
      <w:r w:rsidRPr="00BB76D9">
        <w:rPr>
          <w:rFonts w:cs="Times New Roman"/>
        </w:rPr>
        <w:t xml:space="preserve">Таблица </w:t>
      </w:r>
      <w:r w:rsidRPr="00BB76D9">
        <w:rPr>
          <w:rFonts w:cs="Times New Roman"/>
        </w:rPr>
        <w:fldChar w:fldCharType="begin"/>
      </w:r>
      <w:r w:rsidRPr="00BB76D9">
        <w:rPr>
          <w:rFonts w:cs="Times New Roman"/>
        </w:rPr>
        <w:instrText xml:space="preserve"> SEQ Таблица \* ARABIC </w:instrText>
      </w:r>
      <w:r w:rsidRPr="00BB76D9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2</w:t>
      </w:r>
      <w:r w:rsidRPr="00BB76D9">
        <w:rPr>
          <w:rFonts w:cs="Times New Roman"/>
        </w:rPr>
        <w:fldChar w:fldCharType="end"/>
      </w:r>
      <w:bookmarkEnd w:id="4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4"/>
        <w:gridCol w:w="1881"/>
        <w:gridCol w:w="1749"/>
        <w:gridCol w:w="1914"/>
        <w:gridCol w:w="1841"/>
      </w:tblGrid>
      <w:tr w:rsidR="00D440B8" w:rsidRPr="00BB76D9" w14:paraId="1ADD793F" w14:textId="77777777" w:rsidTr="00FE47C9">
        <w:trPr>
          <w:trHeight w:val="851"/>
        </w:trPr>
        <w:tc>
          <w:tcPr>
            <w:tcW w:w="2320" w:type="dxa"/>
            <w:vMerge w:val="restart"/>
            <w:vAlign w:val="center"/>
          </w:tcPr>
          <w:p w14:paraId="6C688106" w14:textId="77777777" w:rsidR="00D440B8" w:rsidRPr="00BB76D9" w:rsidRDefault="00D440B8" w:rsidP="00FE47C9">
            <w:pPr>
              <w:pStyle w:val="RAe"/>
              <w:rPr>
                <w:rFonts w:cs="Times New Roman"/>
              </w:rPr>
            </w:pPr>
            <w:bookmarkStart w:id="441" w:name="_Toc509919074"/>
            <w:bookmarkStart w:id="442" w:name="_Toc509927008"/>
            <w:bookmarkStart w:id="443" w:name="_Toc510183998"/>
            <w:bookmarkStart w:id="444" w:name="_Toc510448576"/>
            <w:bookmarkStart w:id="445" w:name="_Toc510450155"/>
            <w:bookmarkStart w:id="446" w:name="_Toc510451525"/>
            <w:bookmarkStart w:id="447" w:name="_Toc511302301"/>
            <w:bookmarkStart w:id="448" w:name="_Toc512428847"/>
            <w:bookmarkStart w:id="449" w:name="_Toc512521736"/>
            <w:bookmarkStart w:id="450" w:name="_Toc512522169"/>
            <w:bookmarkStart w:id="451" w:name="_Toc512522554"/>
            <w:bookmarkStart w:id="452" w:name="_Toc512535870"/>
            <w:bookmarkStart w:id="453" w:name="_Toc512582549"/>
            <w:bookmarkStart w:id="454" w:name="_Toc512582147"/>
            <w:bookmarkStart w:id="455" w:name="_Toc512582661"/>
            <w:bookmarkStart w:id="456" w:name="_Toc512582950"/>
            <w:r w:rsidRPr="00BB76D9">
              <w:rPr>
                <w:rFonts w:cs="Times New Roman"/>
              </w:rPr>
              <w:t>Показатель</w:t>
            </w:r>
          </w:p>
        </w:tc>
        <w:tc>
          <w:tcPr>
            <w:tcW w:w="3728" w:type="dxa"/>
            <w:gridSpan w:val="2"/>
            <w:vAlign w:val="center"/>
          </w:tcPr>
          <w:p w14:paraId="002AABB5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Инфраструктурные объекты</w:t>
            </w:r>
          </w:p>
        </w:tc>
        <w:tc>
          <w:tcPr>
            <w:tcW w:w="3864" w:type="dxa"/>
            <w:gridSpan w:val="2"/>
            <w:vAlign w:val="center"/>
          </w:tcPr>
          <w:p w14:paraId="000A0138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Объекты капитального строительства</w:t>
            </w:r>
          </w:p>
        </w:tc>
      </w:tr>
      <w:tr w:rsidR="00D440B8" w:rsidRPr="00BB76D9" w14:paraId="757ECEC2" w14:textId="77777777" w:rsidTr="00FE47C9">
        <w:trPr>
          <w:trHeight w:val="851"/>
        </w:trPr>
        <w:tc>
          <w:tcPr>
            <w:tcW w:w="2320" w:type="dxa"/>
            <w:vMerge/>
            <w:vAlign w:val="center"/>
          </w:tcPr>
          <w:p w14:paraId="3D8114B4" w14:textId="77777777" w:rsidR="00D440B8" w:rsidRPr="00BB76D9" w:rsidRDefault="00D440B8" w:rsidP="00FE47C9">
            <w:pPr>
              <w:pStyle w:val="RA-"/>
            </w:pPr>
          </w:p>
        </w:tc>
        <w:tc>
          <w:tcPr>
            <w:tcW w:w="1953" w:type="dxa"/>
            <w:vAlign w:val="center"/>
          </w:tcPr>
          <w:p w14:paraId="1C042505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Единица</w:t>
            </w:r>
          </w:p>
        </w:tc>
        <w:tc>
          <w:tcPr>
            <w:tcW w:w="1775" w:type="dxa"/>
            <w:vAlign w:val="center"/>
          </w:tcPr>
          <w:p w14:paraId="660CEC4F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Разрядность</w:t>
            </w:r>
          </w:p>
        </w:tc>
        <w:tc>
          <w:tcPr>
            <w:tcW w:w="1989" w:type="dxa"/>
            <w:vAlign w:val="center"/>
          </w:tcPr>
          <w:p w14:paraId="18D27515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Единица</w:t>
            </w:r>
          </w:p>
        </w:tc>
        <w:tc>
          <w:tcPr>
            <w:tcW w:w="1875" w:type="dxa"/>
            <w:vAlign w:val="center"/>
          </w:tcPr>
          <w:p w14:paraId="5CE26D0F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Разрядность</w:t>
            </w:r>
          </w:p>
        </w:tc>
      </w:tr>
      <w:tr w:rsidR="00D440B8" w:rsidRPr="00BB76D9" w14:paraId="6E925AC6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1CCEE16A" w14:textId="77777777" w:rsidR="00D440B8" w:rsidRPr="00BB76D9" w:rsidRDefault="00D440B8" w:rsidP="00FE47C9">
            <w:pPr>
              <w:pStyle w:val="RAe"/>
              <w:rPr>
                <w:rFonts w:cs="Times New Roman"/>
              </w:rPr>
            </w:pPr>
            <w:r w:rsidRPr="00BB76D9">
              <w:rPr>
                <w:rFonts w:cs="Times New Roman"/>
              </w:rPr>
              <w:t>Линейные</w:t>
            </w:r>
          </w:p>
        </w:tc>
        <w:tc>
          <w:tcPr>
            <w:tcW w:w="1953" w:type="dxa"/>
            <w:vAlign w:val="center"/>
          </w:tcPr>
          <w:p w14:paraId="47AA5994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м</w:t>
            </w:r>
          </w:p>
        </w:tc>
        <w:tc>
          <w:tcPr>
            <w:tcW w:w="1775" w:type="dxa"/>
            <w:vAlign w:val="center"/>
          </w:tcPr>
          <w:p w14:paraId="6D3B53D6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0,00</w:t>
            </w:r>
          </w:p>
        </w:tc>
        <w:tc>
          <w:tcPr>
            <w:tcW w:w="1989" w:type="dxa"/>
            <w:vAlign w:val="center"/>
          </w:tcPr>
          <w:p w14:paraId="180C271D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мм</w:t>
            </w:r>
          </w:p>
        </w:tc>
        <w:tc>
          <w:tcPr>
            <w:tcW w:w="1875" w:type="dxa"/>
            <w:vAlign w:val="center"/>
          </w:tcPr>
          <w:p w14:paraId="25454C71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0,00</w:t>
            </w:r>
          </w:p>
        </w:tc>
      </w:tr>
      <w:tr w:rsidR="00D440B8" w:rsidRPr="00BB76D9" w14:paraId="268DB4F9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7FB141F5" w14:textId="77777777" w:rsidR="00D440B8" w:rsidRPr="00BB76D9" w:rsidRDefault="00D440B8" w:rsidP="00FE47C9">
            <w:pPr>
              <w:pStyle w:val="RAe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Пикетаж</w:t>
            </w:r>
          </w:p>
        </w:tc>
        <w:tc>
          <w:tcPr>
            <w:tcW w:w="1953" w:type="dxa"/>
            <w:vAlign w:val="center"/>
          </w:tcPr>
          <w:p w14:paraId="4E3C40B9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ПК</w:t>
            </w:r>
          </w:p>
        </w:tc>
        <w:tc>
          <w:tcPr>
            <w:tcW w:w="1775" w:type="dxa"/>
            <w:vAlign w:val="center"/>
          </w:tcPr>
          <w:p w14:paraId="788BE89F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0+00,00</w:t>
            </w:r>
          </w:p>
        </w:tc>
        <w:tc>
          <w:tcPr>
            <w:tcW w:w="1989" w:type="dxa"/>
            <w:vAlign w:val="center"/>
          </w:tcPr>
          <w:p w14:paraId="2A681FC9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-</w:t>
            </w:r>
          </w:p>
        </w:tc>
        <w:tc>
          <w:tcPr>
            <w:tcW w:w="1875" w:type="dxa"/>
            <w:vAlign w:val="center"/>
          </w:tcPr>
          <w:p w14:paraId="77983DF4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-</w:t>
            </w:r>
          </w:p>
        </w:tc>
      </w:tr>
      <w:tr w:rsidR="00D440B8" w:rsidRPr="00BB76D9" w14:paraId="14696A1E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25648DB3" w14:textId="77777777" w:rsidR="00D440B8" w:rsidRPr="00BB76D9" w:rsidRDefault="00D440B8" w:rsidP="00FE47C9">
            <w:pPr>
              <w:pStyle w:val="RAe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Площадные</w:t>
            </w:r>
          </w:p>
        </w:tc>
        <w:tc>
          <w:tcPr>
            <w:tcW w:w="1953" w:type="dxa"/>
            <w:vAlign w:val="center"/>
          </w:tcPr>
          <w:p w14:paraId="1D9CCC51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м</w:t>
            </w:r>
            <w:r w:rsidRPr="00BB76D9"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775" w:type="dxa"/>
            <w:vAlign w:val="center"/>
          </w:tcPr>
          <w:p w14:paraId="2357136C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0,00</w:t>
            </w:r>
          </w:p>
        </w:tc>
        <w:tc>
          <w:tcPr>
            <w:tcW w:w="1989" w:type="dxa"/>
            <w:vAlign w:val="center"/>
          </w:tcPr>
          <w:p w14:paraId="5E90E176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м</w:t>
            </w:r>
            <w:r w:rsidRPr="00BB76D9"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875" w:type="dxa"/>
            <w:vAlign w:val="center"/>
          </w:tcPr>
          <w:p w14:paraId="772653CA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0,00</w:t>
            </w:r>
          </w:p>
        </w:tc>
      </w:tr>
      <w:tr w:rsidR="00D440B8" w:rsidRPr="00BB76D9" w14:paraId="65ACAD80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2B18AC95" w14:textId="77777777" w:rsidR="00D440B8" w:rsidRPr="00BB76D9" w:rsidRDefault="00D440B8" w:rsidP="00FE47C9">
            <w:pPr>
              <w:pStyle w:val="RAe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Высотные отметки</w:t>
            </w:r>
          </w:p>
        </w:tc>
        <w:tc>
          <w:tcPr>
            <w:tcW w:w="1953" w:type="dxa"/>
            <w:vAlign w:val="center"/>
          </w:tcPr>
          <w:p w14:paraId="6CA1A5FF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м</w:t>
            </w:r>
          </w:p>
        </w:tc>
        <w:tc>
          <w:tcPr>
            <w:tcW w:w="1775" w:type="dxa"/>
            <w:vAlign w:val="center"/>
          </w:tcPr>
          <w:p w14:paraId="106A07A0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0,00</w:t>
            </w:r>
          </w:p>
        </w:tc>
        <w:tc>
          <w:tcPr>
            <w:tcW w:w="1989" w:type="dxa"/>
            <w:vAlign w:val="center"/>
          </w:tcPr>
          <w:p w14:paraId="4EB32C76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м</w:t>
            </w:r>
          </w:p>
        </w:tc>
        <w:tc>
          <w:tcPr>
            <w:tcW w:w="1875" w:type="dxa"/>
            <w:vAlign w:val="center"/>
          </w:tcPr>
          <w:p w14:paraId="4ABD9291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0,00</w:t>
            </w:r>
          </w:p>
        </w:tc>
      </w:tr>
      <w:tr w:rsidR="00D440B8" w:rsidRPr="00BB76D9" w14:paraId="0D43E208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2C88E5C3" w14:textId="77777777" w:rsidR="00D440B8" w:rsidRPr="00BB76D9" w:rsidRDefault="00D440B8" w:rsidP="00FE47C9">
            <w:pPr>
              <w:pStyle w:val="RAe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Объемы материалов</w:t>
            </w:r>
          </w:p>
        </w:tc>
        <w:tc>
          <w:tcPr>
            <w:tcW w:w="1953" w:type="dxa"/>
            <w:vAlign w:val="center"/>
          </w:tcPr>
          <w:p w14:paraId="1AE330A6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м</w:t>
            </w:r>
            <w:r w:rsidRPr="00BB76D9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75" w:type="dxa"/>
            <w:vAlign w:val="center"/>
          </w:tcPr>
          <w:p w14:paraId="18CE1CBC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0,000</w:t>
            </w:r>
          </w:p>
        </w:tc>
        <w:tc>
          <w:tcPr>
            <w:tcW w:w="1989" w:type="dxa"/>
            <w:vAlign w:val="center"/>
          </w:tcPr>
          <w:p w14:paraId="36311643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м</w:t>
            </w:r>
            <w:r w:rsidRPr="00BB76D9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875" w:type="dxa"/>
            <w:vAlign w:val="center"/>
          </w:tcPr>
          <w:p w14:paraId="142FEA80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0,000</w:t>
            </w:r>
          </w:p>
        </w:tc>
      </w:tr>
      <w:tr w:rsidR="00D440B8" w:rsidRPr="00BB76D9" w14:paraId="7E483285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004302DC" w14:textId="77777777" w:rsidR="00D440B8" w:rsidRPr="00BB76D9" w:rsidRDefault="00D440B8" w:rsidP="00FE47C9">
            <w:pPr>
              <w:pStyle w:val="RAe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Угловые размеры</w:t>
            </w:r>
          </w:p>
        </w:tc>
        <w:tc>
          <w:tcPr>
            <w:tcW w:w="1953" w:type="dxa"/>
            <w:vAlign w:val="center"/>
          </w:tcPr>
          <w:p w14:paraId="25D15D02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градус°</w:t>
            </w:r>
          </w:p>
        </w:tc>
        <w:tc>
          <w:tcPr>
            <w:tcW w:w="1775" w:type="dxa"/>
            <w:vAlign w:val="center"/>
          </w:tcPr>
          <w:p w14:paraId="6BE9DA36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0,00°</w:t>
            </w:r>
          </w:p>
        </w:tc>
        <w:tc>
          <w:tcPr>
            <w:tcW w:w="1989" w:type="dxa"/>
            <w:vAlign w:val="center"/>
          </w:tcPr>
          <w:p w14:paraId="05653298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градус°</w:t>
            </w:r>
          </w:p>
        </w:tc>
        <w:tc>
          <w:tcPr>
            <w:tcW w:w="1875" w:type="dxa"/>
            <w:vAlign w:val="center"/>
          </w:tcPr>
          <w:p w14:paraId="1652B721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0,00°</w:t>
            </w:r>
          </w:p>
        </w:tc>
      </w:tr>
      <w:tr w:rsidR="00D440B8" w:rsidRPr="00BB76D9" w14:paraId="323BA076" w14:textId="77777777" w:rsidTr="00FE47C9">
        <w:trPr>
          <w:trHeight w:val="454"/>
        </w:trPr>
        <w:tc>
          <w:tcPr>
            <w:tcW w:w="2320" w:type="dxa"/>
            <w:vAlign w:val="center"/>
          </w:tcPr>
          <w:p w14:paraId="32C707BC" w14:textId="77777777" w:rsidR="00D440B8" w:rsidRPr="00BB76D9" w:rsidRDefault="00D440B8" w:rsidP="00FE47C9">
            <w:pPr>
              <w:pStyle w:val="RAe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Уклоны</w:t>
            </w:r>
          </w:p>
        </w:tc>
        <w:tc>
          <w:tcPr>
            <w:tcW w:w="1953" w:type="dxa"/>
            <w:vAlign w:val="center"/>
          </w:tcPr>
          <w:p w14:paraId="18809509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‰</w:t>
            </w:r>
          </w:p>
        </w:tc>
        <w:tc>
          <w:tcPr>
            <w:tcW w:w="1775" w:type="dxa"/>
            <w:vAlign w:val="center"/>
          </w:tcPr>
          <w:p w14:paraId="17E236AA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</w:t>
            </w:r>
          </w:p>
        </w:tc>
        <w:tc>
          <w:tcPr>
            <w:tcW w:w="1989" w:type="dxa"/>
            <w:vAlign w:val="center"/>
          </w:tcPr>
          <w:p w14:paraId="5C57DAAB" w14:textId="77777777" w:rsidR="00D440B8" w:rsidRPr="00BB76D9" w:rsidRDefault="00D440B8" w:rsidP="00FE47C9">
            <w:pPr>
              <w:pStyle w:val="RAe"/>
              <w:jc w:val="center"/>
              <w:rPr>
                <w:rFonts w:eastAsiaTheme="minorEastAsia" w:cs="Times New Roman"/>
              </w:rPr>
            </w:pPr>
            <w:r w:rsidRPr="00BB76D9">
              <w:rPr>
                <w:rFonts w:cs="Times New Roman"/>
              </w:rPr>
              <w:t>%</w:t>
            </w:r>
          </w:p>
        </w:tc>
        <w:tc>
          <w:tcPr>
            <w:tcW w:w="1875" w:type="dxa"/>
            <w:vAlign w:val="center"/>
          </w:tcPr>
          <w:p w14:paraId="316CB3D4" w14:textId="77777777" w:rsidR="00D440B8" w:rsidRPr="00BB76D9" w:rsidRDefault="00D440B8" w:rsidP="00FE47C9">
            <w:pPr>
              <w:pStyle w:val="RAe"/>
              <w:jc w:val="center"/>
              <w:rPr>
                <w:rFonts w:cs="Times New Roman"/>
              </w:rPr>
            </w:pPr>
            <w:r w:rsidRPr="00BB76D9">
              <w:rPr>
                <w:rFonts w:cs="Times New Roman"/>
              </w:rPr>
              <w:t>0,0</w:t>
            </w:r>
          </w:p>
        </w:tc>
      </w:tr>
    </w:tbl>
    <w:p w14:paraId="420B37B5" w14:textId="1068684A" w:rsidR="00DD611B" w:rsidRPr="009D58B2" w:rsidRDefault="1C55F405" w:rsidP="0015204E">
      <w:pPr>
        <w:pStyle w:val="RA10"/>
        <w:rPr>
          <w:rFonts w:cs="Times New Roman"/>
        </w:rPr>
      </w:pPr>
      <w:bookmarkStart w:id="457" w:name="_Toc4001669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r w:rsidRPr="009D58B2">
        <w:rPr>
          <w:rFonts w:cs="Times New Roman"/>
        </w:rPr>
        <w:lastRenderedPageBreak/>
        <w:t>Требования к информационным моделям.</w:t>
      </w:r>
      <w:bookmarkEnd w:id="0"/>
      <w:bookmarkEnd w:id="1"/>
      <w:bookmarkEnd w:id="2"/>
      <w:bookmarkEnd w:id="3"/>
      <w:bookmarkEnd w:id="4"/>
      <w:bookmarkEnd w:id="5"/>
      <w:bookmarkEnd w:id="457"/>
    </w:p>
    <w:p w14:paraId="19C28B2B" w14:textId="779552C6" w:rsidR="008E7D05" w:rsidRPr="009D58B2" w:rsidRDefault="1C55F405" w:rsidP="008E7D05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По </w:t>
      </w:r>
      <w:bookmarkStart w:id="458" w:name="_Hlk3993408"/>
      <w:r w:rsidRPr="009D58B2">
        <w:rPr>
          <w:rFonts w:cs="Times New Roman"/>
        </w:rPr>
        <w:t>завершени</w:t>
      </w:r>
      <w:r w:rsidR="00396E48" w:rsidRPr="009D58B2">
        <w:rPr>
          <w:rFonts w:cs="Times New Roman"/>
        </w:rPr>
        <w:t>и</w:t>
      </w:r>
      <w:r w:rsidRPr="009D58B2">
        <w:rPr>
          <w:rFonts w:cs="Times New Roman"/>
        </w:rPr>
        <w:t xml:space="preserve"> ключевых </w:t>
      </w:r>
      <w:bookmarkEnd w:id="458"/>
      <w:r w:rsidRPr="009D58B2">
        <w:rPr>
          <w:rFonts w:cs="Times New Roman"/>
        </w:rPr>
        <w:t xml:space="preserve">этапов проекта Информационная модель, предоставляемая в качестве </w:t>
      </w:r>
      <w:r w:rsidR="00616E21" w:rsidRPr="009D58B2">
        <w:rPr>
          <w:rFonts w:cs="Times New Roman"/>
        </w:rPr>
        <w:t>результата,</w:t>
      </w:r>
      <w:r w:rsidRPr="009D58B2">
        <w:rPr>
          <w:rFonts w:cs="Times New Roman"/>
        </w:rPr>
        <w:t xml:space="preserve"> должна быть:</w:t>
      </w:r>
    </w:p>
    <w:p w14:paraId="10565BEF" w14:textId="6F2AECF2" w:rsidR="00DD611B" w:rsidRPr="009D58B2" w:rsidRDefault="00396E48" w:rsidP="008E7D05">
      <w:pPr>
        <w:pStyle w:val="1"/>
        <w:rPr>
          <w:rFonts w:cs="Times New Roman"/>
        </w:rPr>
      </w:pPr>
      <w:r w:rsidRPr="009D58B2">
        <w:rPr>
          <w:rFonts w:cs="Times New Roman"/>
        </w:rPr>
        <w:t>в</w:t>
      </w:r>
      <w:r w:rsidR="1C55F405" w:rsidRPr="009D58B2">
        <w:rPr>
          <w:rFonts w:cs="Times New Roman"/>
        </w:rPr>
        <w:t>ыполнена в соответствии с EIR</w:t>
      </w:r>
      <w:r w:rsidRPr="009D58B2">
        <w:rPr>
          <w:rFonts w:cs="Times New Roman"/>
        </w:rPr>
        <w:t>,</w:t>
      </w:r>
      <w:r w:rsidR="1C55F405" w:rsidRPr="009D58B2">
        <w:rPr>
          <w:rFonts w:eastAsia="Segoe UI" w:cs="Times New Roman"/>
        </w:rPr>
        <w:t xml:space="preserve"> </w:t>
      </w:r>
      <w:r w:rsidR="1C55F405" w:rsidRPr="009D58B2">
        <w:rPr>
          <w:rFonts w:cs="Times New Roman"/>
        </w:rPr>
        <w:t>скоординированной со всеми разделами;</w:t>
      </w:r>
    </w:p>
    <w:p w14:paraId="5C118A75" w14:textId="77777777" w:rsidR="00DD611B" w:rsidRPr="009D58B2" w:rsidRDefault="1C55F405" w:rsidP="1C55F405">
      <w:pPr>
        <w:pStyle w:val="1"/>
        <w:rPr>
          <w:rFonts w:eastAsia="Segoe UI" w:cs="Times New Roman"/>
        </w:rPr>
      </w:pPr>
      <w:r w:rsidRPr="009D58B2">
        <w:rPr>
          <w:rFonts w:cs="Times New Roman"/>
        </w:rPr>
        <w:t>утвержденной внутри своего раздела для дальнейшего использования;</w:t>
      </w:r>
    </w:p>
    <w:p w14:paraId="27F991E8" w14:textId="77777777" w:rsidR="00DD611B" w:rsidRPr="009D58B2" w:rsidRDefault="1C55F405" w:rsidP="1C55F405">
      <w:pPr>
        <w:pStyle w:val="1"/>
        <w:rPr>
          <w:rFonts w:eastAsia="Segoe UI" w:cs="Times New Roman"/>
        </w:rPr>
      </w:pPr>
      <w:r w:rsidRPr="009D58B2">
        <w:rPr>
          <w:rFonts w:cs="Times New Roman"/>
        </w:rPr>
        <w:t>пригодной для создания и оформления чертежей;</w:t>
      </w:r>
    </w:p>
    <w:p w14:paraId="2C5F3E3C" w14:textId="1FF88B9E" w:rsidR="00DD611B" w:rsidRPr="009D58B2" w:rsidRDefault="1C55F405" w:rsidP="1C55F405">
      <w:pPr>
        <w:pStyle w:val="1"/>
        <w:rPr>
          <w:rFonts w:eastAsia="Segoe UI" w:cs="Times New Roman"/>
        </w:rPr>
      </w:pPr>
      <w:r w:rsidRPr="009D58B2">
        <w:rPr>
          <w:rFonts w:cs="Times New Roman"/>
        </w:rPr>
        <w:t>удовлетворяющей требованиям к соответствующему этапу.</w:t>
      </w:r>
    </w:p>
    <w:p w14:paraId="5CE34C2D" w14:textId="77777777" w:rsidR="00DD611B" w:rsidRPr="009D58B2" w:rsidRDefault="1C55F405" w:rsidP="005F49D6">
      <w:pPr>
        <w:pStyle w:val="a5"/>
        <w:rPr>
          <w:rFonts w:cs="Times New Roman"/>
        </w:rPr>
      </w:pPr>
      <w:r w:rsidRPr="009D58B2">
        <w:rPr>
          <w:rFonts w:cs="Times New Roman"/>
        </w:rPr>
        <w:t>Проектная, рабочая и иная документация, представленная в информационной модели на ключевых этапах, должна быть:</w:t>
      </w:r>
    </w:p>
    <w:p w14:paraId="16EE4606" w14:textId="1363D05A" w:rsidR="00DD611B" w:rsidRPr="009D58B2" w:rsidRDefault="00396E48" w:rsidP="004636A7">
      <w:pPr>
        <w:pStyle w:val="1"/>
        <w:rPr>
          <w:rFonts w:cs="Times New Roman"/>
        </w:rPr>
      </w:pPr>
      <w:r w:rsidRPr="009D58B2">
        <w:rPr>
          <w:rFonts w:cs="Times New Roman"/>
        </w:rPr>
        <w:t>в</w:t>
      </w:r>
      <w:r w:rsidR="1C55F405" w:rsidRPr="009D58B2">
        <w:rPr>
          <w:rFonts w:cs="Times New Roman"/>
        </w:rPr>
        <w:t>ыполнена в соответствии с Техническим заданием</w:t>
      </w:r>
      <w:r w:rsidR="009C63D1" w:rsidRPr="009D58B2">
        <w:rPr>
          <w:rFonts w:cs="Times New Roman"/>
        </w:rPr>
        <w:t xml:space="preserve"> </w:t>
      </w:r>
      <w:r w:rsidR="00E80C41" w:rsidRPr="009D58B2">
        <w:rPr>
          <w:rFonts w:cs="Times New Roman"/>
        </w:rPr>
        <w:t>Заказчик</w:t>
      </w:r>
      <w:r w:rsidR="1C55F405" w:rsidRPr="009D58B2">
        <w:rPr>
          <w:rFonts w:cs="Times New Roman"/>
        </w:rPr>
        <w:t>а, нормативными документами РФ (на основе требований действующих ГОСТ</w:t>
      </w:r>
      <w:r w:rsidRPr="009D58B2">
        <w:rPr>
          <w:rFonts w:cs="Times New Roman"/>
        </w:rPr>
        <w:t>ов</w:t>
      </w:r>
      <w:r w:rsidR="1C55F405" w:rsidRPr="009D58B2">
        <w:rPr>
          <w:rFonts w:cs="Times New Roman"/>
        </w:rPr>
        <w:t xml:space="preserve"> с учетом возможностей технологии информационного моделирования, а также с сохранением информативности для прохождения Экспертизы);</w:t>
      </w:r>
    </w:p>
    <w:p w14:paraId="4E010854" w14:textId="770DFE4E" w:rsidR="00DD611B" w:rsidRPr="009D58B2" w:rsidRDefault="00396E48" w:rsidP="004636A7">
      <w:pPr>
        <w:pStyle w:val="1"/>
        <w:rPr>
          <w:rFonts w:cs="Times New Roman"/>
        </w:rPr>
      </w:pPr>
      <w:r w:rsidRPr="009D58B2">
        <w:rPr>
          <w:rFonts w:cs="Times New Roman"/>
        </w:rPr>
        <w:t>д</w:t>
      </w:r>
      <w:r w:rsidR="1C55F405" w:rsidRPr="009D58B2">
        <w:rPr>
          <w:rFonts w:cs="Times New Roman"/>
        </w:rPr>
        <w:t>остоверной и полной для данного этапа проекта;</w:t>
      </w:r>
    </w:p>
    <w:p w14:paraId="18A9688B" w14:textId="7B6B2852" w:rsidR="00DD611B" w:rsidRPr="009D58B2" w:rsidRDefault="00396E48" w:rsidP="004636A7">
      <w:pPr>
        <w:pStyle w:val="1"/>
        <w:rPr>
          <w:rFonts w:cs="Times New Roman"/>
        </w:rPr>
      </w:pPr>
      <w:r w:rsidRPr="009D58B2">
        <w:rPr>
          <w:rFonts w:cs="Times New Roman"/>
        </w:rPr>
        <w:t>н</w:t>
      </w:r>
      <w:r w:rsidR="1C55F405" w:rsidRPr="009D58B2">
        <w:rPr>
          <w:rFonts w:cs="Times New Roman"/>
        </w:rPr>
        <w:t>е проти</w:t>
      </w:r>
      <w:r w:rsidR="00B22B06" w:rsidRPr="009D58B2">
        <w:rPr>
          <w:rFonts w:cs="Times New Roman"/>
        </w:rPr>
        <w:t>воречащей информационной модели;</w:t>
      </w:r>
    </w:p>
    <w:p w14:paraId="361C50CC" w14:textId="600D1ACE" w:rsidR="00DD611B" w:rsidRPr="009D58B2" w:rsidRDefault="00396E48" w:rsidP="004636A7">
      <w:pPr>
        <w:pStyle w:val="1"/>
        <w:rPr>
          <w:rFonts w:cs="Times New Roman"/>
        </w:rPr>
      </w:pPr>
      <w:r w:rsidRPr="009D58B2">
        <w:rPr>
          <w:rFonts w:cs="Times New Roman"/>
        </w:rPr>
        <w:t>г</w:t>
      </w:r>
      <w:r w:rsidR="1C55F405" w:rsidRPr="009D58B2">
        <w:rPr>
          <w:rFonts w:cs="Times New Roman"/>
        </w:rPr>
        <w:t>рафические материалы проекта должны быть преимущественно сформированы на основании информационной модели</w:t>
      </w:r>
      <w:r w:rsidRPr="009D58B2">
        <w:rPr>
          <w:rFonts w:cs="Times New Roman"/>
        </w:rPr>
        <w:t>.</w:t>
      </w:r>
    </w:p>
    <w:p w14:paraId="775473B4" w14:textId="0AC4ECF1" w:rsidR="00DD611B" w:rsidRPr="009D58B2" w:rsidRDefault="1C55F405" w:rsidP="00CC2754">
      <w:pPr>
        <w:pStyle w:val="a5"/>
        <w:rPr>
          <w:rFonts w:cs="Times New Roman"/>
        </w:rPr>
      </w:pPr>
      <w:r w:rsidRPr="009D58B2">
        <w:rPr>
          <w:rFonts w:cs="Times New Roman"/>
        </w:rPr>
        <w:t>Исполнитель согласовывает с</w:t>
      </w:r>
      <w:r w:rsidR="00E80C41" w:rsidRPr="009D58B2">
        <w:rPr>
          <w:rFonts w:cs="Times New Roman"/>
        </w:rPr>
        <w:t xml:space="preserve"> Заказчик</w:t>
      </w:r>
      <w:r w:rsidRPr="009D58B2">
        <w:rPr>
          <w:rFonts w:cs="Times New Roman"/>
        </w:rPr>
        <w:t>ом:</w:t>
      </w:r>
    </w:p>
    <w:p w14:paraId="7DE7B92C" w14:textId="68746C1F" w:rsidR="00DD611B" w:rsidRPr="009D58B2" w:rsidRDefault="1C55F405" w:rsidP="004636A7">
      <w:pPr>
        <w:pStyle w:val="1"/>
        <w:rPr>
          <w:rFonts w:cs="Times New Roman"/>
        </w:rPr>
      </w:pPr>
      <w:r w:rsidRPr="009D58B2">
        <w:rPr>
          <w:rFonts w:cs="Times New Roman"/>
        </w:rPr>
        <w:t>формат ведомостей объемов работ и материалов, полученных по не</w:t>
      </w:r>
      <w:r w:rsidR="00ED1BA6">
        <w:rPr>
          <w:rFonts w:cs="Times New Roman"/>
        </w:rPr>
        <w:t xml:space="preserve"> </w:t>
      </w:r>
      <w:r w:rsidRPr="009D58B2">
        <w:rPr>
          <w:rFonts w:cs="Times New Roman"/>
        </w:rPr>
        <w:t>моделируемым разделам;</w:t>
      </w:r>
    </w:p>
    <w:p w14:paraId="1DDC3CCA" w14:textId="00CA8950" w:rsidR="00DD611B" w:rsidRPr="009D58B2" w:rsidRDefault="1C55F405" w:rsidP="00065100">
      <w:pPr>
        <w:pStyle w:val="1"/>
        <w:rPr>
          <w:rFonts w:cs="Times New Roman"/>
        </w:rPr>
      </w:pPr>
      <w:r w:rsidRPr="009D58B2">
        <w:rPr>
          <w:rFonts w:cs="Times New Roman"/>
        </w:rPr>
        <w:t>форматы спецификаций по всем моделируемым ин</w:t>
      </w:r>
      <w:r w:rsidR="00764ACB" w:rsidRPr="009D58B2">
        <w:rPr>
          <w:rFonts w:cs="Times New Roman"/>
        </w:rPr>
        <w:t xml:space="preserve">женерным системам, в </w:t>
      </w:r>
      <w:r w:rsidRPr="009D58B2">
        <w:rPr>
          <w:rFonts w:cs="Times New Roman"/>
        </w:rPr>
        <w:t xml:space="preserve">соответствии с требованиями к проработке элементов информационной модели (Таблицы LOD </w:t>
      </w:r>
      <w:r w:rsidRPr="009D58B2">
        <w:rPr>
          <w:rFonts w:cs="Times New Roman"/>
          <w:lang w:val="en-US"/>
        </w:rPr>
        <w:t>G</w:t>
      </w:r>
      <w:r w:rsidRPr="009D58B2">
        <w:rPr>
          <w:rFonts w:cs="Times New Roman"/>
        </w:rPr>
        <w:t>/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I</w:t>
      </w:r>
      <w:r w:rsidRPr="009D58B2">
        <w:rPr>
          <w:rFonts w:cs="Times New Roman"/>
        </w:rPr>
        <w:t xml:space="preserve"> по элементам модели).</w:t>
      </w:r>
      <w:bookmarkStart w:id="459" w:name="_Toc509919071"/>
      <w:bookmarkStart w:id="460" w:name="_Toc509927005"/>
      <w:bookmarkStart w:id="461" w:name="_Toc510183995"/>
      <w:bookmarkStart w:id="462" w:name="_Toc510448573"/>
      <w:bookmarkStart w:id="463" w:name="_Toc510450152"/>
      <w:bookmarkStart w:id="464" w:name="_Toc510451522"/>
      <w:bookmarkStart w:id="465" w:name="_Toc511302297"/>
      <w:bookmarkStart w:id="466" w:name="_Toc512428843"/>
      <w:bookmarkStart w:id="467" w:name="_Toc512521732"/>
      <w:bookmarkStart w:id="468" w:name="_Toc512522165"/>
      <w:bookmarkStart w:id="469" w:name="_Toc512522550"/>
      <w:bookmarkStart w:id="470" w:name="_Toc512535866"/>
      <w:bookmarkStart w:id="471" w:name="_Toc512582545"/>
      <w:bookmarkStart w:id="472" w:name="_Toc512582143"/>
      <w:bookmarkStart w:id="473" w:name="_Toc512582657"/>
      <w:bookmarkStart w:id="474" w:name="_Toc512582946"/>
      <w:bookmarkStart w:id="475" w:name="_Toc512669694"/>
      <w:bookmarkStart w:id="476" w:name="_Toc514330234"/>
      <w:bookmarkStart w:id="477" w:name="_Toc517243438"/>
      <w:bookmarkStart w:id="478" w:name="_Toc517258289"/>
      <w:bookmarkStart w:id="479" w:name="_Toc517262189"/>
      <w:bookmarkStart w:id="480" w:name="_Toc517876471"/>
      <w:bookmarkStart w:id="481" w:name="_Toc517876856"/>
      <w:bookmarkStart w:id="482" w:name="_Toc518894525"/>
      <w:r w:rsidR="00065100" w:rsidRPr="009D58B2">
        <w:rPr>
          <w:rFonts w:cs="Times New Roman"/>
        </w:rPr>
        <w:t xml:space="preserve"> </w:t>
      </w:r>
      <w:r w:rsidR="00D7248C" w:rsidRPr="009D58B2">
        <w:rPr>
          <w:rFonts w:cs="Times New Roman"/>
        </w:rPr>
        <w:t>Состав Информационной модели О</w:t>
      </w:r>
      <w:r w:rsidRPr="009D58B2">
        <w:rPr>
          <w:rFonts w:cs="Times New Roman"/>
        </w:rPr>
        <w:t xml:space="preserve">бъектов </w:t>
      </w:r>
      <w:r w:rsidR="000A44FF" w:rsidRPr="009D58B2">
        <w:rPr>
          <w:rFonts w:cs="Times New Roman"/>
        </w:rPr>
        <w:t>стадии Р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r w:rsidR="001D6F56">
        <w:rPr>
          <w:rFonts w:cs="Times New Roman"/>
        </w:rPr>
        <w:t xml:space="preserve">, раздел </w:t>
      </w:r>
      <w:r w:rsidR="001D6F56">
        <w:rPr>
          <w:rFonts w:cs="Times New Roman"/>
        </w:rPr>
        <w:fldChar w:fldCharType="begin"/>
      </w:r>
      <w:r w:rsidR="001D6F56">
        <w:rPr>
          <w:rFonts w:cs="Times New Roman"/>
        </w:rPr>
        <w:instrText xml:space="preserve"> REF _Ref3563203 \r \h </w:instrText>
      </w:r>
      <w:r w:rsidR="001D6F56">
        <w:rPr>
          <w:rFonts w:cs="Times New Roman"/>
        </w:rPr>
      </w:r>
      <w:r w:rsidR="001D6F56">
        <w:rPr>
          <w:rFonts w:cs="Times New Roman"/>
        </w:rPr>
        <w:fldChar w:fldCharType="separate"/>
      </w:r>
      <w:r w:rsidR="00D47AD8">
        <w:rPr>
          <w:rFonts w:cs="Times New Roman"/>
        </w:rPr>
        <w:t>6.2</w:t>
      </w:r>
      <w:r w:rsidR="001D6F56">
        <w:rPr>
          <w:rFonts w:cs="Times New Roman"/>
        </w:rPr>
        <w:fldChar w:fldCharType="end"/>
      </w:r>
    </w:p>
    <w:p w14:paraId="2514DA37" w14:textId="2BD18B36" w:rsidR="00DD611B" w:rsidRPr="009D58B2" w:rsidRDefault="004556C7" w:rsidP="1C55F405">
      <w:pPr>
        <w:pStyle w:val="afd"/>
        <w:rPr>
          <w:rFonts w:eastAsia="Segoe UI" w:cs="Times New Roman"/>
        </w:rPr>
      </w:pPr>
      <w:r w:rsidRPr="009D58B2">
        <w:rPr>
          <w:rFonts w:cs="Times New Roman"/>
        </w:rPr>
        <w:t xml:space="preserve">Информационная модель </w:t>
      </w:r>
      <w:r w:rsidR="00D7248C" w:rsidRPr="009D58B2">
        <w:rPr>
          <w:rFonts w:cs="Times New Roman"/>
        </w:rPr>
        <w:t>О</w:t>
      </w:r>
      <w:r w:rsidRPr="009D58B2">
        <w:rPr>
          <w:rFonts w:cs="Times New Roman"/>
        </w:rPr>
        <w:t xml:space="preserve">бъектов </w:t>
      </w:r>
      <w:r w:rsidR="000A44FF" w:rsidRPr="009D58B2">
        <w:rPr>
          <w:rFonts w:cs="Times New Roman"/>
        </w:rPr>
        <w:t xml:space="preserve">стадии Р </w:t>
      </w:r>
      <w:r w:rsidRPr="009D58B2">
        <w:rPr>
          <w:rFonts w:cs="Times New Roman"/>
        </w:rPr>
        <w:t xml:space="preserve">представлена разделами, указанными в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_Ref517875445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3</w:t>
      </w:r>
      <w:r w:rsidRPr="009D58B2">
        <w:rPr>
          <w:rFonts w:cs="Times New Roman"/>
        </w:rPr>
        <w:fldChar w:fldCharType="end"/>
      </w:r>
      <w:r w:rsidRPr="009D58B2">
        <w:rPr>
          <w:rFonts w:cs="Times New Roman"/>
        </w:rPr>
        <w:t>.</w:t>
      </w:r>
    </w:p>
    <w:p w14:paraId="7FB03684" w14:textId="103DBD4D" w:rsidR="004556C7" w:rsidRPr="00767033" w:rsidRDefault="004556C7" w:rsidP="004556C7">
      <w:pPr>
        <w:pStyle w:val="afd"/>
        <w:keepNext/>
        <w:rPr>
          <w:rFonts w:cs="Times New Roman"/>
          <w:lang w:val="en-US"/>
        </w:rPr>
      </w:pPr>
      <w:bookmarkStart w:id="483" w:name="_Ref517875445"/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3</w:t>
      </w:r>
      <w:r w:rsidR="00515297" w:rsidRPr="009D58B2">
        <w:rPr>
          <w:rFonts w:cs="Times New Roman"/>
          <w:noProof/>
        </w:rPr>
        <w:fldChar w:fldCharType="end"/>
      </w:r>
      <w:bookmarkEnd w:id="483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6"/>
        <w:gridCol w:w="7723"/>
      </w:tblGrid>
      <w:tr w:rsidR="00DD611B" w:rsidRPr="009D58B2" w14:paraId="06AA3DB0" w14:textId="77777777" w:rsidTr="00083DDB">
        <w:trPr>
          <w:trHeight w:val="851"/>
          <w:jc w:val="center"/>
        </w:trPr>
        <w:tc>
          <w:tcPr>
            <w:tcW w:w="1916" w:type="dxa"/>
          </w:tcPr>
          <w:p w14:paraId="2C0438BD" w14:textId="77777777" w:rsidR="00DD611B" w:rsidRPr="009D58B2" w:rsidRDefault="1C55F405" w:rsidP="00887671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Шифр раздела модели</w:t>
            </w:r>
          </w:p>
        </w:tc>
        <w:tc>
          <w:tcPr>
            <w:tcW w:w="7723" w:type="dxa"/>
          </w:tcPr>
          <w:p w14:paraId="39016C73" w14:textId="77777777" w:rsidR="00DD611B" w:rsidRPr="009D58B2" w:rsidRDefault="1C55F405" w:rsidP="00887671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Раздел моделирования</w:t>
            </w:r>
          </w:p>
        </w:tc>
      </w:tr>
      <w:tr w:rsidR="00DD611B" w:rsidRPr="009D58B2" w14:paraId="35884103" w14:textId="77777777" w:rsidTr="00B20868">
        <w:trPr>
          <w:trHeight w:val="680"/>
          <w:jc w:val="center"/>
        </w:trPr>
        <w:tc>
          <w:tcPr>
            <w:tcW w:w="9639" w:type="dxa"/>
            <w:gridSpan w:val="2"/>
            <w:vAlign w:val="center"/>
          </w:tcPr>
          <w:p w14:paraId="4C0D4E78" w14:textId="06B7A486" w:rsidR="00DD611B" w:rsidRPr="009D58B2" w:rsidRDefault="1C55F405" w:rsidP="002B1171">
            <w:pPr>
              <w:pStyle w:val="a5"/>
              <w:jc w:val="center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Информационная модель </w:t>
            </w:r>
            <w:r w:rsidR="00D7248C" w:rsidRPr="009D58B2">
              <w:rPr>
                <w:rFonts w:cs="Times New Roman"/>
              </w:rPr>
              <w:t>П</w:t>
            </w:r>
            <w:r w:rsidRPr="009D58B2">
              <w:rPr>
                <w:rFonts w:cs="Times New Roman"/>
              </w:rPr>
              <w:t xml:space="preserve">роектируемых объектов </w:t>
            </w:r>
            <w:r w:rsidR="000A44FF" w:rsidRPr="009D58B2">
              <w:rPr>
                <w:rFonts w:cs="Times New Roman"/>
              </w:rPr>
              <w:t>стадии Р</w:t>
            </w:r>
          </w:p>
        </w:tc>
      </w:tr>
      <w:tr w:rsidR="00DD611B" w:rsidRPr="009D58B2" w14:paraId="7A1C0729" w14:textId="77777777" w:rsidTr="00083DDB">
        <w:trPr>
          <w:trHeight w:val="454"/>
          <w:jc w:val="center"/>
        </w:trPr>
        <w:tc>
          <w:tcPr>
            <w:tcW w:w="1916" w:type="dxa"/>
          </w:tcPr>
          <w:p w14:paraId="4732EDC0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АР</w:t>
            </w:r>
          </w:p>
        </w:tc>
        <w:tc>
          <w:tcPr>
            <w:tcW w:w="7723" w:type="dxa"/>
          </w:tcPr>
          <w:p w14:paraId="07D7BA8A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Архитектурные решения </w:t>
            </w:r>
          </w:p>
        </w:tc>
      </w:tr>
      <w:tr w:rsidR="00DD611B" w:rsidRPr="009D58B2" w14:paraId="056F8272" w14:textId="77777777" w:rsidTr="00083DDB">
        <w:trPr>
          <w:trHeight w:val="454"/>
          <w:jc w:val="center"/>
        </w:trPr>
        <w:tc>
          <w:tcPr>
            <w:tcW w:w="1916" w:type="dxa"/>
          </w:tcPr>
          <w:p w14:paraId="204BB798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bookmarkStart w:id="484" w:name="_Hlk3993440"/>
            <w:r w:rsidRPr="009D58B2">
              <w:rPr>
                <w:rFonts w:cs="Times New Roman"/>
              </w:rPr>
              <w:t>КР</w:t>
            </w:r>
          </w:p>
        </w:tc>
        <w:tc>
          <w:tcPr>
            <w:tcW w:w="7723" w:type="dxa"/>
          </w:tcPr>
          <w:p w14:paraId="13CEF3E6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Конструктивные решения</w:t>
            </w:r>
          </w:p>
        </w:tc>
      </w:tr>
      <w:tr w:rsidR="00DD611B" w:rsidRPr="009D58B2" w14:paraId="3151522A" w14:textId="77777777" w:rsidTr="00083DDB">
        <w:trPr>
          <w:trHeight w:val="454"/>
          <w:jc w:val="center"/>
        </w:trPr>
        <w:tc>
          <w:tcPr>
            <w:tcW w:w="1916" w:type="dxa"/>
          </w:tcPr>
          <w:p w14:paraId="21EBF24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КМ</w:t>
            </w:r>
          </w:p>
        </w:tc>
        <w:tc>
          <w:tcPr>
            <w:tcW w:w="7723" w:type="dxa"/>
          </w:tcPr>
          <w:p w14:paraId="73B99335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Конструкции металлические</w:t>
            </w:r>
          </w:p>
        </w:tc>
      </w:tr>
      <w:bookmarkEnd w:id="484"/>
      <w:tr w:rsidR="00616E21" w:rsidRPr="009D58B2" w14:paraId="126088A8" w14:textId="77777777" w:rsidTr="00083DDB">
        <w:trPr>
          <w:trHeight w:val="454"/>
          <w:jc w:val="center"/>
        </w:trPr>
        <w:tc>
          <w:tcPr>
            <w:tcW w:w="1916" w:type="dxa"/>
          </w:tcPr>
          <w:p w14:paraId="7EC1EA6D" w14:textId="44D08CCF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КЖ</w:t>
            </w:r>
          </w:p>
        </w:tc>
        <w:tc>
          <w:tcPr>
            <w:tcW w:w="7723" w:type="dxa"/>
          </w:tcPr>
          <w:p w14:paraId="704B4344" w14:textId="71019206" w:rsidR="00616E21" w:rsidRPr="009D58B2" w:rsidRDefault="00616E21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Конструкции</w:t>
            </w:r>
            <w:r>
              <w:rPr>
                <w:rFonts w:cs="Times New Roman"/>
              </w:rPr>
              <w:t xml:space="preserve"> железобетонные</w:t>
            </w:r>
          </w:p>
        </w:tc>
      </w:tr>
      <w:tr w:rsidR="00DD611B" w:rsidRPr="009D58B2" w14:paraId="178A76BF" w14:textId="77777777" w:rsidTr="00083DDB">
        <w:trPr>
          <w:trHeight w:val="454"/>
          <w:jc w:val="center"/>
        </w:trPr>
        <w:tc>
          <w:tcPr>
            <w:tcW w:w="1916" w:type="dxa"/>
          </w:tcPr>
          <w:p w14:paraId="17C9DD1E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ЭС</w:t>
            </w:r>
          </w:p>
        </w:tc>
        <w:tc>
          <w:tcPr>
            <w:tcW w:w="7723" w:type="dxa"/>
          </w:tcPr>
          <w:p w14:paraId="363482CB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Наружные сети электроснабжения</w:t>
            </w:r>
          </w:p>
        </w:tc>
      </w:tr>
      <w:tr w:rsidR="00DD611B" w:rsidRPr="009D58B2" w14:paraId="2B03F19B" w14:textId="77777777" w:rsidTr="00083DDB">
        <w:trPr>
          <w:trHeight w:val="454"/>
          <w:jc w:val="center"/>
        </w:trPr>
        <w:tc>
          <w:tcPr>
            <w:tcW w:w="1916" w:type="dxa"/>
          </w:tcPr>
          <w:p w14:paraId="35FA3E6D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lastRenderedPageBreak/>
              <w:t>ЭМ</w:t>
            </w:r>
          </w:p>
        </w:tc>
        <w:tc>
          <w:tcPr>
            <w:tcW w:w="7723" w:type="dxa"/>
          </w:tcPr>
          <w:p w14:paraId="5C39A88C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Силовое электрооборудование</w:t>
            </w:r>
          </w:p>
        </w:tc>
      </w:tr>
      <w:tr w:rsidR="00DD611B" w:rsidRPr="009D58B2" w14:paraId="1560CBAC" w14:textId="77777777" w:rsidTr="00083DDB">
        <w:trPr>
          <w:trHeight w:val="454"/>
          <w:jc w:val="center"/>
        </w:trPr>
        <w:tc>
          <w:tcPr>
            <w:tcW w:w="1916" w:type="dxa"/>
          </w:tcPr>
          <w:p w14:paraId="51588C9E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ЭО</w:t>
            </w:r>
          </w:p>
        </w:tc>
        <w:tc>
          <w:tcPr>
            <w:tcW w:w="7723" w:type="dxa"/>
          </w:tcPr>
          <w:p w14:paraId="4D1763E9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Электрическое освещение</w:t>
            </w:r>
          </w:p>
        </w:tc>
      </w:tr>
      <w:tr w:rsidR="00DD611B" w:rsidRPr="009D58B2" w14:paraId="732170D1" w14:textId="77777777" w:rsidTr="00083DDB">
        <w:trPr>
          <w:trHeight w:val="454"/>
          <w:jc w:val="center"/>
        </w:trPr>
        <w:tc>
          <w:tcPr>
            <w:tcW w:w="1916" w:type="dxa"/>
          </w:tcPr>
          <w:p w14:paraId="3D7239C9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ВК1</w:t>
            </w:r>
          </w:p>
        </w:tc>
        <w:tc>
          <w:tcPr>
            <w:tcW w:w="7723" w:type="dxa"/>
          </w:tcPr>
          <w:p w14:paraId="621FA59D" w14:textId="77777777" w:rsidR="00DD611B" w:rsidRPr="009D58B2" w:rsidRDefault="1C55F405" w:rsidP="00887671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Внутреннее водоснабжение</w:t>
            </w:r>
          </w:p>
        </w:tc>
      </w:tr>
      <w:tr w:rsidR="00DD611B" w:rsidRPr="009D58B2" w14:paraId="6B8B1896" w14:textId="77777777" w:rsidTr="00083DDB">
        <w:trPr>
          <w:trHeight w:val="454"/>
          <w:jc w:val="center"/>
        </w:trPr>
        <w:tc>
          <w:tcPr>
            <w:tcW w:w="1916" w:type="dxa"/>
          </w:tcPr>
          <w:p w14:paraId="64F1FAA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ВК2</w:t>
            </w:r>
          </w:p>
        </w:tc>
        <w:tc>
          <w:tcPr>
            <w:tcW w:w="7723" w:type="dxa"/>
          </w:tcPr>
          <w:p w14:paraId="32290AAB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Водоотведение</w:t>
            </w:r>
          </w:p>
        </w:tc>
      </w:tr>
      <w:tr w:rsidR="00DD611B" w:rsidRPr="009D58B2" w14:paraId="1D17BE27" w14:textId="77777777" w:rsidTr="00083DDB">
        <w:trPr>
          <w:trHeight w:val="454"/>
          <w:jc w:val="center"/>
        </w:trPr>
        <w:tc>
          <w:tcPr>
            <w:tcW w:w="1916" w:type="dxa"/>
          </w:tcPr>
          <w:p w14:paraId="523B23DC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ПТ</w:t>
            </w:r>
          </w:p>
        </w:tc>
        <w:tc>
          <w:tcPr>
            <w:tcW w:w="7723" w:type="dxa"/>
          </w:tcPr>
          <w:p w14:paraId="41DB8204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Пожаротушение</w:t>
            </w:r>
          </w:p>
        </w:tc>
      </w:tr>
      <w:tr w:rsidR="00DD611B" w:rsidRPr="009D58B2" w14:paraId="25E9B3B0" w14:textId="77777777" w:rsidTr="00083DDB">
        <w:trPr>
          <w:trHeight w:val="454"/>
          <w:jc w:val="center"/>
        </w:trPr>
        <w:tc>
          <w:tcPr>
            <w:tcW w:w="1916" w:type="dxa"/>
          </w:tcPr>
          <w:p w14:paraId="32E6AAD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ОВ1</w:t>
            </w:r>
          </w:p>
        </w:tc>
        <w:tc>
          <w:tcPr>
            <w:tcW w:w="7723" w:type="dxa"/>
          </w:tcPr>
          <w:p w14:paraId="56340D29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Отопление</w:t>
            </w:r>
          </w:p>
        </w:tc>
      </w:tr>
      <w:tr w:rsidR="00DD611B" w:rsidRPr="009D58B2" w14:paraId="3923C753" w14:textId="77777777" w:rsidTr="00083DDB">
        <w:trPr>
          <w:trHeight w:val="454"/>
          <w:jc w:val="center"/>
        </w:trPr>
        <w:tc>
          <w:tcPr>
            <w:tcW w:w="1916" w:type="dxa"/>
          </w:tcPr>
          <w:p w14:paraId="119F3FF5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ОВ2</w:t>
            </w:r>
          </w:p>
        </w:tc>
        <w:tc>
          <w:tcPr>
            <w:tcW w:w="7723" w:type="dxa"/>
          </w:tcPr>
          <w:p w14:paraId="25654564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Вентиляция</w:t>
            </w:r>
          </w:p>
        </w:tc>
      </w:tr>
      <w:tr w:rsidR="00DD611B" w:rsidRPr="009D58B2" w14:paraId="133A3144" w14:textId="77777777" w:rsidTr="00083DDB">
        <w:trPr>
          <w:trHeight w:val="454"/>
          <w:jc w:val="center"/>
        </w:trPr>
        <w:tc>
          <w:tcPr>
            <w:tcW w:w="1916" w:type="dxa"/>
          </w:tcPr>
          <w:p w14:paraId="2CA2854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ПВ</w:t>
            </w:r>
          </w:p>
        </w:tc>
        <w:tc>
          <w:tcPr>
            <w:tcW w:w="7723" w:type="dxa"/>
          </w:tcPr>
          <w:p w14:paraId="71DF011A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Противодымная вентиляция</w:t>
            </w:r>
          </w:p>
        </w:tc>
      </w:tr>
      <w:tr w:rsidR="00DD611B" w:rsidRPr="009D58B2" w14:paraId="6251F3B0" w14:textId="77777777" w:rsidTr="00083DDB">
        <w:trPr>
          <w:trHeight w:val="454"/>
          <w:jc w:val="center"/>
        </w:trPr>
        <w:tc>
          <w:tcPr>
            <w:tcW w:w="1916" w:type="dxa"/>
          </w:tcPr>
          <w:p w14:paraId="3A80CA0E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ТМ</w:t>
            </w:r>
          </w:p>
        </w:tc>
        <w:tc>
          <w:tcPr>
            <w:tcW w:w="7723" w:type="dxa"/>
          </w:tcPr>
          <w:p w14:paraId="79D4587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Тепломеханические решения</w:t>
            </w:r>
          </w:p>
        </w:tc>
      </w:tr>
      <w:tr w:rsidR="00DD611B" w:rsidRPr="009D58B2" w14:paraId="76C6F36B" w14:textId="77777777" w:rsidTr="00083DDB">
        <w:trPr>
          <w:trHeight w:val="454"/>
          <w:jc w:val="center"/>
        </w:trPr>
        <w:tc>
          <w:tcPr>
            <w:tcW w:w="1916" w:type="dxa"/>
          </w:tcPr>
          <w:p w14:paraId="7CFEA4E3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ТС</w:t>
            </w:r>
          </w:p>
        </w:tc>
        <w:tc>
          <w:tcPr>
            <w:tcW w:w="7723" w:type="dxa"/>
          </w:tcPr>
          <w:p w14:paraId="5008A5A1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Теплоснабжение</w:t>
            </w:r>
          </w:p>
        </w:tc>
      </w:tr>
      <w:tr w:rsidR="00DD611B" w:rsidRPr="009D58B2" w14:paraId="5A5D09E1" w14:textId="77777777" w:rsidTr="00083DDB">
        <w:trPr>
          <w:trHeight w:val="454"/>
          <w:jc w:val="center"/>
        </w:trPr>
        <w:tc>
          <w:tcPr>
            <w:tcW w:w="1916" w:type="dxa"/>
          </w:tcPr>
          <w:p w14:paraId="49753938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ХС</w:t>
            </w:r>
          </w:p>
        </w:tc>
        <w:tc>
          <w:tcPr>
            <w:tcW w:w="7723" w:type="dxa"/>
          </w:tcPr>
          <w:p w14:paraId="3121022B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Кондиционирование и холодоснабжение</w:t>
            </w:r>
          </w:p>
        </w:tc>
      </w:tr>
      <w:tr w:rsidR="00DD611B" w:rsidRPr="009D58B2" w14:paraId="111B02DF" w14:textId="77777777" w:rsidTr="00083DDB">
        <w:trPr>
          <w:trHeight w:val="454"/>
          <w:jc w:val="center"/>
        </w:trPr>
        <w:tc>
          <w:tcPr>
            <w:tcW w:w="1916" w:type="dxa"/>
          </w:tcPr>
          <w:p w14:paraId="3E50E9E9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СС</w:t>
            </w:r>
          </w:p>
        </w:tc>
        <w:tc>
          <w:tcPr>
            <w:tcW w:w="7723" w:type="dxa"/>
          </w:tcPr>
          <w:p w14:paraId="412A5C1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Сети связи</w:t>
            </w:r>
          </w:p>
        </w:tc>
      </w:tr>
      <w:tr w:rsidR="00616E21" w:rsidRPr="009D58B2" w14:paraId="52EF0B1C" w14:textId="77777777" w:rsidTr="00083DDB">
        <w:trPr>
          <w:trHeight w:val="454"/>
          <w:jc w:val="center"/>
        </w:trPr>
        <w:tc>
          <w:tcPr>
            <w:tcW w:w="1916" w:type="dxa"/>
          </w:tcPr>
          <w:p w14:paraId="420AC98F" w14:textId="45A745D5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ТХ</w:t>
            </w:r>
          </w:p>
        </w:tc>
        <w:tc>
          <w:tcPr>
            <w:tcW w:w="7723" w:type="dxa"/>
          </w:tcPr>
          <w:p w14:paraId="32E33EDA" w14:textId="672E3C07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Технологические решения</w:t>
            </w:r>
          </w:p>
        </w:tc>
      </w:tr>
    </w:tbl>
    <w:p w14:paraId="314216BA" w14:textId="77777777" w:rsidR="00DD611B" w:rsidRPr="009D58B2" w:rsidRDefault="00DD611B" w:rsidP="00DD611B">
      <w:pPr>
        <w:rPr>
          <w:rFonts w:eastAsia="Calibri" w:cs="Times New Roman"/>
          <w:caps/>
          <w:sz w:val="20"/>
          <w:szCs w:val="20"/>
        </w:rPr>
      </w:pPr>
      <w:r w:rsidRPr="009D58B2">
        <w:rPr>
          <w:rFonts w:cs="Times New Roman"/>
        </w:rPr>
        <w:br w:type="page"/>
      </w:r>
    </w:p>
    <w:p w14:paraId="4F6EB9E2" w14:textId="6E739F01" w:rsidR="00DD611B" w:rsidRPr="009D58B2" w:rsidRDefault="1C55F405" w:rsidP="00DD611B">
      <w:pPr>
        <w:pStyle w:val="RA2"/>
        <w:rPr>
          <w:rFonts w:cs="Times New Roman"/>
        </w:rPr>
      </w:pPr>
      <w:bookmarkStart w:id="485" w:name="_Toc517243439"/>
      <w:bookmarkStart w:id="486" w:name="_Toc517258290"/>
      <w:bookmarkStart w:id="487" w:name="_Toc517262190"/>
      <w:bookmarkStart w:id="488" w:name="_Toc517876472"/>
      <w:bookmarkStart w:id="489" w:name="_Toc517876857"/>
      <w:bookmarkStart w:id="490" w:name="_Toc518894526"/>
      <w:bookmarkStart w:id="491" w:name="_Toc4001670"/>
      <w:r w:rsidRPr="009D58B2">
        <w:rPr>
          <w:rFonts w:cs="Times New Roman"/>
        </w:rPr>
        <w:lastRenderedPageBreak/>
        <w:t xml:space="preserve">План выполнения </w:t>
      </w:r>
      <w:r w:rsidRPr="009D58B2">
        <w:rPr>
          <w:rFonts w:cs="Times New Roman"/>
          <w:lang w:val="en-US"/>
        </w:rPr>
        <w:t>BIM</w:t>
      </w:r>
      <w:r w:rsidRPr="009D58B2">
        <w:rPr>
          <w:rFonts w:cs="Times New Roman"/>
        </w:rPr>
        <w:t>-проекта (</w:t>
      </w:r>
      <w:r w:rsidRPr="009D58B2">
        <w:rPr>
          <w:rFonts w:cs="Times New Roman"/>
          <w:lang w:val="en-US"/>
        </w:rPr>
        <w:t>BEP</w:t>
      </w:r>
      <w:r w:rsidRPr="009D58B2">
        <w:rPr>
          <w:rFonts w:cs="Times New Roman"/>
        </w:rPr>
        <w:t>).</w:t>
      </w:r>
      <w:bookmarkEnd w:id="485"/>
      <w:bookmarkEnd w:id="486"/>
      <w:bookmarkEnd w:id="487"/>
      <w:bookmarkEnd w:id="488"/>
      <w:bookmarkEnd w:id="489"/>
      <w:bookmarkEnd w:id="490"/>
      <w:bookmarkEnd w:id="491"/>
    </w:p>
    <w:p w14:paraId="65DDE48C" w14:textId="55C995AD" w:rsidR="00DD611B" w:rsidRPr="009D58B2" w:rsidRDefault="1C55F405" w:rsidP="00DD611B">
      <w:pPr>
        <w:pStyle w:val="a6"/>
        <w:rPr>
          <w:rFonts w:cs="Times New Roman"/>
        </w:rPr>
      </w:pPr>
      <w:r w:rsidRPr="009D58B2">
        <w:rPr>
          <w:rFonts w:cs="Times New Roman"/>
        </w:rPr>
        <w:t>План выполнения BIM-проекта (BEP)</w:t>
      </w:r>
      <w:r w:rsidR="00D7248C" w:rsidRPr="009D58B2">
        <w:rPr>
          <w:rFonts w:cs="Times New Roman"/>
        </w:rPr>
        <w:t xml:space="preserve"> – </w:t>
      </w:r>
      <w:r w:rsidRPr="009D58B2">
        <w:rPr>
          <w:rFonts w:cs="Times New Roman"/>
        </w:rPr>
        <w:t>это сопроводительный документ процесса информационного моделирования проектируемого объекта. Главная задача BEP – описание процессов реализации и результатов конкретного BIM-проекта.</w:t>
      </w:r>
    </w:p>
    <w:p w14:paraId="67022F57" w14:textId="709AA324" w:rsidR="00DD611B" w:rsidRPr="009D58B2" w:rsidRDefault="1C55F405" w:rsidP="00DD611B">
      <w:pPr>
        <w:pStyle w:val="a6"/>
        <w:rPr>
          <w:rFonts w:cs="Times New Roman"/>
        </w:rPr>
      </w:pPr>
      <w:r w:rsidRPr="009D58B2">
        <w:rPr>
          <w:rFonts w:cs="Times New Roman"/>
        </w:rPr>
        <w:t>BEP является динамичным, периодически изменяющимся в процессе разработки проекта документом.</w:t>
      </w:r>
      <w:ins w:id="492" w:author="Сергей Волков" w:date="2019-03-26T10:56:00Z">
        <w:r w:rsidR="00E26B3A">
          <w:rPr>
            <w:rFonts w:cs="Times New Roman"/>
          </w:rPr>
          <w:t xml:space="preserve"> </w:t>
        </w:r>
      </w:ins>
      <w:r w:rsidRPr="009D58B2">
        <w:rPr>
          <w:rFonts w:cs="Times New Roman"/>
        </w:rPr>
        <w:t>Ответственный за первичное заполнение и актуализацию BEP со стороны каждого участника согласуется сторонами договора.</w:t>
      </w:r>
    </w:p>
    <w:p w14:paraId="59DF0D99" w14:textId="77777777" w:rsidR="00DD611B" w:rsidRPr="009D58B2" w:rsidRDefault="1C55F405" w:rsidP="005F49D6">
      <w:pPr>
        <w:pStyle w:val="a5"/>
        <w:rPr>
          <w:rFonts w:cs="Times New Roman"/>
        </w:rPr>
      </w:pPr>
      <w:r w:rsidRPr="009D58B2">
        <w:rPr>
          <w:rFonts w:cs="Times New Roman"/>
        </w:rPr>
        <w:t>BEP определяет и описывает:</w:t>
      </w:r>
    </w:p>
    <w:p w14:paraId="5D197D1F" w14:textId="05223B2E" w:rsidR="00DD611B" w:rsidRPr="009D58B2" w:rsidRDefault="1C55F405" w:rsidP="00037EB2">
      <w:pPr>
        <w:pStyle w:val="1"/>
        <w:rPr>
          <w:rFonts w:cs="Times New Roman"/>
        </w:rPr>
      </w:pPr>
      <w:r w:rsidRPr="009D58B2">
        <w:rPr>
          <w:rFonts w:cs="Times New Roman"/>
        </w:rPr>
        <w:t>Состав участников BIM-проекта</w:t>
      </w:r>
      <w:r w:rsidR="00C7008A" w:rsidRPr="009D58B2">
        <w:rPr>
          <w:rFonts w:cs="Times New Roman"/>
        </w:rPr>
        <w:t>.</w:t>
      </w:r>
    </w:p>
    <w:p w14:paraId="35E20699" w14:textId="75A95FA3" w:rsidR="00DD611B" w:rsidRPr="009D58B2" w:rsidRDefault="1C55F405" w:rsidP="00037EB2">
      <w:pPr>
        <w:pStyle w:val="1"/>
        <w:rPr>
          <w:rFonts w:cs="Times New Roman"/>
        </w:rPr>
      </w:pPr>
      <w:r w:rsidRPr="009D58B2">
        <w:rPr>
          <w:rFonts w:cs="Times New Roman"/>
        </w:rPr>
        <w:t>Сценарии применения технологии BIM при разработке проекта</w:t>
      </w:r>
      <w:r w:rsidR="00C7008A" w:rsidRPr="009D58B2">
        <w:rPr>
          <w:rFonts w:cs="Times New Roman"/>
        </w:rPr>
        <w:t>.</w:t>
      </w:r>
    </w:p>
    <w:p w14:paraId="3B23EA7B" w14:textId="2EA58C0D" w:rsidR="00DD611B" w:rsidRPr="009D58B2" w:rsidRDefault="1C55F405" w:rsidP="00037EB2">
      <w:pPr>
        <w:pStyle w:val="1"/>
        <w:rPr>
          <w:rFonts w:cs="Times New Roman"/>
        </w:rPr>
      </w:pPr>
      <w:r w:rsidRPr="009D58B2">
        <w:rPr>
          <w:rFonts w:cs="Times New Roman"/>
        </w:rPr>
        <w:t>Описание BIM-процессов:</w:t>
      </w:r>
    </w:p>
    <w:p w14:paraId="6BE754C9" w14:textId="26939D3C" w:rsidR="00DD611B" w:rsidRPr="009D58B2" w:rsidRDefault="00A269CD" w:rsidP="00782E08">
      <w:pPr>
        <w:pStyle w:val="2"/>
        <w:rPr>
          <w:rFonts w:cs="Times New Roman"/>
        </w:rPr>
      </w:pPr>
      <w:r w:rsidRPr="009D58B2">
        <w:rPr>
          <w:rFonts w:cs="Times New Roman"/>
        </w:rPr>
        <w:t>о</w:t>
      </w:r>
      <w:r w:rsidR="1C55F405" w:rsidRPr="009D58B2">
        <w:rPr>
          <w:rFonts w:cs="Times New Roman"/>
        </w:rPr>
        <w:t>бмена данными</w:t>
      </w:r>
      <w:r w:rsidR="00C7008A" w:rsidRPr="009D58B2">
        <w:rPr>
          <w:rFonts w:cs="Times New Roman"/>
        </w:rPr>
        <w:t>;</w:t>
      </w:r>
    </w:p>
    <w:p w14:paraId="24AC96A3" w14:textId="43D4CDE7" w:rsidR="00DD611B" w:rsidRPr="009D58B2" w:rsidRDefault="00A269CD" w:rsidP="00782E08">
      <w:pPr>
        <w:pStyle w:val="2"/>
        <w:rPr>
          <w:rFonts w:cs="Times New Roman"/>
        </w:rPr>
      </w:pPr>
      <w:r w:rsidRPr="009D58B2">
        <w:rPr>
          <w:rFonts w:cs="Times New Roman"/>
        </w:rPr>
        <w:t>к</w:t>
      </w:r>
      <w:r w:rsidR="1C55F405" w:rsidRPr="009D58B2">
        <w:rPr>
          <w:rFonts w:cs="Times New Roman"/>
        </w:rPr>
        <w:t>онтроля качества</w:t>
      </w:r>
      <w:r w:rsidR="00C7008A" w:rsidRPr="009D58B2">
        <w:rPr>
          <w:rFonts w:cs="Times New Roman"/>
        </w:rPr>
        <w:t>;</w:t>
      </w:r>
    </w:p>
    <w:p w14:paraId="0C1BA92F" w14:textId="44A7E7A8" w:rsidR="00DD611B" w:rsidRPr="009D58B2" w:rsidRDefault="00A269CD" w:rsidP="00782E08">
      <w:pPr>
        <w:pStyle w:val="2"/>
        <w:rPr>
          <w:rFonts w:cs="Times New Roman"/>
        </w:rPr>
      </w:pPr>
      <w:r w:rsidRPr="009D58B2">
        <w:rPr>
          <w:rFonts w:cs="Times New Roman"/>
        </w:rPr>
        <w:t>к</w:t>
      </w:r>
      <w:r w:rsidR="1C55F405" w:rsidRPr="009D58B2">
        <w:rPr>
          <w:rFonts w:cs="Times New Roman"/>
        </w:rPr>
        <w:t>оммуникации участников</w:t>
      </w:r>
      <w:r w:rsidR="00C7008A" w:rsidRPr="009D58B2">
        <w:rPr>
          <w:rFonts w:cs="Times New Roman"/>
        </w:rPr>
        <w:t>.</w:t>
      </w:r>
    </w:p>
    <w:p w14:paraId="1C362BDF" w14:textId="44E422F3" w:rsidR="00DD611B" w:rsidRPr="009D58B2" w:rsidRDefault="1C55F405" w:rsidP="00037EB2">
      <w:pPr>
        <w:pStyle w:val="1"/>
        <w:rPr>
          <w:rFonts w:cs="Times New Roman"/>
        </w:rPr>
      </w:pPr>
      <w:r w:rsidRPr="009D58B2">
        <w:rPr>
          <w:rFonts w:cs="Times New Roman"/>
        </w:rPr>
        <w:t>Инфраструктуру, используемую для реализации проекта</w:t>
      </w:r>
      <w:r w:rsidR="00C7008A" w:rsidRPr="009D58B2">
        <w:rPr>
          <w:rFonts w:cs="Times New Roman"/>
        </w:rPr>
        <w:t>.</w:t>
      </w:r>
    </w:p>
    <w:p w14:paraId="653DBB8A" w14:textId="678EC354" w:rsidR="00DD611B" w:rsidRPr="009D58B2" w:rsidRDefault="1C55F405" w:rsidP="00037EB2">
      <w:pPr>
        <w:pStyle w:val="1"/>
        <w:rPr>
          <w:rFonts w:cs="Times New Roman"/>
        </w:rPr>
      </w:pPr>
      <w:r w:rsidRPr="009D58B2">
        <w:rPr>
          <w:rFonts w:cs="Times New Roman"/>
        </w:rPr>
        <w:t>Структуру информационной модели</w:t>
      </w:r>
      <w:r w:rsidR="00C7008A" w:rsidRPr="009D58B2">
        <w:rPr>
          <w:rFonts w:cs="Times New Roman"/>
        </w:rPr>
        <w:t>.</w:t>
      </w:r>
    </w:p>
    <w:p w14:paraId="0C507973" w14:textId="5584F605" w:rsidR="00DD611B" w:rsidRDefault="1C55F405" w:rsidP="00037EB2">
      <w:pPr>
        <w:pStyle w:val="1"/>
        <w:rPr>
          <w:rFonts w:cs="Times New Roman"/>
        </w:rPr>
      </w:pPr>
      <w:r w:rsidRPr="009D58B2">
        <w:rPr>
          <w:rFonts w:cs="Times New Roman"/>
        </w:rPr>
        <w:t>Состав, формат и объём результатов BIM-проекта</w:t>
      </w:r>
      <w:r w:rsidR="00C7008A" w:rsidRPr="009D58B2">
        <w:rPr>
          <w:rFonts w:cs="Times New Roman"/>
        </w:rPr>
        <w:t>.</w:t>
      </w:r>
    </w:p>
    <w:p w14:paraId="68DEF3C2" w14:textId="224ED5B7" w:rsidR="001D6F56" w:rsidRDefault="001D6F56" w:rsidP="00037EB2">
      <w:pPr>
        <w:pStyle w:val="1"/>
        <w:rPr>
          <w:rFonts w:cs="Times New Roman"/>
        </w:rPr>
      </w:pPr>
      <w:r>
        <w:rPr>
          <w:rFonts w:cs="Times New Roman"/>
        </w:rPr>
        <w:t>Матрица коллизий</w:t>
      </w:r>
    </w:p>
    <w:p w14:paraId="4569982F" w14:textId="0D6055AE" w:rsidR="001D6F56" w:rsidRPr="009D58B2" w:rsidRDefault="001D6F56" w:rsidP="00037EB2">
      <w:pPr>
        <w:pStyle w:val="1"/>
        <w:rPr>
          <w:rFonts w:cs="Times New Roman"/>
        </w:rPr>
      </w:pPr>
      <w:r>
        <w:rPr>
          <w:rFonts w:cs="Times New Roman"/>
        </w:rPr>
        <w:t>Классификатор</w:t>
      </w:r>
    </w:p>
    <w:p w14:paraId="40B271C5" w14:textId="470AA1CA" w:rsidR="00DD611B" w:rsidRDefault="1C55F405" w:rsidP="00D57664">
      <w:pPr>
        <w:pStyle w:val="a6"/>
        <w:rPr>
          <w:ins w:id="493" w:author="Сергей Волков" w:date="2019-03-26T10:56:00Z"/>
          <w:rFonts w:cs="Times New Roman"/>
        </w:rPr>
      </w:pPr>
      <w:r w:rsidRPr="009D58B2">
        <w:rPr>
          <w:rFonts w:cs="Times New Roman"/>
        </w:rPr>
        <w:t>Форма BEP передаётся Исполнителю</w:t>
      </w:r>
      <w:r w:rsidR="009C63D1" w:rsidRPr="009D58B2">
        <w:rPr>
          <w:rFonts w:cs="Times New Roman"/>
        </w:rPr>
        <w:t xml:space="preserve"> </w:t>
      </w:r>
      <w:r w:rsidR="00E80C41" w:rsidRPr="009D58B2">
        <w:rPr>
          <w:rFonts w:cs="Times New Roman"/>
        </w:rPr>
        <w:t>Заказчик</w:t>
      </w:r>
      <w:r w:rsidRPr="009D58B2">
        <w:rPr>
          <w:rFonts w:cs="Times New Roman"/>
        </w:rPr>
        <w:t xml:space="preserve">ом вместе с договором на выполнение работ. Типовая форма </w:t>
      </w:r>
      <w:r w:rsidRPr="009D58B2">
        <w:rPr>
          <w:rFonts w:cs="Times New Roman"/>
          <w:lang w:val="en-US"/>
        </w:rPr>
        <w:t>BEP</w:t>
      </w:r>
      <w:r w:rsidRPr="009D58B2">
        <w:rPr>
          <w:rFonts w:cs="Times New Roman"/>
        </w:rPr>
        <w:t>.</w:t>
      </w:r>
    </w:p>
    <w:p w14:paraId="7DED91F4" w14:textId="07181CEA" w:rsidR="00E26B3A" w:rsidRDefault="00E26B3A" w:rsidP="00D57664">
      <w:pPr>
        <w:pStyle w:val="a6"/>
        <w:rPr>
          <w:ins w:id="494" w:author="Сергей Волков" w:date="2019-03-26T10:56:00Z"/>
          <w:rFonts w:cs="Times New Roman"/>
        </w:rPr>
      </w:pPr>
      <w:ins w:id="495" w:author="Сергей Волков" w:date="2019-03-26T10:56:00Z">
        <w:r>
          <w:rPr>
            <w:rFonts w:cs="Times New Roman"/>
          </w:rPr>
          <w:t xml:space="preserve">Данный документ может быть изменен по </w:t>
        </w:r>
        <w:r w:rsidR="00722BDE">
          <w:rPr>
            <w:rFonts w:cs="Times New Roman"/>
          </w:rPr>
          <w:t>согласованию сторон в рабочем порядке.</w:t>
        </w:r>
      </w:ins>
    </w:p>
    <w:p w14:paraId="5C79C86B" w14:textId="77777777" w:rsidR="00E26B3A" w:rsidRPr="009D58B2" w:rsidRDefault="00E26B3A" w:rsidP="00D57664">
      <w:pPr>
        <w:pStyle w:val="a6"/>
        <w:rPr>
          <w:rFonts w:cs="Times New Roman"/>
        </w:rPr>
      </w:pPr>
    </w:p>
    <w:p w14:paraId="3D3CCD72" w14:textId="053E0609" w:rsidR="00DD611B" w:rsidRPr="009D58B2" w:rsidRDefault="1C55F405" w:rsidP="00DD611B">
      <w:pPr>
        <w:pStyle w:val="RA2"/>
        <w:rPr>
          <w:rFonts w:cs="Times New Roman"/>
        </w:rPr>
      </w:pPr>
      <w:bookmarkStart w:id="496" w:name="_Toc517243441"/>
      <w:bookmarkStart w:id="497" w:name="_Toc517258292"/>
      <w:bookmarkStart w:id="498" w:name="_Toc517262192"/>
      <w:bookmarkStart w:id="499" w:name="_Toc517876474"/>
      <w:bookmarkStart w:id="500" w:name="_Toc517876859"/>
      <w:bookmarkStart w:id="501" w:name="_Toc518894528"/>
      <w:bookmarkStart w:id="502" w:name="_Toc4001671"/>
      <w:r w:rsidRPr="009D58B2">
        <w:rPr>
          <w:rFonts w:cs="Times New Roman"/>
        </w:rPr>
        <w:t>Ресурсы.</w:t>
      </w:r>
      <w:bookmarkEnd w:id="496"/>
      <w:bookmarkEnd w:id="497"/>
      <w:bookmarkEnd w:id="498"/>
      <w:bookmarkEnd w:id="499"/>
      <w:bookmarkEnd w:id="500"/>
      <w:bookmarkEnd w:id="501"/>
      <w:bookmarkEnd w:id="502"/>
    </w:p>
    <w:p w14:paraId="6A1764D0" w14:textId="49D2B2E5" w:rsidR="00DD611B" w:rsidRPr="009D58B2" w:rsidRDefault="1C55F405" w:rsidP="00DD611B">
      <w:pPr>
        <w:pStyle w:val="RA3"/>
        <w:rPr>
          <w:rFonts w:cs="Times New Roman"/>
        </w:rPr>
      </w:pPr>
      <w:bookmarkStart w:id="503" w:name="_Toc517243443"/>
      <w:bookmarkStart w:id="504" w:name="_Toc517258294"/>
      <w:bookmarkStart w:id="505" w:name="_Toc517262194"/>
      <w:bookmarkStart w:id="506" w:name="_Toc517876476"/>
      <w:bookmarkStart w:id="507" w:name="_Toc517876861"/>
      <w:bookmarkStart w:id="508" w:name="_Toc518894530"/>
      <w:bookmarkStart w:id="509" w:name="_Toc4001672"/>
      <w:r w:rsidRPr="009D58B2">
        <w:rPr>
          <w:rFonts w:cs="Times New Roman"/>
        </w:rPr>
        <w:t>Программное обеспечение.</w:t>
      </w:r>
      <w:bookmarkEnd w:id="503"/>
      <w:bookmarkEnd w:id="504"/>
      <w:bookmarkEnd w:id="505"/>
      <w:bookmarkEnd w:id="506"/>
      <w:bookmarkEnd w:id="507"/>
      <w:bookmarkEnd w:id="508"/>
      <w:bookmarkEnd w:id="509"/>
    </w:p>
    <w:p w14:paraId="1E837DD2" w14:textId="07A4AD46" w:rsidR="00DD611B" w:rsidRPr="009D58B2" w:rsidRDefault="1C55F405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Программное обеспечение, применяемое для моделирования, оформления документации, просмотра и координации проекта</w:t>
      </w:r>
      <w:r w:rsidR="00967E1A" w:rsidRPr="009D58B2">
        <w:rPr>
          <w:rFonts w:cs="Times New Roman"/>
        </w:rPr>
        <w:t xml:space="preserve"> представлено в </w:t>
      </w:r>
      <w:r w:rsidR="00967E1A" w:rsidRPr="009D58B2">
        <w:rPr>
          <w:rFonts w:cs="Times New Roman"/>
        </w:rPr>
        <w:fldChar w:fldCharType="begin"/>
      </w:r>
      <w:r w:rsidR="00967E1A" w:rsidRPr="009D58B2">
        <w:rPr>
          <w:rFonts w:cs="Times New Roman"/>
        </w:rPr>
        <w:instrText xml:space="preserve"> REF _Ref517875794 \h </w:instrText>
      </w:r>
      <w:r w:rsidR="009D58B2">
        <w:rPr>
          <w:rFonts w:cs="Times New Roman"/>
        </w:rPr>
        <w:instrText xml:space="preserve"> \* MERGEFORMAT </w:instrText>
      </w:r>
      <w:r w:rsidR="00967E1A" w:rsidRPr="009D58B2">
        <w:rPr>
          <w:rFonts w:cs="Times New Roman"/>
        </w:rPr>
      </w:r>
      <w:r w:rsidR="00967E1A"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4</w:t>
      </w:r>
      <w:r w:rsidR="00967E1A" w:rsidRPr="009D58B2">
        <w:rPr>
          <w:rFonts w:cs="Times New Roman"/>
        </w:rPr>
        <w:fldChar w:fldCharType="end"/>
      </w:r>
      <w:r w:rsidR="00967E1A" w:rsidRPr="009D58B2">
        <w:rPr>
          <w:rFonts w:cs="Times New Roman"/>
        </w:rPr>
        <w:t>.</w:t>
      </w:r>
    </w:p>
    <w:p w14:paraId="357E973D" w14:textId="225A23F1" w:rsidR="00DD611B" w:rsidRPr="009D58B2" w:rsidRDefault="00DD611B" w:rsidP="1C55F405">
      <w:pPr>
        <w:pStyle w:val="afd"/>
        <w:keepNext/>
        <w:rPr>
          <w:rFonts w:eastAsia="Segoe UI" w:cs="Times New Roman"/>
        </w:rPr>
      </w:pPr>
      <w:bookmarkStart w:id="510" w:name="_Ref517875794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4</w:t>
      </w:r>
      <w:r w:rsidRPr="009D58B2">
        <w:rPr>
          <w:rFonts w:cs="Times New Roman"/>
        </w:rPr>
        <w:fldChar w:fldCharType="end"/>
      </w:r>
      <w:bookmarkEnd w:id="51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6129"/>
      </w:tblGrid>
      <w:tr w:rsidR="00DD611B" w:rsidRPr="009D58B2" w14:paraId="00419A20" w14:textId="77777777" w:rsidTr="00FC1681">
        <w:trPr>
          <w:trHeight w:val="680"/>
          <w:jc w:val="center"/>
        </w:trPr>
        <w:tc>
          <w:tcPr>
            <w:tcW w:w="3510" w:type="dxa"/>
            <w:vAlign w:val="center"/>
          </w:tcPr>
          <w:p w14:paraId="547CD09B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Программное обеспечение</w:t>
            </w:r>
          </w:p>
        </w:tc>
        <w:tc>
          <w:tcPr>
            <w:tcW w:w="6129" w:type="dxa"/>
            <w:vAlign w:val="center"/>
          </w:tcPr>
          <w:p w14:paraId="535BB528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Основные функции</w:t>
            </w:r>
          </w:p>
        </w:tc>
      </w:tr>
      <w:tr w:rsidR="00DD611B" w:rsidRPr="009D58B2" w14:paraId="158FA2F3" w14:textId="77777777" w:rsidTr="00FC1681">
        <w:trPr>
          <w:trHeight w:hRule="exact" w:val="680"/>
          <w:jc w:val="center"/>
        </w:trPr>
        <w:tc>
          <w:tcPr>
            <w:tcW w:w="3510" w:type="dxa"/>
            <w:vAlign w:val="center"/>
          </w:tcPr>
          <w:p w14:paraId="6FC261E3" w14:textId="53F47394" w:rsidR="00DD611B" w:rsidRPr="00616E21" w:rsidRDefault="1C55F405" w:rsidP="00847FF9">
            <w:pPr>
              <w:pStyle w:val="a5"/>
              <w:rPr>
                <w:rFonts w:cs="Times New Roman"/>
              </w:rPr>
            </w:pPr>
            <w:r w:rsidRPr="00616E21">
              <w:rPr>
                <w:rFonts w:cs="Times New Roman"/>
                <w:lang w:val="en-US"/>
              </w:rPr>
              <w:t>Autodesk</w:t>
            </w:r>
            <w:r w:rsidRPr="00616E21">
              <w:rPr>
                <w:rFonts w:cs="Times New Roman"/>
              </w:rPr>
              <w:t xml:space="preserve"> </w:t>
            </w:r>
            <w:r w:rsidRPr="00616E21">
              <w:rPr>
                <w:rFonts w:cs="Times New Roman"/>
                <w:lang w:val="en-US"/>
              </w:rPr>
              <w:t>AutoCAD</w:t>
            </w:r>
            <w:r w:rsidRPr="00616E21">
              <w:rPr>
                <w:rFonts w:cs="Times New Roman"/>
              </w:rPr>
              <w:t xml:space="preserve"> </w:t>
            </w:r>
            <w:r w:rsidR="00D7147E" w:rsidRPr="00616E21">
              <w:rPr>
                <w:rFonts w:cs="Times New Roman"/>
                <w:lang w:val="en-US"/>
              </w:rPr>
              <w:t>Civil</w:t>
            </w:r>
            <w:r w:rsidR="00AB7821" w:rsidRPr="00616E21">
              <w:rPr>
                <w:rFonts w:cs="Times New Roman"/>
                <w:lang w:val="en-US"/>
              </w:rPr>
              <w:t xml:space="preserve"> </w:t>
            </w:r>
            <w:r w:rsidRPr="00616E21">
              <w:rPr>
                <w:rFonts w:cs="Times New Roman"/>
              </w:rPr>
              <w:t xml:space="preserve">3D </w:t>
            </w:r>
          </w:p>
        </w:tc>
        <w:tc>
          <w:tcPr>
            <w:tcW w:w="6129" w:type="dxa"/>
          </w:tcPr>
          <w:p w14:paraId="0F323E60" w14:textId="77777777" w:rsidR="00DD611B" w:rsidRPr="00616E21" w:rsidRDefault="1C55F405" w:rsidP="00847FF9">
            <w:pPr>
              <w:pStyle w:val="a5"/>
              <w:rPr>
                <w:rFonts w:cs="Times New Roman"/>
              </w:rPr>
            </w:pPr>
            <w:r w:rsidRPr="00616E21">
              <w:rPr>
                <w:rFonts w:cs="Times New Roman"/>
              </w:rPr>
              <w:t>Разработка моделей и чертежей по инфраструктурным разделам проекта.</w:t>
            </w:r>
          </w:p>
        </w:tc>
      </w:tr>
      <w:tr w:rsidR="00DD611B" w:rsidRPr="009D58B2" w14:paraId="2C8B2B34" w14:textId="77777777" w:rsidTr="00FC1681">
        <w:trPr>
          <w:trHeight w:hRule="exact" w:val="680"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426AEEFD" w14:textId="77777777" w:rsidR="00DD611B" w:rsidRPr="009D58B2" w:rsidRDefault="1C55F405" w:rsidP="00847FF9">
            <w:pPr>
              <w:pStyle w:val="a5"/>
              <w:rPr>
                <w:rFonts w:cs="Times New Roman"/>
                <w:lang w:val="en-US"/>
              </w:rPr>
            </w:pPr>
            <w:r w:rsidRPr="009D58B2">
              <w:rPr>
                <w:rFonts w:cs="Times New Roman"/>
                <w:lang w:val="en-US"/>
              </w:rPr>
              <w:t xml:space="preserve">Autodesk Revit </w:t>
            </w:r>
          </w:p>
        </w:tc>
        <w:tc>
          <w:tcPr>
            <w:tcW w:w="6129" w:type="dxa"/>
          </w:tcPr>
          <w:p w14:paraId="1B5F27EB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Разработка моделей и чертежей по зданиям и сооружениям.</w:t>
            </w:r>
          </w:p>
        </w:tc>
      </w:tr>
      <w:tr w:rsidR="00DD611B" w:rsidRPr="009D58B2" w14:paraId="08EFFB70" w14:textId="77777777" w:rsidTr="00FC1681">
        <w:trPr>
          <w:trHeight w:hRule="exact" w:val="680"/>
          <w:jc w:val="center"/>
        </w:trPr>
        <w:tc>
          <w:tcPr>
            <w:tcW w:w="3510" w:type="dxa"/>
            <w:vAlign w:val="center"/>
          </w:tcPr>
          <w:p w14:paraId="384C2108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Autodesk Navisworks</w:t>
            </w:r>
            <w:r w:rsidRPr="009D58B2">
              <w:rPr>
                <w:rFonts w:cs="Times New Roman"/>
                <w:lang w:val="en-US"/>
              </w:rPr>
              <w:t xml:space="preserve"> Manage</w:t>
            </w:r>
          </w:p>
        </w:tc>
        <w:tc>
          <w:tcPr>
            <w:tcW w:w="6129" w:type="dxa"/>
          </w:tcPr>
          <w:p w14:paraId="5B9BF417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Просмотр и контроль качества моделей, расчёта объёмов работ и визуализации календарного планирования.</w:t>
            </w:r>
          </w:p>
        </w:tc>
      </w:tr>
      <w:tr w:rsidR="00C77DD5" w:rsidRPr="009D58B2" w14:paraId="6AA90B37" w14:textId="77777777" w:rsidTr="00C77DD5">
        <w:trPr>
          <w:trHeight w:val="454"/>
          <w:jc w:val="center"/>
        </w:trPr>
        <w:tc>
          <w:tcPr>
            <w:tcW w:w="9639" w:type="dxa"/>
            <w:gridSpan w:val="2"/>
            <w:vAlign w:val="center"/>
          </w:tcPr>
          <w:p w14:paraId="57DD94F9" w14:textId="4D1E2B5F" w:rsidR="00C77DD5" w:rsidRPr="009D58B2" w:rsidRDefault="00C77DD5" w:rsidP="00C77DD5">
            <w:pPr>
              <w:pStyle w:val="a6"/>
              <w:rPr>
                <w:rFonts w:cs="Times New Roman"/>
              </w:rPr>
            </w:pPr>
            <w:r w:rsidRPr="009D58B2">
              <w:rPr>
                <w:rFonts w:cs="Times New Roman"/>
              </w:rPr>
              <w:lastRenderedPageBreak/>
              <w:t xml:space="preserve">*Требования к версиям ПО, применяемого на проекте, указывается в </w:t>
            </w:r>
            <w:r w:rsidRPr="009D58B2">
              <w:rPr>
                <w:rFonts w:cs="Times New Roman"/>
                <w:lang w:val="en-US"/>
              </w:rPr>
              <w:t>EIR</w:t>
            </w:r>
            <w:r w:rsidRPr="009D58B2">
              <w:rPr>
                <w:rFonts w:cs="Times New Roman"/>
              </w:rPr>
              <w:t xml:space="preserve"> проекта. </w:t>
            </w:r>
          </w:p>
        </w:tc>
      </w:tr>
    </w:tbl>
    <w:p w14:paraId="6F8AB05E" w14:textId="15CC7B03" w:rsidR="009950FF" w:rsidRPr="009D58B2" w:rsidRDefault="1C55F405" w:rsidP="009950FF">
      <w:pPr>
        <w:pStyle w:val="a6"/>
        <w:rPr>
          <w:rFonts w:cs="Times New Roman"/>
        </w:rPr>
      </w:pPr>
      <w:bookmarkStart w:id="511" w:name="_Toc512521733"/>
      <w:bookmarkStart w:id="512" w:name="_Toc512522166"/>
      <w:bookmarkStart w:id="513" w:name="_Toc512522551"/>
      <w:bookmarkStart w:id="514" w:name="_Ref512533870"/>
      <w:bookmarkStart w:id="515" w:name="_Toc512535867"/>
      <w:bookmarkStart w:id="516" w:name="_Toc512582546"/>
      <w:bookmarkStart w:id="517" w:name="_Toc512582144"/>
      <w:bookmarkStart w:id="518" w:name="_Toc512582658"/>
      <w:bookmarkStart w:id="519" w:name="_Toc512582947"/>
      <w:bookmarkStart w:id="520" w:name="_Toc512669695"/>
      <w:bookmarkStart w:id="521" w:name="_Toc514330235"/>
      <w:bookmarkStart w:id="522" w:name="_Toc517243444"/>
      <w:bookmarkStart w:id="523" w:name="_Toc517258295"/>
      <w:bookmarkStart w:id="524" w:name="_Toc517262195"/>
      <w:r w:rsidRPr="009D58B2">
        <w:rPr>
          <w:rFonts w:cs="Times New Roman"/>
        </w:rPr>
        <w:t>Версии применяемого ПО определяются для каждого договора проекта и фиксируются в BEP.</w:t>
      </w:r>
    </w:p>
    <w:p w14:paraId="3D8E7958" w14:textId="07E7C4A6" w:rsidR="00DD611B" w:rsidRPr="009D58B2" w:rsidRDefault="1C55F405" w:rsidP="00184B44">
      <w:pPr>
        <w:pStyle w:val="RA3"/>
        <w:numPr>
          <w:ilvl w:val="3"/>
          <w:numId w:val="2"/>
        </w:numPr>
        <w:rPr>
          <w:rFonts w:cs="Times New Roman"/>
        </w:rPr>
      </w:pPr>
      <w:bookmarkStart w:id="525" w:name="_Toc517876477"/>
      <w:bookmarkStart w:id="526" w:name="_Toc517876862"/>
      <w:bookmarkStart w:id="527" w:name="_Toc518894531"/>
      <w:bookmarkStart w:id="528" w:name="_Toc4001673"/>
      <w:r w:rsidRPr="009D58B2">
        <w:rPr>
          <w:rFonts w:cs="Times New Roman"/>
        </w:rPr>
        <w:t>Форматы отчетных файлов.</w:t>
      </w:r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</w:p>
    <w:p w14:paraId="72037EF9" w14:textId="64BEFE4E" w:rsidR="00821AAA" w:rsidRPr="009D58B2" w:rsidRDefault="00821AAA" w:rsidP="00821AAA">
      <w:pPr>
        <w:pStyle w:val="a5"/>
        <w:rPr>
          <w:rFonts w:cs="Times New Roman"/>
        </w:rPr>
      </w:pPr>
      <w:r w:rsidRPr="009D58B2">
        <w:rPr>
          <w:rFonts w:cs="Times New Roman"/>
        </w:rPr>
        <w:t xml:space="preserve">Форматы отчетных файлов, используемые в </w:t>
      </w:r>
      <w:r w:rsidRPr="009D58B2">
        <w:rPr>
          <w:rFonts w:cs="Times New Roman"/>
          <w:lang w:val="en-US"/>
        </w:rPr>
        <w:t>BIM</w:t>
      </w:r>
      <w:r w:rsidRPr="009D58B2">
        <w:rPr>
          <w:rFonts w:cs="Times New Roman"/>
        </w:rPr>
        <w:t>-модели</w:t>
      </w:r>
      <w:r w:rsidR="00F257E3" w:rsidRPr="009D58B2">
        <w:rPr>
          <w:rFonts w:cs="Times New Roman"/>
        </w:rPr>
        <w:t>,</w:t>
      </w:r>
      <w:r w:rsidRPr="009D58B2">
        <w:rPr>
          <w:rFonts w:cs="Times New Roman"/>
        </w:rPr>
        <w:t xml:space="preserve"> представлены в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_Ref512515706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5</w:t>
      </w:r>
      <w:r w:rsidRPr="009D58B2">
        <w:rPr>
          <w:rFonts w:cs="Times New Roman"/>
        </w:rPr>
        <w:fldChar w:fldCharType="end"/>
      </w:r>
      <w:ins w:id="529" w:author="Сергей Волков" w:date="2019-03-26T10:57:00Z">
        <w:r w:rsidR="00722BDE">
          <w:rPr>
            <w:rFonts w:cs="Times New Roman"/>
          </w:rPr>
          <w:t>, но не ограничиваются перечисленными вариантами</w:t>
        </w:r>
      </w:ins>
      <w:r w:rsidR="00D100DD" w:rsidRPr="009D58B2">
        <w:rPr>
          <w:rFonts w:cs="Times New Roman"/>
        </w:rPr>
        <w:t>.</w:t>
      </w:r>
    </w:p>
    <w:p w14:paraId="1DD1EC74" w14:textId="43379660" w:rsidR="00DD611B" w:rsidRPr="009D58B2" w:rsidRDefault="00DD611B" w:rsidP="1C55F405">
      <w:pPr>
        <w:pStyle w:val="afd"/>
        <w:rPr>
          <w:rFonts w:eastAsia="Segoe UI" w:cs="Times New Roman"/>
        </w:rPr>
      </w:pPr>
      <w:bookmarkStart w:id="530" w:name="_Ref512515706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5</w:t>
      </w:r>
      <w:r w:rsidRPr="009D58B2">
        <w:rPr>
          <w:rFonts w:cs="Times New Roman"/>
        </w:rPr>
        <w:fldChar w:fldCharType="end"/>
      </w:r>
      <w:bookmarkEnd w:id="53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263"/>
        <w:gridCol w:w="4257"/>
        <w:gridCol w:w="3119"/>
      </w:tblGrid>
      <w:tr w:rsidR="00DD611B" w:rsidRPr="009D58B2" w14:paraId="47BC814A" w14:textId="77777777" w:rsidTr="1C55F405">
        <w:trPr>
          <w:trHeight w:val="340"/>
          <w:jc w:val="center"/>
        </w:trPr>
        <w:tc>
          <w:tcPr>
            <w:tcW w:w="2263" w:type="dxa"/>
          </w:tcPr>
          <w:p w14:paraId="1968DC8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br w:type="page"/>
            </w:r>
            <w:r w:rsidR="1C55F405" w:rsidRPr="009D58B2">
              <w:rPr>
                <w:rFonts w:cs="Times New Roman"/>
              </w:rPr>
              <w:t>Раздел проектирования</w:t>
            </w:r>
          </w:p>
        </w:tc>
        <w:tc>
          <w:tcPr>
            <w:tcW w:w="4257" w:type="dxa"/>
          </w:tcPr>
          <w:p w14:paraId="66E21930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ПО</w:t>
            </w:r>
          </w:p>
        </w:tc>
        <w:tc>
          <w:tcPr>
            <w:tcW w:w="3119" w:type="dxa"/>
          </w:tcPr>
          <w:p w14:paraId="0AED2BF8" w14:textId="5DEA280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Форматы</w:t>
            </w:r>
          </w:p>
        </w:tc>
      </w:tr>
      <w:tr w:rsidR="00DD611B" w:rsidRPr="009D58B2" w14:paraId="6380E930" w14:textId="77777777" w:rsidTr="00B20868">
        <w:trPr>
          <w:trHeight w:val="680"/>
          <w:jc w:val="center"/>
        </w:trPr>
        <w:tc>
          <w:tcPr>
            <w:tcW w:w="9639" w:type="dxa"/>
            <w:gridSpan w:val="3"/>
            <w:vAlign w:val="center"/>
          </w:tcPr>
          <w:p w14:paraId="61B7CEAF" w14:textId="0B5F2BA7" w:rsidR="00DD611B" w:rsidRPr="009D58B2" w:rsidRDefault="1C55F405" w:rsidP="0079558E">
            <w:pPr>
              <w:pStyle w:val="a5"/>
              <w:jc w:val="center"/>
              <w:rPr>
                <w:rFonts w:cs="Times New Roman"/>
              </w:rPr>
            </w:pPr>
            <w:r w:rsidRPr="009D58B2">
              <w:rPr>
                <w:rFonts w:cs="Times New Roman"/>
              </w:rPr>
              <w:t>Информационна</w:t>
            </w:r>
            <w:r w:rsidR="00F257E3" w:rsidRPr="009D58B2">
              <w:rPr>
                <w:rFonts w:cs="Times New Roman"/>
              </w:rPr>
              <w:t>я модель П</w:t>
            </w:r>
            <w:r w:rsidRPr="009D58B2">
              <w:rPr>
                <w:rFonts w:cs="Times New Roman"/>
              </w:rPr>
              <w:t xml:space="preserve">роектируемых объектов </w:t>
            </w:r>
            <w:r w:rsidR="000A44FF" w:rsidRPr="009D58B2">
              <w:rPr>
                <w:rFonts w:cs="Times New Roman"/>
              </w:rPr>
              <w:t>стадии Р</w:t>
            </w:r>
          </w:p>
        </w:tc>
      </w:tr>
      <w:tr w:rsidR="00DD611B" w:rsidRPr="009D58B2" w14:paraId="7216250F" w14:textId="77777777" w:rsidTr="1C55F405">
        <w:trPr>
          <w:trHeight w:val="340"/>
          <w:jc w:val="center"/>
        </w:trPr>
        <w:tc>
          <w:tcPr>
            <w:tcW w:w="2263" w:type="dxa"/>
            <w:vAlign w:val="center"/>
          </w:tcPr>
          <w:p w14:paraId="637EC7F4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АР</w:t>
            </w:r>
          </w:p>
        </w:tc>
        <w:tc>
          <w:tcPr>
            <w:tcW w:w="4257" w:type="dxa"/>
            <w:vAlign w:val="center"/>
          </w:tcPr>
          <w:p w14:paraId="11C9BC9A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  <w:lang w:val="en-US"/>
              </w:rPr>
              <w:t xml:space="preserve">Autodesk Revit </w:t>
            </w:r>
          </w:p>
        </w:tc>
        <w:tc>
          <w:tcPr>
            <w:tcW w:w="3119" w:type="dxa"/>
            <w:vAlign w:val="center"/>
          </w:tcPr>
          <w:p w14:paraId="03551513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RVT</w:t>
            </w:r>
          </w:p>
        </w:tc>
      </w:tr>
      <w:tr w:rsidR="00DD611B" w:rsidRPr="009D58B2" w14:paraId="0404FC5E" w14:textId="77777777" w:rsidTr="1C55F405">
        <w:trPr>
          <w:trHeight w:val="340"/>
          <w:jc w:val="center"/>
        </w:trPr>
        <w:tc>
          <w:tcPr>
            <w:tcW w:w="2263" w:type="dxa"/>
            <w:vAlign w:val="center"/>
          </w:tcPr>
          <w:p w14:paraId="5698A244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КР</w:t>
            </w:r>
          </w:p>
        </w:tc>
        <w:tc>
          <w:tcPr>
            <w:tcW w:w="4257" w:type="dxa"/>
            <w:vAlign w:val="center"/>
          </w:tcPr>
          <w:p w14:paraId="3895F82D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  <w:lang w:val="en-US"/>
              </w:rPr>
              <w:t xml:space="preserve">Autodesk Revit </w:t>
            </w:r>
          </w:p>
        </w:tc>
        <w:tc>
          <w:tcPr>
            <w:tcW w:w="3119" w:type="dxa"/>
            <w:vAlign w:val="center"/>
          </w:tcPr>
          <w:p w14:paraId="6C5E9848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RVT</w:t>
            </w:r>
          </w:p>
        </w:tc>
      </w:tr>
      <w:tr w:rsidR="00DD611B" w:rsidRPr="009D58B2" w14:paraId="76E7427D" w14:textId="77777777" w:rsidTr="1C55F405">
        <w:trPr>
          <w:trHeight w:val="340"/>
          <w:jc w:val="center"/>
        </w:trPr>
        <w:tc>
          <w:tcPr>
            <w:tcW w:w="2263" w:type="dxa"/>
            <w:vAlign w:val="center"/>
          </w:tcPr>
          <w:p w14:paraId="4E525F84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ВИС</w:t>
            </w:r>
          </w:p>
        </w:tc>
        <w:tc>
          <w:tcPr>
            <w:tcW w:w="4257" w:type="dxa"/>
            <w:vAlign w:val="center"/>
          </w:tcPr>
          <w:p w14:paraId="49271BBA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  <w:lang w:val="en-US"/>
              </w:rPr>
              <w:t xml:space="preserve">Autodesk Revit </w:t>
            </w:r>
          </w:p>
        </w:tc>
        <w:tc>
          <w:tcPr>
            <w:tcW w:w="3119" w:type="dxa"/>
            <w:vAlign w:val="center"/>
          </w:tcPr>
          <w:p w14:paraId="7C5F8110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RVT</w:t>
            </w:r>
          </w:p>
        </w:tc>
      </w:tr>
      <w:tr w:rsidR="00DD611B" w:rsidRPr="009D58B2" w14:paraId="60281195" w14:textId="77777777" w:rsidTr="1C55F405">
        <w:trPr>
          <w:trHeight w:val="340"/>
          <w:jc w:val="center"/>
        </w:trPr>
        <w:tc>
          <w:tcPr>
            <w:tcW w:w="2263" w:type="dxa"/>
            <w:vAlign w:val="center"/>
          </w:tcPr>
          <w:p w14:paraId="20EEA308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Документация на основе модели в графическом виде</w:t>
            </w:r>
          </w:p>
        </w:tc>
        <w:tc>
          <w:tcPr>
            <w:tcW w:w="4257" w:type="dxa"/>
            <w:vAlign w:val="center"/>
          </w:tcPr>
          <w:p w14:paraId="7DF139DA" w14:textId="77777777" w:rsidR="00DD611B" w:rsidRPr="009D58B2" w:rsidRDefault="1C55F405" w:rsidP="00847FF9">
            <w:pPr>
              <w:pStyle w:val="a5"/>
              <w:rPr>
                <w:rFonts w:cs="Times New Roman"/>
                <w:lang w:val="en-US"/>
              </w:rPr>
            </w:pPr>
            <w:r w:rsidRPr="009D58B2">
              <w:rPr>
                <w:rFonts w:cs="Times New Roman"/>
                <w:lang w:val="en-US"/>
              </w:rPr>
              <w:t xml:space="preserve">Autodesk Design Review </w:t>
            </w:r>
          </w:p>
          <w:p w14:paraId="4179276C" w14:textId="687A64E3" w:rsidR="00DD611B" w:rsidRPr="009D58B2" w:rsidRDefault="00DD611B" w:rsidP="001B2EC0">
            <w:pPr>
              <w:pStyle w:val="a5"/>
              <w:rPr>
                <w:rFonts w:cs="Times New Roman"/>
                <w:lang w:val="en-US"/>
              </w:rPr>
            </w:pPr>
            <w:r w:rsidRPr="009D58B2">
              <w:rPr>
                <w:rFonts w:cs="Times New Roman"/>
                <w:lang w:val="en-US"/>
              </w:rPr>
              <w:t>Adobe</w:t>
            </w:r>
            <w:r w:rsidRPr="009D58B2">
              <w:rPr>
                <w:rFonts w:cs="Times New Roman"/>
                <w:lang w:val="en-AU"/>
              </w:rPr>
              <w:t xml:space="preserve"> Acrobat</w:t>
            </w:r>
            <w:r w:rsidRPr="009D58B2">
              <w:rPr>
                <w:rFonts w:cs="Times New Roman"/>
                <w:lang w:val="en-US"/>
              </w:rPr>
              <w:t> </w:t>
            </w:r>
          </w:p>
        </w:tc>
        <w:tc>
          <w:tcPr>
            <w:tcW w:w="3119" w:type="dxa"/>
            <w:vAlign w:val="center"/>
          </w:tcPr>
          <w:p w14:paraId="5FEA2B4E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  <w:lang w:val="en-US"/>
              </w:rPr>
              <w:t>DWF</w:t>
            </w:r>
            <w:r w:rsidRPr="009D58B2">
              <w:rPr>
                <w:rFonts w:cs="Times New Roman"/>
              </w:rPr>
              <w:t>/</w:t>
            </w:r>
            <w:r w:rsidRPr="009D58B2">
              <w:rPr>
                <w:rFonts w:cs="Times New Roman"/>
                <w:lang w:val="en-US"/>
              </w:rPr>
              <w:t>DWFx</w:t>
            </w:r>
          </w:p>
          <w:p w14:paraId="358C3DB5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  <w:lang w:val="en-US"/>
              </w:rPr>
              <w:t>PDF</w:t>
            </w:r>
            <w:r w:rsidRPr="009D58B2">
              <w:rPr>
                <w:rFonts w:cs="Times New Roman"/>
              </w:rPr>
              <w:t xml:space="preserve"> (1.7 и выше)</w:t>
            </w:r>
          </w:p>
        </w:tc>
      </w:tr>
      <w:tr w:rsidR="00DD611B" w:rsidRPr="00767033" w14:paraId="456A7BD9" w14:textId="77777777" w:rsidTr="1C55F405">
        <w:trPr>
          <w:trHeight w:val="340"/>
          <w:jc w:val="center"/>
        </w:trPr>
        <w:tc>
          <w:tcPr>
            <w:tcW w:w="2263" w:type="dxa"/>
            <w:vAlign w:val="center"/>
          </w:tcPr>
          <w:p w14:paraId="7C37703F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Сводная модель </w:t>
            </w:r>
          </w:p>
        </w:tc>
        <w:tc>
          <w:tcPr>
            <w:tcW w:w="4257" w:type="dxa"/>
            <w:vAlign w:val="center"/>
          </w:tcPr>
          <w:p w14:paraId="75DA0909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Autodesk Navisworks </w:t>
            </w:r>
          </w:p>
        </w:tc>
        <w:tc>
          <w:tcPr>
            <w:tcW w:w="3119" w:type="dxa"/>
            <w:vAlign w:val="center"/>
          </w:tcPr>
          <w:p w14:paraId="48998AB1" w14:textId="3BD29CF4" w:rsidR="00DD611B" w:rsidRPr="009D58B2" w:rsidRDefault="1C55F405" w:rsidP="00847FF9">
            <w:pPr>
              <w:pStyle w:val="a5"/>
              <w:rPr>
                <w:rFonts w:cs="Times New Roman"/>
                <w:lang w:val="en-US"/>
              </w:rPr>
            </w:pPr>
            <w:r w:rsidRPr="009D58B2">
              <w:rPr>
                <w:rFonts w:cs="Times New Roman"/>
                <w:lang w:val="en-US"/>
              </w:rPr>
              <w:t>NWD</w:t>
            </w:r>
          </w:p>
        </w:tc>
      </w:tr>
    </w:tbl>
    <w:p w14:paraId="211DFB9E" w14:textId="489F6DD1" w:rsidR="00DD611B" w:rsidRPr="009D58B2" w:rsidRDefault="1C55F405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Все модели необходимо выполнять в рамках одной версии ПО с российской локализацией. Файлы модели должны быть в соответствующей версии формата. Сохранение в предыдущих</w:t>
      </w:r>
      <w:r w:rsidR="003E1F5B" w:rsidRPr="009D58B2">
        <w:rPr>
          <w:rFonts w:cs="Times New Roman"/>
        </w:rPr>
        <w:t xml:space="preserve"> версиях</w:t>
      </w:r>
      <w:r w:rsidRPr="009D58B2">
        <w:rPr>
          <w:rFonts w:cs="Times New Roman"/>
        </w:rPr>
        <w:t xml:space="preserve"> не допускается. </w:t>
      </w:r>
    </w:p>
    <w:p w14:paraId="458F9545" w14:textId="72374C1E" w:rsidR="00DD611B" w:rsidRPr="009D58B2" w:rsidRDefault="1C55F405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 течение проекта количество файлов и их наполнен</w:t>
      </w:r>
      <w:r w:rsidR="003E1F5B" w:rsidRPr="009D58B2">
        <w:rPr>
          <w:rFonts w:cs="Times New Roman"/>
        </w:rPr>
        <w:t>ие могут</w:t>
      </w:r>
      <w:r w:rsidRPr="009D58B2">
        <w:rPr>
          <w:rFonts w:cs="Times New Roman"/>
        </w:rPr>
        <w:t xml:space="preserve"> меняться. Изменения должны фиксироваться в BEP.</w:t>
      </w:r>
    </w:p>
    <w:p w14:paraId="305E5F18" w14:textId="6A955747" w:rsidR="00DD611B" w:rsidRPr="009D58B2" w:rsidRDefault="1C55F405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В случае необходимости применения другой версии ПО </w:t>
      </w:r>
      <w:r w:rsidRPr="009D58B2">
        <w:rPr>
          <w:rFonts w:cs="Times New Roman"/>
          <w:lang w:val="en-US"/>
        </w:rPr>
        <w:t>Autodesk</w:t>
      </w:r>
      <w:r w:rsidRPr="009D58B2">
        <w:rPr>
          <w:rFonts w:cs="Times New Roman"/>
        </w:rPr>
        <w:t xml:space="preserve">, а также стороннего ПО и дополнительных форматов, не отображенных в </w:t>
      </w:r>
      <w:r w:rsidR="003E1F5B" w:rsidRPr="009D58B2">
        <w:rPr>
          <w:rFonts w:cs="Times New Roman"/>
        </w:rPr>
        <w:fldChar w:fldCharType="begin"/>
      </w:r>
      <w:r w:rsidR="003E1F5B" w:rsidRPr="009D58B2">
        <w:rPr>
          <w:rFonts w:cs="Times New Roman"/>
        </w:rPr>
        <w:instrText xml:space="preserve"> REF _Ref512515706 \h </w:instrText>
      </w:r>
      <w:r w:rsidR="009D58B2">
        <w:rPr>
          <w:rFonts w:cs="Times New Roman"/>
        </w:rPr>
        <w:instrText xml:space="preserve"> \* MERGEFORMAT </w:instrText>
      </w:r>
      <w:r w:rsidR="003E1F5B" w:rsidRPr="009D58B2">
        <w:rPr>
          <w:rFonts w:cs="Times New Roman"/>
        </w:rPr>
      </w:r>
      <w:r w:rsidR="003E1F5B"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5</w:t>
      </w:r>
      <w:r w:rsidR="003E1F5B" w:rsidRPr="009D58B2">
        <w:rPr>
          <w:rFonts w:cs="Times New Roman"/>
        </w:rPr>
        <w:fldChar w:fldCharType="end"/>
      </w:r>
      <w:r w:rsidR="003E1F5B" w:rsidRPr="009D58B2">
        <w:rPr>
          <w:rFonts w:cs="Times New Roman"/>
        </w:rPr>
        <w:t xml:space="preserve">, </w:t>
      </w:r>
      <w:r w:rsidRPr="009D58B2">
        <w:rPr>
          <w:rFonts w:cs="Times New Roman"/>
        </w:rPr>
        <w:t xml:space="preserve">такая возможность согласовывается с отделом </w:t>
      </w:r>
      <w:r w:rsidRPr="009D58B2">
        <w:rPr>
          <w:rFonts w:cs="Times New Roman"/>
          <w:lang w:val="en-US"/>
        </w:rPr>
        <w:t>BIM</w:t>
      </w:r>
      <w:r w:rsidRPr="009D58B2">
        <w:rPr>
          <w:rFonts w:cs="Times New Roman"/>
        </w:rPr>
        <w:t xml:space="preserve">-технологий. </w:t>
      </w:r>
    </w:p>
    <w:p w14:paraId="4C97D254" w14:textId="77777777" w:rsidR="00DD611B" w:rsidRPr="009D58B2" w:rsidRDefault="00DD611B" w:rsidP="00D82CE7">
      <w:pPr>
        <w:pStyle w:val="a6"/>
        <w:rPr>
          <w:rFonts w:eastAsia="Calibri" w:cs="Times New Roman"/>
        </w:rPr>
      </w:pPr>
      <w:bookmarkStart w:id="531" w:name="_Toc509927047"/>
      <w:bookmarkStart w:id="532" w:name="_Toc510184032"/>
      <w:bookmarkStart w:id="533" w:name="_Toc510448609"/>
      <w:bookmarkStart w:id="534" w:name="_Toc510450188"/>
      <w:bookmarkStart w:id="535" w:name="_Toc510451558"/>
      <w:r w:rsidRPr="009D58B2">
        <w:rPr>
          <w:rFonts w:cs="Times New Roman"/>
        </w:rPr>
        <w:br w:type="page"/>
      </w:r>
    </w:p>
    <w:p w14:paraId="24386413" w14:textId="3A49C8E5" w:rsidR="00DD611B" w:rsidRPr="009D58B2" w:rsidRDefault="00DD611B" w:rsidP="00DD611B">
      <w:pPr>
        <w:pStyle w:val="RA3"/>
        <w:rPr>
          <w:rFonts w:cs="Times New Roman"/>
        </w:rPr>
      </w:pPr>
      <w:bookmarkStart w:id="536" w:name="_Ref3561290"/>
      <w:bookmarkStart w:id="537" w:name="_Toc4001674"/>
      <w:bookmarkStart w:id="538" w:name="_Toc511302337"/>
      <w:bookmarkStart w:id="539" w:name="_Toc512428960"/>
      <w:bookmarkStart w:id="540" w:name="_Toc512521768"/>
      <w:bookmarkStart w:id="541" w:name="_Toc512522201"/>
      <w:bookmarkStart w:id="542" w:name="_Toc512522586"/>
      <w:bookmarkStart w:id="543" w:name="_Toc512535905"/>
      <w:bookmarkStart w:id="544" w:name="_Toc512582584"/>
      <w:bookmarkStart w:id="545" w:name="_Toc512582182"/>
      <w:bookmarkStart w:id="546" w:name="_Toc512582696"/>
      <w:bookmarkStart w:id="547" w:name="_Toc512591766"/>
      <w:bookmarkStart w:id="548" w:name="_Toc512599813"/>
      <w:bookmarkStart w:id="549" w:name="_Toc512600590"/>
      <w:bookmarkStart w:id="550" w:name="_Toc512663786"/>
      <w:bookmarkStart w:id="551" w:name="_Toc512669670"/>
      <w:bookmarkStart w:id="552" w:name="_Toc514330209"/>
      <w:bookmarkStart w:id="553" w:name="_Toc517243458"/>
      <w:bookmarkStart w:id="554" w:name="_Toc517258309"/>
      <w:bookmarkStart w:id="555" w:name="_Toc517262209"/>
      <w:bookmarkStart w:id="556" w:name="_Toc517876492"/>
      <w:bookmarkStart w:id="557" w:name="_Toc517876877"/>
      <w:bookmarkStart w:id="558" w:name="_Toc518894547"/>
      <w:r w:rsidRPr="009D58B2">
        <w:rPr>
          <w:rFonts w:cs="Times New Roman"/>
        </w:rPr>
        <w:lastRenderedPageBreak/>
        <w:t xml:space="preserve">Правила </w:t>
      </w:r>
      <w:r w:rsidR="00933911" w:rsidRPr="009D58B2">
        <w:rPr>
          <w:rFonts w:cs="Times New Roman"/>
        </w:rPr>
        <w:t>именования И</w:t>
      </w:r>
      <w:r w:rsidRPr="009D58B2">
        <w:rPr>
          <w:rFonts w:cs="Times New Roman"/>
        </w:rPr>
        <w:t xml:space="preserve">нформационной модели </w:t>
      </w:r>
      <w:r w:rsidR="00933911" w:rsidRPr="009D58B2">
        <w:rPr>
          <w:rFonts w:cs="Times New Roman"/>
        </w:rPr>
        <w:t>П</w:t>
      </w:r>
      <w:r w:rsidRPr="009D58B2">
        <w:rPr>
          <w:rFonts w:cs="Times New Roman"/>
        </w:rPr>
        <w:t>роектируемого объекта</w:t>
      </w:r>
      <w:bookmarkEnd w:id="536"/>
      <w:bookmarkEnd w:id="537"/>
      <w:r w:rsidRPr="009D58B2">
        <w:rPr>
          <w:rFonts w:cs="Times New Roman"/>
        </w:rPr>
        <w:t xml:space="preserve"> </w:t>
      </w:r>
      <w:bookmarkEnd w:id="531"/>
      <w:bookmarkEnd w:id="532"/>
      <w:bookmarkEnd w:id="533"/>
      <w:bookmarkEnd w:id="534"/>
      <w:bookmarkEnd w:id="535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051D0E21" w14:textId="7F4C3422" w:rsidR="007C3228" w:rsidRPr="009D58B2" w:rsidRDefault="007C3228" w:rsidP="00445EC1">
      <w:pPr>
        <w:pStyle w:val="a6"/>
        <w:rPr>
          <w:rFonts w:cs="Times New Roman"/>
        </w:rPr>
      </w:pPr>
      <w:r w:rsidRPr="009D58B2">
        <w:rPr>
          <w:rFonts w:cs="Times New Roman"/>
        </w:rPr>
        <w:t>Правила именова</w:t>
      </w:r>
      <w:r w:rsidR="00D4055C" w:rsidRPr="009D58B2">
        <w:rPr>
          <w:rFonts w:cs="Times New Roman"/>
        </w:rPr>
        <w:t>ния И</w:t>
      </w:r>
      <w:r w:rsidRPr="009D58B2">
        <w:rPr>
          <w:rFonts w:cs="Times New Roman"/>
        </w:rPr>
        <w:t xml:space="preserve">нформационной модели </w:t>
      </w:r>
      <w:r w:rsidR="00D4055C" w:rsidRPr="009D58B2">
        <w:rPr>
          <w:rFonts w:cs="Times New Roman"/>
        </w:rPr>
        <w:t>С</w:t>
      </w:r>
      <w:r w:rsidRPr="009D58B2">
        <w:rPr>
          <w:rFonts w:cs="Times New Roman"/>
        </w:rPr>
        <w:t xml:space="preserve">ооружений </w:t>
      </w:r>
      <w:r w:rsidR="00D4055C" w:rsidRPr="009D58B2">
        <w:rPr>
          <w:rFonts w:cs="Times New Roman"/>
        </w:rPr>
        <w:t>П</w:t>
      </w:r>
      <w:r w:rsidRPr="009D58B2">
        <w:rPr>
          <w:rFonts w:cs="Times New Roman"/>
        </w:rPr>
        <w:t xml:space="preserve">роектируемого объекта представлены в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_Ref517874894 \h </w:instrText>
      </w:r>
      <w:r w:rsidR="00445EC1" w:rsidRP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</w:rPr>
        <w:t>6</w:t>
      </w:r>
      <w:r w:rsidRPr="009D58B2">
        <w:rPr>
          <w:rFonts w:cs="Times New Roman"/>
        </w:rPr>
        <w:fldChar w:fldCharType="end"/>
      </w:r>
      <w:r w:rsidRPr="009D58B2">
        <w:rPr>
          <w:rFonts w:cs="Times New Roman"/>
        </w:rPr>
        <w:t xml:space="preserve">. </w:t>
      </w:r>
    </w:p>
    <w:p w14:paraId="2263E82C" w14:textId="50B8DD83" w:rsidR="00DD611B" w:rsidRPr="009D58B2" w:rsidRDefault="00DD611B" w:rsidP="00DD611B">
      <w:pPr>
        <w:pStyle w:val="afd"/>
        <w:rPr>
          <w:rFonts w:eastAsia="Segoe UI" w:cs="Times New Roman"/>
        </w:rPr>
      </w:pPr>
      <w:bookmarkStart w:id="559" w:name="_Ref517874894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6</w:t>
      </w:r>
      <w:r w:rsidRPr="009D58B2">
        <w:rPr>
          <w:rFonts w:cs="Times New Roman"/>
        </w:rPr>
        <w:fldChar w:fldCharType="end"/>
      </w:r>
      <w:bookmarkEnd w:id="5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47"/>
        <w:gridCol w:w="1716"/>
        <w:gridCol w:w="1610"/>
        <w:gridCol w:w="5356"/>
      </w:tblGrid>
      <w:tr w:rsidR="00DD611B" w:rsidRPr="009D58B2" w14:paraId="075982F8" w14:textId="77777777" w:rsidTr="00065100">
        <w:tc>
          <w:tcPr>
            <w:tcW w:w="947" w:type="dxa"/>
          </w:tcPr>
          <w:p w14:paraId="6DCEAD75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поля</w:t>
            </w:r>
          </w:p>
        </w:tc>
        <w:tc>
          <w:tcPr>
            <w:tcW w:w="1716" w:type="dxa"/>
          </w:tcPr>
          <w:p w14:paraId="2CE15AA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Наименование поля</w:t>
            </w:r>
          </w:p>
        </w:tc>
        <w:tc>
          <w:tcPr>
            <w:tcW w:w="1610" w:type="dxa"/>
          </w:tcPr>
          <w:p w14:paraId="5C5FFAA8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Наличие</w:t>
            </w:r>
          </w:p>
        </w:tc>
        <w:tc>
          <w:tcPr>
            <w:tcW w:w="5356" w:type="dxa"/>
          </w:tcPr>
          <w:p w14:paraId="691FE322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Характеристика частей наименования</w:t>
            </w:r>
          </w:p>
        </w:tc>
      </w:tr>
      <w:tr w:rsidR="00DD611B" w:rsidRPr="009D58B2" w14:paraId="68408D0B" w14:textId="77777777" w:rsidTr="00065100">
        <w:tc>
          <w:tcPr>
            <w:tcW w:w="947" w:type="dxa"/>
          </w:tcPr>
          <w:p w14:paraId="1F5D532B" w14:textId="4E440734" w:rsidR="00DD611B" w:rsidRPr="009D58B2" w:rsidRDefault="00065100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16" w:type="dxa"/>
          </w:tcPr>
          <w:p w14:paraId="5A4C4AF9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Код Договора</w:t>
            </w:r>
          </w:p>
        </w:tc>
        <w:tc>
          <w:tcPr>
            <w:tcW w:w="1610" w:type="dxa"/>
          </w:tcPr>
          <w:p w14:paraId="3BE50EB2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Обязательно</w:t>
            </w:r>
          </w:p>
        </w:tc>
        <w:tc>
          <w:tcPr>
            <w:tcW w:w="5356" w:type="dxa"/>
          </w:tcPr>
          <w:p w14:paraId="5D718D2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Код договора</w:t>
            </w:r>
          </w:p>
        </w:tc>
      </w:tr>
      <w:tr w:rsidR="00DD611B" w:rsidRPr="009D58B2" w14:paraId="267B412E" w14:textId="77777777" w:rsidTr="00065100">
        <w:tc>
          <w:tcPr>
            <w:tcW w:w="947" w:type="dxa"/>
          </w:tcPr>
          <w:p w14:paraId="0F6FDF94" w14:textId="6627DB07" w:rsidR="00DD611B" w:rsidRPr="009D58B2" w:rsidRDefault="00065100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16" w:type="dxa"/>
          </w:tcPr>
          <w:p w14:paraId="51E0D88D" w14:textId="77777777" w:rsidR="00DD611B" w:rsidRPr="009D58B2" w:rsidRDefault="00DD611B" w:rsidP="009F3B00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Код стадии Модели</w:t>
            </w:r>
          </w:p>
        </w:tc>
        <w:tc>
          <w:tcPr>
            <w:tcW w:w="1610" w:type="dxa"/>
          </w:tcPr>
          <w:p w14:paraId="39E0845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Обязательно</w:t>
            </w:r>
          </w:p>
        </w:tc>
        <w:tc>
          <w:tcPr>
            <w:tcW w:w="5356" w:type="dxa"/>
          </w:tcPr>
          <w:p w14:paraId="7543009B" w14:textId="563D7B59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Код стадии Модели</w:t>
            </w:r>
            <w:r w:rsidR="007E2B69" w:rsidRPr="009D58B2">
              <w:rPr>
                <w:rFonts w:cs="Times New Roman"/>
              </w:rPr>
              <w:t xml:space="preserve"> – с</w:t>
            </w:r>
            <w:r w:rsidRPr="009D58B2">
              <w:rPr>
                <w:rFonts w:cs="Times New Roman"/>
              </w:rPr>
              <w:t>тадия проектирования, выполняемая в данной модели</w:t>
            </w:r>
            <w:r w:rsidR="008B4C60" w:rsidRPr="009D58B2">
              <w:rPr>
                <w:rFonts w:cs="Times New Roman"/>
              </w:rPr>
              <w:t xml:space="preserve"> (см.</w:t>
            </w:r>
            <w:r w:rsidRPr="009D58B2">
              <w:rPr>
                <w:rFonts w:cs="Times New Roman"/>
              </w:rPr>
              <w:t xml:space="preserve"> </w:t>
            </w:r>
            <w:r w:rsidRPr="009D58B2">
              <w:rPr>
                <w:rFonts w:cs="Times New Roman"/>
              </w:rPr>
              <w:fldChar w:fldCharType="begin"/>
            </w:r>
            <w:r w:rsidRPr="009D58B2">
              <w:rPr>
                <w:rFonts w:cs="Times New Roman"/>
              </w:rPr>
              <w:instrText xml:space="preserve"> REF _Ref512580816 \h  \* MERGEFORMAT </w:instrText>
            </w:r>
            <w:r w:rsidRPr="009D58B2">
              <w:rPr>
                <w:rFonts w:cs="Times New Roman"/>
              </w:rPr>
            </w:r>
            <w:r w:rsidRPr="009D58B2">
              <w:rPr>
                <w:rFonts w:cs="Times New Roman"/>
              </w:rPr>
              <w:fldChar w:fldCharType="separate"/>
            </w:r>
            <w:r w:rsidR="00D47AD8" w:rsidRPr="009D58B2">
              <w:rPr>
                <w:rFonts w:cs="Times New Roman"/>
              </w:rPr>
              <w:t xml:space="preserve">Таблица </w:t>
            </w:r>
            <w:r w:rsidR="00D47AD8">
              <w:rPr>
                <w:rFonts w:cs="Times New Roman"/>
                <w:noProof/>
              </w:rPr>
              <w:t>7</w:t>
            </w:r>
            <w:r w:rsidRPr="009D58B2">
              <w:rPr>
                <w:rFonts w:cs="Times New Roman"/>
              </w:rPr>
              <w:fldChar w:fldCharType="end"/>
            </w:r>
            <w:r w:rsidR="008B4C60" w:rsidRPr="009D58B2">
              <w:rPr>
                <w:rFonts w:cs="Times New Roman"/>
              </w:rPr>
              <w:t>)</w:t>
            </w:r>
          </w:p>
        </w:tc>
      </w:tr>
      <w:tr w:rsidR="00DD611B" w:rsidRPr="009D58B2" w14:paraId="300096F5" w14:textId="77777777" w:rsidTr="00065100">
        <w:tc>
          <w:tcPr>
            <w:tcW w:w="947" w:type="dxa"/>
          </w:tcPr>
          <w:p w14:paraId="618059C0" w14:textId="09E67881" w:rsidR="00DD611B" w:rsidRPr="009D58B2" w:rsidRDefault="00065100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6" w:type="dxa"/>
          </w:tcPr>
          <w:p w14:paraId="14000500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Шифр раздела модели</w:t>
            </w:r>
          </w:p>
        </w:tc>
        <w:tc>
          <w:tcPr>
            <w:tcW w:w="1610" w:type="dxa"/>
          </w:tcPr>
          <w:p w14:paraId="5FCC9A3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Обязательно</w:t>
            </w:r>
          </w:p>
        </w:tc>
        <w:tc>
          <w:tcPr>
            <w:tcW w:w="5356" w:type="dxa"/>
          </w:tcPr>
          <w:p w14:paraId="4744A87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Шифр раздела модели, которая содержится в данном файле</w:t>
            </w:r>
          </w:p>
        </w:tc>
      </w:tr>
      <w:tr w:rsidR="00DD611B" w:rsidRPr="009D58B2" w14:paraId="215A951E" w14:textId="77777777" w:rsidTr="00065100">
        <w:tc>
          <w:tcPr>
            <w:tcW w:w="947" w:type="dxa"/>
          </w:tcPr>
          <w:p w14:paraId="21ABFCCA" w14:textId="2D254802" w:rsidR="00DD611B" w:rsidRPr="009D58B2" w:rsidRDefault="00065100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16" w:type="dxa"/>
          </w:tcPr>
          <w:p w14:paraId="5E0D854E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сооружения</w:t>
            </w:r>
          </w:p>
        </w:tc>
        <w:tc>
          <w:tcPr>
            <w:tcW w:w="1610" w:type="dxa"/>
          </w:tcPr>
          <w:p w14:paraId="47BFFCD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Обязательно</w:t>
            </w:r>
          </w:p>
        </w:tc>
        <w:tc>
          <w:tcPr>
            <w:tcW w:w="5356" w:type="dxa"/>
          </w:tcPr>
          <w:p w14:paraId="2B52C4F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сооружения должен соответствовать концепции.</w:t>
            </w:r>
          </w:p>
        </w:tc>
      </w:tr>
      <w:tr w:rsidR="00DD611B" w:rsidRPr="009D58B2" w14:paraId="571FB31B" w14:textId="77777777" w:rsidTr="00065100">
        <w:tc>
          <w:tcPr>
            <w:tcW w:w="947" w:type="dxa"/>
          </w:tcPr>
          <w:p w14:paraId="395F161E" w14:textId="12E10384" w:rsidR="00DD611B" w:rsidRPr="009D58B2" w:rsidRDefault="00065100" w:rsidP="007275C2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16" w:type="dxa"/>
          </w:tcPr>
          <w:p w14:paraId="0FE042A9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корпуса</w:t>
            </w:r>
          </w:p>
        </w:tc>
        <w:tc>
          <w:tcPr>
            <w:tcW w:w="1610" w:type="dxa"/>
          </w:tcPr>
          <w:p w14:paraId="296A04FE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Обязательно</w:t>
            </w:r>
          </w:p>
        </w:tc>
        <w:tc>
          <w:tcPr>
            <w:tcW w:w="5356" w:type="dxa"/>
          </w:tcPr>
          <w:p w14:paraId="4F359EF3" w14:textId="0342DA5D" w:rsidR="00DD611B" w:rsidRPr="009D58B2" w:rsidRDefault="00DD611B" w:rsidP="00267E9A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корпуса –</w:t>
            </w:r>
            <w:r w:rsidR="007E2B69" w:rsidRPr="009D58B2">
              <w:rPr>
                <w:rFonts w:cs="Times New Roman"/>
              </w:rPr>
              <w:t xml:space="preserve"> е</w:t>
            </w:r>
            <w:r w:rsidRPr="009D58B2">
              <w:rPr>
                <w:rFonts w:cs="Times New Roman"/>
              </w:rPr>
              <w:t>сли сооружения не разделяется на корпуса, то данное</w:t>
            </w:r>
            <w:r w:rsidR="007E2B69" w:rsidRPr="009D58B2">
              <w:rPr>
                <w:rFonts w:cs="Times New Roman"/>
              </w:rPr>
              <w:t xml:space="preserve"> поле заполняется значением к00</w:t>
            </w:r>
          </w:p>
        </w:tc>
      </w:tr>
      <w:tr w:rsidR="00DD611B" w:rsidRPr="009D58B2" w14:paraId="63344171" w14:textId="77777777" w:rsidTr="00065100">
        <w:tc>
          <w:tcPr>
            <w:tcW w:w="947" w:type="dxa"/>
          </w:tcPr>
          <w:p w14:paraId="7627030C" w14:textId="76CC3A9B" w:rsidR="00DD611B" w:rsidRPr="009D58B2" w:rsidRDefault="00065100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716" w:type="dxa"/>
          </w:tcPr>
          <w:p w14:paraId="51ACE74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секции</w:t>
            </w:r>
          </w:p>
        </w:tc>
        <w:tc>
          <w:tcPr>
            <w:tcW w:w="1610" w:type="dxa"/>
          </w:tcPr>
          <w:p w14:paraId="7132969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Обязательно</w:t>
            </w:r>
          </w:p>
        </w:tc>
        <w:tc>
          <w:tcPr>
            <w:tcW w:w="5356" w:type="dxa"/>
          </w:tcPr>
          <w:p w14:paraId="3CC81757" w14:textId="13A5E781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Номер секции- если корпус не разделяется на секции, то данное поле заполняется</w:t>
            </w:r>
            <w:r w:rsidR="007E2B69" w:rsidRPr="009D58B2">
              <w:rPr>
                <w:rFonts w:cs="Times New Roman"/>
              </w:rPr>
              <w:t xml:space="preserve"> значением с00</w:t>
            </w:r>
          </w:p>
        </w:tc>
      </w:tr>
      <w:tr w:rsidR="00DD611B" w:rsidRPr="009D58B2" w14:paraId="460BF0E0" w14:textId="77777777" w:rsidTr="00065100">
        <w:tc>
          <w:tcPr>
            <w:tcW w:w="947" w:type="dxa"/>
          </w:tcPr>
          <w:p w14:paraId="66BF67E9" w14:textId="27F4D33D" w:rsidR="00DD611B" w:rsidRPr="009D58B2" w:rsidRDefault="00065100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6" w:type="dxa"/>
          </w:tcPr>
          <w:p w14:paraId="58024A02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Описание</w:t>
            </w:r>
          </w:p>
        </w:tc>
        <w:tc>
          <w:tcPr>
            <w:tcW w:w="1610" w:type="dxa"/>
          </w:tcPr>
          <w:p w14:paraId="6ADE0BE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Опционально</w:t>
            </w:r>
          </w:p>
        </w:tc>
        <w:tc>
          <w:tcPr>
            <w:tcW w:w="5356" w:type="dxa"/>
          </w:tcPr>
          <w:p w14:paraId="637CCE87" w14:textId="2F7F2578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Описание – данное поле заполняется в случае, если модель нужно разделить на несколько файлов по </w:t>
            </w:r>
            <w:r w:rsidR="007E2B69" w:rsidRPr="009D58B2">
              <w:rPr>
                <w:rFonts w:cs="Times New Roman"/>
              </w:rPr>
              <w:t>логическим принципам разделения</w:t>
            </w:r>
          </w:p>
        </w:tc>
      </w:tr>
      <w:tr w:rsidR="00DD611B" w:rsidRPr="009D58B2" w14:paraId="4037E993" w14:textId="77777777" w:rsidTr="00065100">
        <w:trPr>
          <w:trHeight w:val="698"/>
        </w:trPr>
        <w:tc>
          <w:tcPr>
            <w:tcW w:w="9629" w:type="dxa"/>
            <w:gridSpan w:val="4"/>
          </w:tcPr>
          <w:p w14:paraId="5324A76D" w14:textId="52B8EF21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Пример</w:t>
            </w:r>
          </w:p>
        </w:tc>
      </w:tr>
      <w:tr w:rsidR="00DD611B" w:rsidRPr="009D58B2" w14:paraId="37D15FA1" w14:textId="77777777" w:rsidTr="00065100">
        <w:tc>
          <w:tcPr>
            <w:tcW w:w="4273" w:type="dxa"/>
            <w:gridSpan w:val="3"/>
          </w:tcPr>
          <w:p w14:paraId="3C08723C" w14:textId="21E6E119" w:rsidR="00DD611B" w:rsidRPr="00065100" w:rsidRDefault="00065100" w:rsidP="00847FF9">
            <w:pPr>
              <w:pStyle w:val="a5"/>
              <w:rPr>
                <w:rFonts w:cs="Times New Roman"/>
                <w:lang w:val="en-US"/>
              </w:rPr>
            </w:pPr>
            <w:r>
              <w:rPr>
                <w:rFonts w:cs="Times New Roman"/>
                <w:bCs/>
              </w:rPr>
              <w:t>1000_30_</w:t>
            </w:r>
            <w:r>
              <w:rPr>
                <w:rFonts w:cs="Times New Roman"/>
                <w:bCs/>
                <w:lang w:val="en-US"/>
              </w:rPr>
              <w:t>AR_B1_S1_F</w:t>
            </w:r>
          </w:p>
          <w:p w14:paraId="2B134CBA" w14:textId="77777777" w:rsidR="00DD611B" w:rsidRPr="009D58B2" w:rsidRDefault="00DD611B" w:rsidP="004B4C50">
            <w:pPr>
              <w:pStyle w:val="-3"/>
              <w:rPr>
                <w:rFonts w:cs="Times New Roman"/>
              </w:rPr>
            </w:pPr>
          </w:p>
        </w:tc>
        <w:tc>
          <w:tcPr>
            <w:tcW w:w="5356" w:type="dxa"/>
          </w:tcPr>
          <w:p w14:paraId="68E86E03" w14:textId="31563195" w:rsidR="00DD611B" w:rsidRPr="009D58B2" w:rsidRDefault="00DD611B" w:rsidP="00847FF9">
            <w:pPr>
              <w:pStyle w:val="a5"/>
              <w:rPr>
                <w:rFonts w:cs="Times New Roman"/>
              </w:rPr>
            </w:pPr>
          </w:p>
        </w:tc>
      </w:tr>
    </w:tbl>
    <w:p w14:paraId="137347BA" w14:textId="50839901" w:rsidR="00AA7F85" w:rsidRPr="009D58B2" w:rsidRDefault="00AA7F85">
      <w:pPr>
        <w:rPr>
          <w:rFonts w:cs="Times New Roman"/>
        </w:rPr>
      </w:pPr>
      <w:bookmarkStart w:id="560" w:name="_Toc509927048"/>
      <w:bookmarkStart w:id="561" w:name="_Toc510184033"/>
      <w:bookmarkStart w:id="562" w:name="_Toc510448610"/>
      <w:bookmarkStart w:id="563" w:name="_Toc510450189"/>
      <w:bookmarkStart w:id="564" w:name="_Toc510451559"/>
      <w:bookmarkStart w:id="565" w:name="_Toc511302338"/>
      <w:bookmarkStart w:id="566" w:name="_Toc512428961"/>
      <w:bookmarkStart w:id="567" w:name="_Toc512521769"/>
      <w:bookmarkStart w:id="568" w:name="_Toc512522202"/>
      <w:bookmarkStart w:id="569" w:name="_Toc512522587"/>
      <w:bookmarkStart w:id="570" w:name="_Toc512535906"/>
      <w:bookmarkStart w:id="571" w:name="_Toc512582585"/>
      <w:bookmarkStart w:id="572" w:name="_Toc512582183"/>
      <w:bookmarkStart w:id="573" w:name="_Toc512582697"/>
      <w:bookmarkStart w:id="574" w:name="_Toc512591767"/>
      <w:bookmarkStart w:id="575" w:name="_Toc512599814"/>
      <w:bookmarkStart w:id="576" w:name="_Toc512600591"/>
      <w:bookmarkStart w:id="577" w:name="_Toc512663787"/>
      <w:bookmarkStart w:id="578" w:name="_Toc512669671"/>
      <w:bookmarkStart w:id="579" w:name="_Toc514330210"/>
      <w:bookmarkStart w:id="580" w:name="_Toc517243459"/>
      <w:bookmarkStart w:id="581" w:name="_Toc517258310"/>
      <w:bookmarkStart w:id="582" w:name="_Toc517262210"/>
      <w:bookmarkStart w:id="583" w:name="_Toc517876493"/>
      <w:bookmarkStart w:id="584" w:name="_Toc517876878"/>
    </w:p>
    <w:p w14:paraId="1555DFFC" w14:textId="28536FE9" w:rsidR="00DD611B" w:rsidRPr="009D58B2" w:rsidRDefault="00DD611B" w:rsidP="00DD611B">
      <w:pPr>
        <w:pStyle w:val="afd"/>
        <w:rPr>
          <w:rFonts w:eastAsia="Segoe UI" w:cs="Times New Roman"/>
        </w:rPr>
      </w:pPr>
      <w:bookmarkStart w:id="585" w:name="_Ref512580816"/>
      <w:bookmarkStart w:id="586" w:name="_Ref518840807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7</w:t>
      </w:r>
      <w:r w:rsidRPr="009D58B2">
        <w:rPr>
          <w:rFonts w:cs="Times New Roman"/>
        </w:rPr>
        <w:fldChar w:fldCharType="end"/>
      </w:r>
      <w:bookmarkEnd w:id="585"/>
      <w:r w:rsidR="005A2155" w:rsidRPr="009D58B2">
        <w:rPr>
          <w:rFonts w:cs="Times New Roman"/>
        </w:rPr>
        <w:t xml:space="preserve"> – Код Стадии модели</w:t>
      </w:r>
      <w:bookmarkEnd w:id="58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7487"/>
      </w:tblGrid>
      <w:tr w:rsidR="00DD611B" w:rsidRPr="009D58B2" w14:paraId="1F316B3E" w14:textId="77777777" w:rsidTr="00616E21">
        <w:trPr>
          <w:trHeight w:val="851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E95AC" w14:textId="25C7444E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Код</w:t>
            </w:r>
            <w:r w:rsidR="0084586C" w:rsidRPr="009D58B2">
              <w:rPr>
                <w:rFonts w:cs="Times New Roman"/>
              </w:rPr>
              <w:t xml:space="preserve"> 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40BA22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Стадия</w:t>
            </w:r>
          </w:p>
        </w:tc>
      </w:tr>
      <w:tr w:rsidR="00DD611B" w:rsidRPr="009D58B2" w14:paraId="1789C50A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BE88A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10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4C6C2" w14:textId="045FDC2B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Инвестиционная стадия</w:t>
            </w:r>
            <w:r w:rsidR="0084586C" w:rsidRPr="009D58B2">
              <w:rPr>
                <w:rFonts w:cs="Times New Roman"/>
              </w:rPr>
              <w:t xml:space="preserve"> </w:t>
            </w:r>
            <w:r w:rsidRPr="009D58B2">
              <w:rPr>
                <w:rFonts w:cs="Times New Roman"/>
              </w:rPr>
              <w:t>(Т</w:t>
            </w:r>
            <w:r w:rsidR="00722A9E" w:rsidRPr="009D58B2">
              <w:rPr>
                <w:rFonts w:cs="Times New Roman"/>
              </w:rPr>
              <w:t>ехнико-экономическое обоснование</w:t>
            </w:r>
            <w:r w:rsidRPr="009D58B2">
              <w:rPr>
                <w:rFonts w:cs="Times New Roman"/>
              </w:rPr>
              <w:t>)</w:t>
            </w:r>
          </w:p>
        </w:tc>
      </w:tr>
      <w:tr w:rsidR="00DD611B" w:rsidRPr="009D58B2" w14:paraId="1287CD99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8CBD4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20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04A86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Концепции</w:t>
            </w:r>
          </w:p>
        </w:tc>
      </w:tr>
      <w:tr w:rsidR="00DD611B" w:rsidRPr="009D58B2" w14:paraId="66BAFE70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73507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30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A549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Проектная документация</w:t>
            </w:r>
          </w:p>
        </w:tc>
      </w:tr>
      <w:tr w:rsidR="00DD611B" w:rsidRPr="009D58B2" w14:paraId="6C0ACF9D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FFEA2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40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984E91" w14:textId="77777777" w:rsidR="00DD611B" w:rsidRPr="009D58B2" w:rsidRDefault="00DD611B" w:rsidP="00847FF9">
            <w:pPr>
              <w:pStyle w:val="a5"/>
              <w:rPr>
                <w:rFonts w:cs="Times New Roman"/>
                <w:lang w:val="en-PH"/>
              </w:rPr>
            </w:pPr>
            <w:r w:rsidRPr="009D58B2">
              <w:rPr>
                <w:rFonts w:cs="Times New Roman"/>
              </w:rPr>
              <w:t>Тендерная документация</w:t>
            </w:r>
          </w:p>
        </w:tc>
      </w:tr>
      <w:tr w:rsidR="00DD611B" w:rsidRPr="009D58B2" w14:paraId="54655754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BAA0D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50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7A3D8" w14:textId="77777777" w:rsidR="00DD611B" w:rsidRPr="009D58B2" w:rsidRDefault="00DD611B" w:rsidP="00847FF9">
            <w:pPr>
              <w:pStyle w:val="a5"/>
              <w:rPr>
                <w:rFonts w:cs="Times New Roman"/>
                <w:lang w:val="en-GB"/>
              </w:rPr>
            </w:pPr>
            <w:r w:rsidRPr="009D58B2">
              <w:rPr>
                <w:rFonts w:cs="Times New Roman"/>
              </w:rPr>
              <w:t>Рабочая документация</w:t>
            </w:r>
          </w:p>
        </w:tc>
      </w:tr>
      <w:tr w:rsidR="00DD611B" w:rsidRPr="009D58B2" w14:paraId="0DD6DF43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424C1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60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2E7E4" w14:textId="60F0E92B" w:rsidR="00DD611B" w:rsidRPr="009D58B2" w:rsidRDefault="00DD611B" w:rsidP="00847FF9">
            <w:pPr>
              <w:pStyle w:val="a5"/>
              <w:rPr>
                <w:rFonts w:cs="Times New Roman"/>
                <w:lang w:val="en-SG"/>
              </w:rPr>
            </w:pPr>
            <w:r w:rsidRPr="009D58B2">
              <w:rPr>
                <w:rFonts w:cs="Times New Roman"/>
              </w:rPr>
              <w:t>Стадия</w:t>
            </w:r>
            <w:r w:rsidRPr="009D58B2">
              <w:rPr>
                <w:rFonts w:cs="Times New Roman"/>
                <w:lang w:val="en-US"/>
              </w:rPr>
              <w:t xml:space="preserve"> </w:t>
            </w:r>
            <w:r w:rsidR="004254CB" w:rsidRPr="009D58B2">
              <w:rPr>
                <w:rFonts w:cs="Times New Roman"/>
              </w:rPr>
              <w:t>с</w:t>
            </w:r>
            <w:r w:rsidRPr="009D58B2">
              <w:rPr>
                <w:rFonts w:cs="Times New Roman"/>
              </w:rPr>
              <w:t>троительн</w:t>
            </w:r>
            <w:r w:rsidR="004254CB" w:rsidRPr="009D58B2">
              <w:rPr>
                <w:rFonts w:cs="Times New Roman"/>
              </w:rPr>
              <w:t>о-м</w:t>
            </w:r>
            <w:r w:rsidRPr="009D58B2">
              <w:rPr>
                <w:rFonts w:cs="Times New Roman"/>
              </w:rPr>
              <w:t>онтажных работ</w:t>
            </w:r>
          </w:p>
        </w:tc>
      </w:tr>
      <w:tr w:rsidR="00DD611B" w:rsidRPr="009D58B2" w14:paraId="4245E589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FC11E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70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06315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Ввод в эксплуатацию</w:t>
            </w:r>
          </w:p>
        </w:tc>
      </w:tr>
      <w:tr w:rsidR="00DD611B" w:rsidRPr="009D58B2" w14:paraId="25A1FE1F" w14:textId="77777777" w:rsidTr="00616E21">
        <w:trPr>
          <w:trHeight w:val="454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3887F" w14:textId="77777777" w:rsidR="00DD611B" w:rsidRPr="009D58B2" w:rsidRDefault="1C55F405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80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82DCD" w14:textId="5442972B" w:rsidR="00DD611B" w:rsidRPr="009D58B2" w:rsidRDefault="00722A9E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Эксплуатация</w:t>
            </w:r>
          </w:p>
        </w:tc>
      </w:tr>
    </w:tbl>
    <w:p w14:paraId="38879F46" w14:textId="75CF729F" w:rsidR="00DD611B" w:rsidRPr="009D58B2" w:rsidRDefault="00DD611B" w:rsidP="00DD611B">
      <w:pPr>
        <w:pStyle w:val="RA2"/>
        <w:rPr>
          <w:rFonts w:cs="Times New Roman"/>
        </w:rPr>
      </w:pPr>
      <w:bookmarkStart w:id="587" w:name="_Toc517243460"/>
      <w:bookmarkStart w:id="588" w:name="_Toc517258311"/>
      <w:bookmarkStart w:id="589" w:name="_Toc517262211"/>
      <w:bookmarkStart w:id="590" w:name="_Toc517876494"/>
      <w:bookmarkStart w:id="591" w:name="_Toc517876879"/>
      <w:bookmarkStart w:id="592" w:name="_Toc518894550"/>
      <w:bookmarkStart w:id="593" w:name="_Toc4001675"/>
      <w:r w:rsidRPr="009D58B2">
        <w:rPr>
          <w:rFonts w:cs="Times New Roman"/>
        </w:rPr>
        <w:lastRenderedPageBreak/>
        <w:t>Правила именования разделов</w:t>
      </w:r>
      <w:bookmarkEnd w:id="587"/>
      <w:bookmarkEnd w:id="588"/>
      <w:bookmarkEnd w:id="589"/>
      <w:bookmarkEnd w:id="590"/>
      <w:bookmarkEnd w:id="591"/>
      <w:r w:rsidR="00AB50D7" w:rsidRPr="009D58B2">
        <w:rPr>
          <w:rFonts w:cs="Times New Roman"/>
        </w:rPr>
        <w:t>.</w:t>
      </w:r>
      <w:bookmarkEnd w:id="592"/>
      <w:bookmarkEnd w:id="593"/>
    </w:p>
    <w:p w14:paraId="45F61852" w14:textId="404622A4" w:rsidR="00DD611B" w:rsidRPr="009D58B2" w:rsidRDefault="00DD611B" w:rsidP="00DD611B">
      <w:pPr>
        <w:pStyle w:val="RA3"/>
        <w:rPr>
          <w:rFonts w:cs="Times New Roman"/>
        </w:rPr>
      </w:pPr>
      <w:bookmarkStart w:id="594" w:name="_Toc517243461"/>
      <w:bookmarkStart w:id="595" w:name="_Toc517258312"/>
      <w:bookmarkStart w:id="596" w:name="_Toc517262212"/>
      <w:bookmarkStart w:id="597" w:name="_Toc517876495"/>
      <w:bookmarkStart w:id="598" w:name="_Toc517876880"/>
      <w:bookmarkStart w:id="599" w:name="_Toc518894551"/>
      <w:bookmarkStart w:id="600" w:name="_Toc4001676"/>
      <w:r w:rsidRPr="009D58B2">
        <w:rPr>
          <w:rFonts w:cs="Times New Roman"/>
        </w:rPr>
        <w:t>Перечень разделов стадии П</w:t>
      </w:r>
      <w:bookmarkEnd w:id="594"/>
      <w:bookmarkEnd w:id="595"/>
      <w:bookmarkEnd w:id="596"/>
      <w:bookmarkEnd w:id="597"/>
      <w:bookmarkEnd w:id="598"/>
      <w:r w:rsidR="00AB50D7" w:rsidRPr="009D58B2">
        <w:rPr>
          <w:rFonts w:cs="Times New Roman"/>
        </w:rPr>
        <w:t>.</w:t>
      </w:r>
      <w:bookmarkEnd w:id="599"/>
      <w:bookmarkEnd w:id="600"/>
    </w:p>
    <w:p w14:paraId="0D0FDE1B" w14:textId="6718D00F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Основным</w:t>
      </w:r>
      <w:r w:rsidR="00DA6D2B" w:rsidRPr="009D58B2">
        <w:rPr>
          <w:rFonts w:cs="Times New Roman"/>
        </w:rPr>
        <w:t>и</w:t>
      </w:r>
      <w:r w:rsidRPr="009D58B2">
        <w:rPr>
          <w:rFonts w:cs="Times New Roman"/>
        </w:rPr>
        <w:t xml:space="preserve"> документ</w:t>
      </w:r>
      <w:r w:rsidR="00CA1F2A" w:rsidRPr="009D58B2">
        <w:rPr>
          <w:rFonts w:cs="Times New Roman"/>
        </w:rPr>
        <w:t>а</w:t>
      </w:r>
      <w:r w:rsidRPr="009D58B2">
        <w:rPr>
          <w:rFonts w:cs="Times New Roman"/>
        </w:rPr>
        <w:t>м</w:t>
      </w:r>
      <w:r w:rsidR="004E2D64" w:rsidRPr="009D58B2">
        <w:rPr>
          <w:rFonts w:cs="Times New Roman"/>
        </w:rPr>
        <w:t>и</w:t>
      </w:r>
      <w:r w:rsidRPr="009D58B2">
        <w:rPr>
          <w:rFonts w:cs="Times New Roman"/>
        </w:rPr>
        <w:t>, определяющим</w:t>
      </w:r>
      <w:r w:rsidR="00846788" w:rsidRPr="009D58B2">
        <w:rPr>
          <w:rFonts w:cs="Times New Roman"/>
        </w:rPr>
        <w:t>и</w:t>
      </w:r>
      <w:r w:rsidRPr="009D58B2">
        <w:rPr>
          <w:rFonts w:cs="Times New Roman"/>
        </w:rPr>
        <w:t xml:space="preserve"> </w:t>
      </w:r>
      <w:r w:rsidR="00581FB3" w:rsidRPr="009D58B2">
        <w:rPr>
          <w:rFonts w:cs="Times New Roman"/>
        </w:rPr>
        <w:t>состав</w:t>
      </w:r>
      <w:r w:rsidRPr="009D58B2">
        <w:rPr>
          <w:rFonts w:cs="Times New Roman"/>
        </w:rPr>
        <w:t xml:space="preserve"> </w:t>
      </w:r>
      <w:r w:rsidR="00255CDB" w:rsidRPr="009D58B2">
        <w:rPr>
          <w:rFonts w:cs="Times New Roman"/>
        </w:rPr>
        <w:t>разделов</w:t>
      </w:r>
      <w:r w:rsidRPr="009D58B2">
        <w:rPr>
          <w:rFonts w:cs="Times New Roman"/>
        </w:rPr>
        <w:t xml:space="preserve">, является Постановление Правительства от 16 февраля 2008 года </w:t>
      </w:r>
      <w:r w:rsidR="00846788" w:rsidRPr="009D58B2">
        <w:rPr>
          <w:rFonts w:cs="Times New Roman"/>
        </w:rPr>
        <w:t>№</w:t>
      </w:r>
      <w:r w:rsidRPr="009D58B2">
        <w:rPr>
          <w:rFonts w:cs="Times New Roman"/>
        </w:rPr>
        <w:t xml:space="preserve"> 87</w:t>
      </w:r>
      <w:r w:rsidR="004E2D64" w:rsidRPr="009D58B2">
        <w:rPr>
          <w:rFonts w:cs="Times New Roman"/>
        </w:rPr>
        <w:t xml:space="preserve"> и ГОСТ 21.1101-2013</w:t>
      </w:r>
      <w:r w:rsidR="007B1DF2" w:rsidRPr="009D58B2">
        <w:rPr>
          <w:rFonts w:cs="Times New Roman"/>
        </w:rPr>
        <w:t>.</w:t>
      </w:r>
    </w:p>
    <w:p w14:paraId="34C85CE5" w14:textId="1FE45AC0" w:rsidR="00DD611B" w:rsidRPr="009D58B2" w:rsidRDefault="00D43DE8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</w:t>
      </w:r>
      <w:r w:rsidR="00DD611B" w:rsidRPr="009D58B2">
        <w:rPr>
          <w:rFonts w:cs="Times New Roman"/>
        </w:rPr>
        <w:t xml:space="preserve">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_Ref518823358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8</w:t>
      </w:r>
      <w:r w:rsidRPr="009D58B2">
        <w:rPr>
          <w:rFonts w:cs="Times New Roman"/>
        </w:rPr>
        <w:fldChar w:fldCharType="end"/>
      </w:r>
      <w:r w:rsidR="00846788" w:rsidRPr="009D58B2">
        <w:rPr>
          <w:rFonts w:cs="Times New Roman"/>
        </w:rPr>
        <w:t xml:space="preserve"> </w:t>
      </w:r>
      <w:r w:rsidR="00DD611B" w:rsidRPr="009D58B2">
        <w:rPr>
          <w:rFonts w:cs="Times New Roman"/>
        </w:rPr>
        <w:t>представлен перечень используемых сокращений названи</w:t>
      </w:r>
      <w:r w:rsidR="00846788" w:rsidRPr="009D58B2">
        <w:rPr>
          <w:rFonts w:cs="Times New Roman"/>
        </w:rPr>
        <w:t>й</w:t>
      </w:r>
      <w:r w:rsidR="00DD611B" w:rsidRPr="009D58B2">
        <w:rPr>
          <w:rFonts w:cs="Times New Roman"/>
        </w:rPr>
        <w:t xml:space="preserve"> разделов проектной документации и их расшифровка. </w:t>
      </w:r>
    </w:p>
    <w:p w14:paraId="05A081AE" w14:textId="35885DDB" w:rsidR="00DD611B" w:rsidRPr="009D58B2" w:rsidRDefault="00DD611B" w:rsidP="00DD611B">
      <w:pPr>
        <w:pStyle w:val="afd"/>
        <w:rPr>
          <w:rFonts w:cs="Times New Roman"/>
        </w:rPr>
      </w:pPr>
      <w:bookmarkStart w:id="601" w:name="_Ref518823358"/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8</w:t>
      </w:r>
      <w:r w:rsidR="00515297" w:rsidRPr="009D58B2">
        <w:rPr>
          <w:rFonts w:cs="Times New Roman"/>
          <w:noProof/>
        </w:rPr>
        <w:fldChar w:fldCharType="end"/>
      </w:r>
      <w:bookmarkEnd w:id="601"/>
    </w:p>
    <w:tbl>
      <w:tblPr>
        <w:tblStyle w:val="a8"/>
        <w:tblW w:w="9639" w:type="dxa"/>
        <w:jc w:val="center"/>
        <w:tblLook w:val="04A0" w:firstRow="1" w:lastRow="0" w:firstColumn="1" w:lastColumn="0" w:noHBand="0" w:noVBand="1"/>
      </w:tblPr>
      <w:tblGrid>
        <w:gridCol w:w="1486"/>
        <w:gridCol w:w="8153"/>
      </w:tblGrid>
      <w:tr w:rsidR="00DD611B" w:rsidRPr="009D58B2" w14:paraId="17F124F9" w14:textId="77777777" w:rsidTr="00B92E1A">
        <w:trPr>
          <w:trHeight w:val="851"/>
          <w:tblHeader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A46F" w14:textId="08498F89" w:rsidR="00DD611B" w:rsidRPr="009D58B2" w:rsidRDefault="00EB0F0D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Шифр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2750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Расшифровка</w:t>
            </w:r>
          </w:p>
        </w:tc>
      </w:tr>
      <w:tr w:rsidR="00DD611B" w:rsidRPr="009D58B2" w14:paraId="04465C03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011" w14:textId="2260ADCC" w:rsidR="00DD611B" w:rsidRPr="009D58B2" w:rsidRDefault="00E11507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</w:t>
            </w:r>
            <w:r w:rsidR="00DD611B" w:rsidRPr="009D58B2">
              <w:rPr>
                <w:rFonts w:cs="Times New Roman"/>
              </w:rPr>
              <w:t>ЗУ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2B1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Схема планировочной организации земельного участка</w:t>
            </w:r>
          </w:p>
        </w:tc>
      </w:tr>
      <w:tr w:rsidR="00DD611B" w:rsidRPr="009D58B2" w14:paraId="66DA3017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85FB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АР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AC13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Архитектурные решения</w:t>
            </w:r>
          </w:p>
        </w:tc>
      </w:tr>
      <w:tr w:rsidR="00DD611B" w:rsidRPr="009D58B2" w14:paraId="76EC38F5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BE5E" w14:textId="7A220592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</w:t>
            </w:r>
            <w:r w:rsidR="00855F9D" w:rsidRPr="009D58B2">
              <w:rPr>
                <w:rFonts w:cs="Times New Roman"/>
              </w:rPr>
              <w:t>Р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F817" w14:textId="56DDEDE6" w:rsidR="00DD611B" w:rsidRPr="009D58B2" w:rsidRDefault="003B1C34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Конструктивные и объёмно-планировочные решения</w:t>
            </w:r>
          </w:p>
        </w:tc>
      </w:tr>
      <w:tr w:rsidR="00DD611B" w:rsidRPr="009D58B2" w14:paraId="58B9F3E0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20E75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ИОС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3091" w14:textId="282EF17B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Инженерное оборудование и сети</w:t>
            </w:r>
            <w:r w:rsidR="00890DBC" w:rsidRPr="009D58B2">
              <w:rPr>
                <w:rFonts w:cs="Times New Roman"/>
              </w:rPr>
              <w:t>:</w:t>
            </w:r>
          </w:p>
          <w:p w14:paraId="03063D8F" w14:textId="1A3AD3BF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а) подраздел «С</w:t>
            </w:r>
            <w:r w:rsidR="0056069B" w:rsidRPr="009D58B2">
              <w:rPr>
                <w:rFonts w:cs="Times New Roman"/>
              </w:rPr>
              <w:t>истема электроснабжения» (ИОС1):</w:t>
            </w:r>
          </w:p>
          <w:p w14:paraId="21744568" w14:textId="7DD0965D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ЭГ </w:t>
            </w:r>
            <w:r w:rsidR="001C4020" w:rsidRPr="009D58B2">
              <w:rPr>
                <w:rFonts w:cs="Times New Roman"/>
              </w:rPr>
              <w:t>–</w:t>
            </w:r>
            <w:r w:rsidRPr="009D58B2">
              <w:rPr>
                <w:rFonts w:cs="Times New Roman"/>
              </w:rPr>
              <w:t xml:space="preserve"> молниезащита и заземление</w:t>
            </w:r>
            <w:r w:rsidR="0056069B" w:rsidRPr="009D58B2">
              <w:rPr>
                <w:rFonts w:cs="Times New Roman"/>
              </w:rPr>
              <w:t>,</w:t>
            </w:r>
          </w:p>
          <w:p w14:paraId="049771F1" w14:textId="37AB471A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ЭС </w:t>
            </w:r>
            <w:r w:rsidR="001C4020" w:rsidRPr="009D58B2">
              <w:rPr>
                <w:rFonts w:cs="Times New Roman"/>
              </w:rPr>
              <w:t>–</w:t>
            </w:r>
            <w:r w:rsidRPr="009D58B2">
              <w:rPr>
                <w:rFonts w:cs="Times New Roman"/>
              </w:rPr>
              <w:t xml:space="preserve"> электроснабжение (от ТП до ВРУ)</w:t>
            </w:r>
            <w:r w:rsidR="0056069B" w:rsidRPr="009D58B2">
              <w:rPr>
                <w:rFonts w:cs="Times New Roman"/>
              </w:rPr>
              <w:t>,</w:t>
            </w:r>
          </w:p>
          <w:p w14:paraId="40FAD5C9" w14:textId="79E689F5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ЭМ </w:t>
            </w:r>
            <w:r w:rsidR="001C4020" w:rsidRPr="009D58B2">
              <w:rPr>
                <w:rFonts w:cs="Times New Roman"/>
              </w:rPr>
              <w:t>–</w:t>
            </w:r>
            <w:r w:rsidRPr="009D58B2">
              <w:rPr>
                <w:rFonts w:cs="Times New Roman"/>
              </w:rPr>
              <w:t xml:space="preserve"> электрооборудование (компьютеры, холодильники, плиты, стиральные машины, электрические розетки, насосы, двигатели и т.п.)</w:t>
            </w:r>
            <w:r w:rsidR="0056069B" w:rsidRPr="009D58B2">
              <w:rPr>
                <w:rFonts w:cs="Times New Roman"/>
              </w:rPr>
              <w:t>,</w:t>
            </w:r>
          </w:p>
          <w:p w14:paraId="71E85270" w14:textId="1BD8132E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ЭО </w:t>
            </w:r>
            <w:r w:rsidR="001C4020" w:rsidRPr="009D58B2">
              <w:rPr>
                <w:rFonts w:cs="Times New Roman"/>
              </w:rPr>
              <w:t>–</w:t>
            </w:r>
            <w:r w:rsidRPr="009D58B2">
              <w:rPr>
                <w:rFonts w:cs="Times New Roman"/>
              </w:rPr>
              <w:t xml:space="preserve"> электроосвещение (внутреннее)</w:t>
            </w:r>
            <w:r w:rsidR="0056069B" w:rsidRPr="009D58B2">
              <w:rPr>
                <w:rFonts w:cs="Times New Roman"/>
              </w:rPr>
              <w:t>,</w:t>
            </w:r>
          </w:p>
          <w:p w14:paraId="78AF8B65" w14:textId="357399CC" w:rsidR="003B1C34" w:rsidRPr="009D58B2" w:rsidRDefault="538C1967" w:rsidP="00495FD1">
            <w:pPr>
              <w:pStyle w:val="a5"/>
              <w:jc w:val="left"/>
              <w:rPr>
                <w:rFonts w:eastAsia="Arial" w:cs="Times New Roman"/>
                <w:color w:val="222222"/>
                <w:sz w:val="21"/>
                <w:szCs w:val="21"/>
              </w:rPr>
            </w:pPr>
            <w:r w:rsidRPr="009D58B2">
              <w:rPr>
                <w:rFonts w:eastAsia="Arial" w:cs="Times New Roman"/>
                <w:color w:val="222222"/>
                <w:sz w:val="21"/>
                <w:szCs w:val="21"/>
              </w:rPr>
              <w:t xml:space="preserve">ЭН </w:t>
            </w:r>
            <w:r w:rsidR="001C4020" w:rsidRPr="009D58B2">
              <w:rPr>
                <w:rFonts w:eastAsia="Arial" w:cs="Times New Roman"/>
                <w:color w:val="222222"/>
                <w:sz w:val="21"/>
                <w:szCs w:val="21"/>
              </w:rPr>
              <w:t>–</w:t>
            </w:r>
            <w:r w:rsidR="0056069B" w:rsidRPr="009D58B2">
              <w:rPr>
                <w:rFonts w:eastAsia="Arial" w:cs="Times New Roman"/>
                <w:color w:val="222222"/>
                <w:sz w:val="21"/>
                <w:szCs w:val="21"/>
              </w:rPr>
              <w:t xml:space="preserve"> электроосвещение наружное;</w:t>
            </w:r>
          </w:p>
          <w:p w14:paraId="01839383" w14:textId="67A169AA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б) подраздел «Система водоснабжения» (ИОС2);</w:t>
            </w:r>
          </w:p>
          <w:p w14:paraId="2FBEB8C5" w14:textId="654DCF29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в) подраздел «Система водоотведения» (ИОС3);</w:t>
            </w:r>
          </w:p>
          <w:p w14:paraId="42C32F8A" w14:textId="79A2ACE4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г) подраздел «Отопление, вентиляция и кондиционирование воздуха, тепловые сети» (ИОС4);</w:t>
            </w:r>
          </w:p>
          <w:p w14:paraId="55039B88" w14:textId="70EE12C2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д) подраздел «Сети связи» (ИОС5);</w:t>
            </w:r>
          </w:p>
          <w:p w14:paraId="0672A333" w14:textId="66443F5D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е) подраздел «Система газоснабжения» (ИОС6);</w:t>
            </w:r>
          </w:p>
          <w:p w14:paraId="76EB997D" w14:textId="77777777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ж) подраздел «Технологические решения» (ИОС7);</w:t>
            </w:r>
          </w:p>
          <w:p w14:paraId="476C58EE" w14:textId="0BCFFFEA" w:rsidR="003B1C34" w:rsidRPr="009D58B2" w:rsidRDefault="003B1C34" w:rsidP="00495FD1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з) подраздел «Автоматизация инженерного обо</w:t>
            </w:r>
            <w:r w:rsidR="001C4020" w:rsidRPr="009D58B2">
              <w:rPr>
                <w:rFonts w:cs="Times New Roman"/>
              </w:rPr>
              <w:t>рудования и систем» (ИОС8)</w:t>
            </w:r>
          </w:p>
          <w:p w14:paraId="6A018E38" w14:textId="78DB7764" w:rsidR="003B1C34" w:rsidRPr="009D58B2" w:rsidRDefault="003B1C34" w:rsidP="004B4C50">
            <w:pPr>
              <w:pStyle w:val="-3"/>
              <w:rPr>
                <w:rFonts w:cs="Times New Roman"/>
              </w:rPr>
            </w:pPr>
          </w:p>
        </w:tc>
      </w:tr>
      <w:tr w:rsidR="00DD611B" w:rsidRPr="009D58B2" w14:paraId="49689E4A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CA0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ПОС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D08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Проект организации строительства</w:t>
            </w:r>
          </w:p>
        </w:tc>
      </w:tr>
      <w:tr w:rsidR="00DD611B" w:rsidRPr="009D58B2" w14:paraId="6213722B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4F2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ПОД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75F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Проект организации работ по сносу или демонтажу объектов капитального строительства</w:t>
            </w:r>
          </w:p>
        </w:tc>
      </w:tr>
      <w:tr w:rsidR="00DD611B" w:rsidRPr="009D58B2" w14:paraId="4F4AB4B9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D0B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ПМООС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927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Перечень мероприятий по охране окружающей среды</w:t>
            </w:r>
          </w:p>
        </w:tc>
      </w:tr>
      <w:tr w:rsidR="00DD611B" w:rsidRPr="009D58B2" w14:paraId="65C4BD31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400B7" w14:textId="232CB88A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ПБ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2859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Мероприятия по обеспечению пожарной безопасности</w:t>
            </w:r>
          </w:p>
        </w:tc>
      </w:tr>
      <w:tr w:rsidR="00DD611B" w:rsidRPr="009D58B2" w14:paraId="35E212F0" w14:textId="77777777" w:rsidTr="00B92E1A">
        <w:trPr>
          <w:trHeight w:val="454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E6D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ОДИ</w:t>
            </w:r>
          </w:p>
        </w:tc>
        <w:tc>
          <w:tcPr>
            <w:tcW w:w="8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B233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Мероприятия по обеспечению доступа инвалидов</w:t>
            </w:r>
          </w:p>
        </w:tc>
      </w:tr>
    </w:tbl>
    <w:p w14:paraId="5B583455" w14:textId="77777777" w:rsidR="005B4334" w:rsidRPr="009D58B2" w:rsidRDefault="005B4334" w:rsidP="005B4334">
      <w:pPr>
        <w:pStyle w:val="a5"/>
        <w:rPr>
          <w:rFonts w:cs="Times New Roman"/>
        </w:rPr>
      </w:pPr>
      <w:bookmarkStart w:id="602" w:name="_Toc517243462"/>
      <w:bookmarkStart w:id="603" w:name="_Toc517258313"/>
      <w:bookmarkStart w:id="604" w:name="_Toc517262213"/>
      <w:bookmarkStart w:id="605" w:name="_Toc517876496"/>
      <w:bookmarkStart w:id="606" w:name="_Toc517876881"/>
    </w:p>
    <w:p w14:paraId="3CFD54CF" w14:textId="61DC96BD" w:rsidR="00DD611B" w:rsidRPr="009D58B2" w:rsidRDefault="00DD611B" w:rsidP="00DD611B">
      <w:pPr>
        <w:pStyle w:val="RA3"/>
        <w:rPr>
          <w:rFonts w:cs="Times New Roman"/>
        </w:rPr>
      </w:pPr>
      <w:bookmarkStart w:id="607" w:name="_Toc518894552"/>
      <w:bookmarkStart w:id="608" w:name="_Toc4001677"/>
      <w:r w:rsidRPr="009D58B2">
        <w:rPr>
          <w:rFonts w:cs="Times New Roman"/>
        </w:rPr>
        <w:t>Перечень разделов стадии Р</w:t>
      </w:r>
      <w:bookmarkEnd w:id="602"/>
      <w:bookmarkEnd w:id="603"/>
      <w:bookmarkEnd w:id="604"/>
      <w:bookmarkEnd w:id="605"/>
      <w:bookmarkEnd w:id="606"/>
      <w:bookmarkEnd w:id="607"/>
      <w:bookmarkEnd w:id="608"/>
    </w:p>
    <w:p w14:paraId="5DAB57F3" w14:textId="2595785D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Основным документом, определяющим марки основных комплектов рабочих чертежей, является ГОСТ 21.1101-2013.</w:t>
      </w:r>
    </w:p>
    <w:p w14:paraId="1159DB73" w14:textId="5CB6627B" w:rsidR="006243E9" w:rsidRDefault="00BA3C49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В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_Ref518823672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9</w:t>
      </w:r>
      <w:r w:rsidRPr="009D58B2">
        <w:rPr>
          <w:rFonts w:cs="Times New Roman"/>
        </w:rPr>
        <w:fldChar w:fldCharType="end"/>
      </w:r>
      <w:r w:rsidR="00DD611B" w:rsidRPr="009D58B2">
        <w:rPr>
          <w:rFonts w:cs="Times New Roman"/>
        </w:rPr>
        <w:t xml:space="preserve"> представлен перечень </w:t>
      </w:r>
      <w:r w:rsidR="001C1437" w:rsidRPr="009D58B2">
        <w:rPr>
          <w:rFonts w:cs="Times New Roman"/>
        </w:rPr>
        <w:t xml:space="preserve">используемых марок основных комплектов </w:t>
      </w:r>
      <w:r w:rsidR="00DD611B" w:rsidRPr="009D58B2">
        <w:rPr>
          <w:rFonts w:cs="Times New Roman"/>
        </w:rPr>
        <w:t xml:space="preserve">рабочей документации и их расшифровка. </w:t>
      </w:r>
    </w:p>
    <w:p w14:paraId="5BECE3F2" w14:textId="77777777" w:rsidR="006243E9" w:rsidRDefault="006243E9">
      <w:pPr>
        <w:rPr>
          <w:rFonts w:cs="Times New Roman"/>
        </w:rPr>
      </w:pPr>
      <w:r>
        <w:rPr>
          <w:rFonts w:cs="Times New Roman"/>
        </w:rPr>
        <w:br w:type="page"/>
      </w:r>
    </w:p>
    <w:p w14:paraId="0B51D072" w14:textId="77777777" w:rsidR="00DD611B" w:rsidRPr="009D58B2" w:rsidRDefault="00DD611B" w:rsidP="00D82CE7">
      <w:pPr>
        <w:pStyle w:val="a6"/>
        <w:rPr>
          <w:rFonts w:cs="Times New Roman"/>
        </w:rPr>
      </w:pPr>
    </w:p>
    <w:p w14:paraId="3F4479E8" w14:textId="6F0E25DA" w:rsidR="00DD611B" w:rsidRPr="009D58B2" w:rsidRDefault="00DD611B" w:rsidP="006926FC">
      <w:pPr>
        <w:pStyle w:val="afd"/>
        <w:rPr>
          <w:rFonts w:cs="Times New Roman"/>
        </w:rPr>
      </w:pPr>
      <w:bookmarkStart w:id="609" w:name="_Ref518823672"/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9</w:t>
      </w:r>
      <w:r w:rsidR="00515297" w:rsidRPr="009D58B2">
        <w:rPr>
          <w:rFonts w:cs="Times New Roman"/>
          <w:noProof/>
        </w:rPr>
        <w:fldChar w:fldCharType="end"/>
      </w:r>
      <w:bookmarkEnd w:id="609"/>
    </w:p>
    <w:tbl>
      <w:tblPr>
        <w:tblStyle w:val="a8"/>
        <w:tblW w:w="9639" w:type="dxa"/>
        <w:jc w:val="center"/>
        <w:tblLook w:val="04A0" w:firstRow="1" w:lastRow="0" w:firstColumn="1" w:lastColumn="0" w:noHBand="0" w:noVBand="1"/>
      </w:tblPr>
      <w:tblGrid>
        <w:gridCol w:w="1486"/>
        <w:gridCol w:w="8153"/>
      </w:tblGrid>
      <w:tr w:rsidR="00DD611B" w:rsidRPr="009D58B2" w14:paraId="716F4F1B" w14:textId="77777777" w:rsidTr="00890DBC">
        <w:trPr>
          <w:trHeight w:val="851"/>
          <w:tblHeader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9CC9" w14:textId="4A4D1C63" w:rsidR="00DD611B" w:rsidRPr="009D58B2" w:rsidRDefault="00EB0F0D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Марка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AD4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Расшифровка</w:t>
            </w:r>
          </w:p>
        </w:tc>
      </w:tr>
      <w:tr w:rsidR="00DD611B" w:rsidRPr="009D58B2" w14:paraId="012C8382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BD5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АР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6AA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Архитектурные решения</w:t>
            </w:r>
          </w:p>
        </w:tc>
      </w:tr>
      <w:tr w:rsidR="00616E21" w:rsidRPr="009D58B2" w14:paraId="04AB6CC8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7AAA" w14:textId="2EDC4F70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КР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8288" w14:textId="16888E83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Конструктивные решения</w:t>
            </w:r>
          </w:p>
        </w:tc>
      </w:tr>
      <w:tr w:rsidR="00DD611B" w:rsidRPr="009D58B2" w14:paraId="3AE621B6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D41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КЖ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E433C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Конструкции железобетонные</w:t>
            </w:r>
          </w:p>
        </w:tc>
      </w:tr>
      <w:tr w:rsidR="00DD611B" w:rsidRPr="009D58B2" w14:paraId="23ABA6C1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81B3C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КМ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97A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Конструкции металлические</w:t>
            </w:r>
          </w:p>
        </w:tc>
      </w:tr>
      <w:tr w:rsidR="00DD611B" w:rsidRPr="009D58B2" w14:paraId="4598ACF9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8FFB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ЭС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2C3B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Наружные сети электроснабжения</w:t>
            </w:r>
          </w:p>
        </w:tc>
      </w:tr>
      <w:tr w:rsidR="00DD611B" w:rsidRPr="009D58B2" w14:paraId="05080D29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A89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ЭМ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9F46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Силовое электрооборудование</w:t>
            </w:r>
          </w:p>
        </w:tc>
      </w:tr>
      <w:tr w:rsidR="00DD611B" w:rsidRPr="009D58B2" w14:paraId="658FD376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915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ЭО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BB2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Электрическое освещение</w:t>
            </w:r>
          </w:p>
        </w:tc>
      </w:tr>
      <w:tr w:rsidR="00DD611B" w:rsidRPr="009D58B2" w14:paraId="3D9F4DF4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4A7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ЭН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364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Наружное освещение</w:t>
            </w:r>
          </w:p>
        </w:tc>
      </w:tr>
      <w:tr w:rsidR="00DD611B" w:rsidRPr="009D58B2" w14:paraId="2122592C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6A86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ВК1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6B33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Внутреннее водоснабжение</w:t>
            </w:r>
          </w:p>
        </w:tc>
      </w:tr>
      <w:tr w:rsidR="00DD611B" w:rsidRPr="009D58B2" w14:paraId="7892F314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3B810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ВК2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17CE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Водоотведение</w:t>
            </w:r>
          </w:p>
        </w:tc>
      </w:tr>
      <w:tr w:rsidR="00DD611B" w:rsidRPr="009D58B2" w14:paraId="51595DA5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3DC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НВ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CA58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Наружные сети водоснабжения</w:t>
            </w:r>
          </w:p>
        </w:tc>
      </w:tr>
      <w:tr w:rsidR="00DD611B" w:rsidRPr="009D58B2" w14:paraId="696BD851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6E50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НК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D81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Наружные сети водоотведения</w:t>
            </w:r>
          </w:p>
        </w:tc>
      </w:tr>
      <w:tr w:rsidR="00DD611B" w:rsidRPr="009D58B2" w14:paraId="5D5FE244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9AF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НВК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6253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Наружные сети водоснабжения и канализации</w:t>
            </w:r>
          </w:p>
        </w:tc>
      </w:tr>
      <w:tr w:rsidR="00DD611B" w:rsidRPr="009D58B2" w14:paraId="19A9EAE6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3BEC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ПТ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91D2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Пожаротушение</w:t>
            </w:r>
          </w:p>
        </w:tc>
      </w:tr>
      <w:tr w:rsidR="00DD611B" w:rsidRPr="009D58B2" w14:paraId="7F87687F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5499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ОВ1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8C4E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Отопление</w:t>
            </w:r>
          </w:p>
        </w:tc>
      </w:tr>
      <w:tr w:rsidR="00DD611B" w:rsidRPr="009D58B2" w14:paraId="54FCF8A2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BA0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ОВ2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D1E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Вентиляция</w:t>
            </w:r>
          </w:p>
        </w:tc>
      </w:tr>
      <w:tr w:rsidR="00DD611B" w:rsidRPr="009D58B2" w14:paraId="0295AECD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52C5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ПВ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02F9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Противодымная вентиляция</w:t>
            </w:r>
          </w:p>
        </w:tc>
      </w:tr>
      <w:tr w:rsidR="00DD611B" w:rsidRPr="009D58B2" w14:paraId="05427751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A59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ТМ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929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Тепломеханические решения</w:t>
            </w:r>
          </w:p>
        </w:tc>
      </w:tr>
      <w:tr w:rsidR="00DD611B" w:rsidRPr="009D58B2" w14:paraId="0E1453A3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80F9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ТС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809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Теплоснабжение</w:t>
            </w:r>
          </w:p>
        </w:tc>
      </w:tr>
      <w:tr w:rsidR="00DD611B" w:rsidRPr="009D58B2" w14:paraId="7BFA11C2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56D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ХС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C8D8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Кондиционирование и холодоснабжение</w:t>
            </w:r>
          </w:p>
        </w:tc>
      </w:tr>
      <w:tr w:rsidR="00DD611B" w:rsidRPr="009D58B2" w14:paraId="7D7164BA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331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СС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DDA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Сети связи</w:t>
            </w:r>
          </w:p>
        </w:tc>
      </w:tr>
      <w:tr w:rsidR="00616E21" w:rsidRPr="009D58B2" w14:paraId="17486D89" w14:textId="77777777" w:rsidTr="00890DBC">
        <w:trPr>
          <w:trHeight w:val="454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AC75" w14:textId="7AEA87E8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ТХ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4C864" w14:textId="1C3B9F2F" w:rsidR="00616E21" w:rsidRPr="009D58B2" w:rsidRDefault="00616E21" w:rsidP="00847FF9">
            <w:pPr>
              <w:pStyle w:val="a5"/>
              <w:rPr>
                <w:rFonts w:cs="Times New Roman"/>
              </w:rPr>
            </w:pPr>
            <w:r>
              <w:rPr>
                <w:rFonts w:cs="Times New Roman"/>
              </w:rPr>
              <w:t>Технологические решения</w:t>
            </w:r>
          </w:p>
        </w:tc>
      </w:tr>
    </w:tbl>
    <w:p w14:paraId="1047D278" w14:textId="77777777" w:rsidR="005B4334" w:rsidRPr="009D58B2" w:rsidRDefault="005B4334" w:rsidP="005B4334">
      <w:pPr>
        <w:pStyle w:val="a5"/>
        <w:rPr>
          <w:rFonts w:cs="Times New Roman"/>
        </w:rPr>
      </w:pPr>
      <w:bookmarkStart w:id="610" w:name="_Toc517243463"/>
      <w:bookmarkStart w:id="611" w:name="_Toc517258314"/>
      <w:bookmarkStart w:id="612" w:name="_Toc517262214"/>
      <w:bookmarkStart w:id="613" w:name="_Toc517876497"/>
      <w:bookmarkStart w:id="614" w:name="_Toc517876882"/>
    </w:p>
    <w:p w14:paraId="0040D1D8" w14:textId="77777777" w:rsidR="005B4334" w:rsidRPr="009D58B2" w:rsidRDefault="005B4334">
      <w:pPr>
        <w:rPr>
          <w:rFonts w:cs="Times New Roman"/>
          <w:b/>
          <w:sz w:val="28"/>
        </w:rPr>
      </w:pPr>
      <w:r w:rsidRPr="009D58B2">
        <w:rPr>
          <w:rFonts w:cs="Times New Roman"/>
        </w:rPr>
        <w:br w:type="page"/>
      </w:r>
    </w:p>
    <w:p w14:paraId="023231D4" w14:textId="01893CD3" w:rsidR="00DD611B" w:rsidRPr="009D58B2" w:rsidRDefault="00DD611B" w:rsidP="00DD611B">
      <w:pPr>
        <w:pStyle w:val="RA10"/>
        <w:rPr>
          <w:rFonts w:cs="Times New Roman"/>
        </w:rPr>
      </w:pPr>
      <w:bookmarkStart w:id="615" w:name="_Toc518894553"/>
      <w:bookmarkStart w:id="616" w:name="_Toc4001678"/>
      <w:r w:rsidRPr="009D58B2">
        <w:rPr>
          <w:rFonts w:cs="Times New Roman"/>
        </w:rPr>
        <w:lastRenderedPageBreak/>
        <w:t>Процессы информационного моделирования</w:t>
      </w:r>
      <w:bookmarkEnd w:id="610"/>
      <w:bookmarkEnd w:id="611"/>
      <w:bookmarkEnd w:id="612"/>
      <w:bookmarkEnd w:id="613"/>
      <w:bookmarkEnd w:id="614"/>
      <w:r w:rsidR="00684D4A">
        <w:rPr>
          <w:rFonts w:cs="Times New Roman"/>
        </w:rPr>
        <w:t>.</w:t>
      </w:r>
      <w:bookmarkEnd w:id="615"/>
      <w:bookmarkEnd w:id="616"/>
    </w:p>
    <w:p w14:paraId="5AAE480A" w14:textId="3EEE13B1" w:rsidR="00DD611B" w:rsidRPr="009D58B2" w:rsidRDefault="00DD611B" w:rsidP="00DD611B">
      <w:pPr>
        <w:pStyle w:val="RA2"/>
        <w:rPr>
          <w:rFonts w:cs="Times New Roman"/>
        </w:rPr>
      </w:pPr>
      <w:bookmarkStart w:id="617" w:name="_Toc517243464"/>
      <w:bookmarkStart w:id="618" w:name="_Toc517258315"/>
      <w:bookmarkStart w:id="619" w:name="_Toc517262215"/>
      <w:bookmarkStart w:id="620" w:name="_Toc517876498"/>
      <w:bookmarkStart w:id="621" w:name="_Toc517876883"/>
      <w:bookmarkStart w:id="622" w:name="_Toc518894554"/>
      <w:bookmarkStart w:id="623" w:name="_Toc4001679"/>
      <w:r w:rsidRPr="009D58B2">
        <w:rPr>
          <w:rFonts w:cs="Times New Roman"/>
        </w:rPr>
        <w:t>Правила разделения модели</w:t>
      </w:r>
      <w:bookmarkEnd w:id="617"/>
      <w:bookmarkEnd w:id="618"/>
      <w:bookmarkEnd w:id="619"/>
      <w:bookmarkEnd w:id="620"/>
      <w:bookmarkEnd w:id="621"/>
      <w:r w:rsidR="00684D4A">
        <w:rPr>
          <w:rFonts w:cs="Times New Roman"/>
        </w:rPr>
        <w:t>.</w:t>
      </w:r>
      <w:bookmarkEnd w:id="622"/>
      <w:bookmarkEnd w:id="623"/>
    </w:p>
    <w:p w14:paraId="1592F905" w14:textId="11BACDF6" w:rsidR="001002D5" w:rsidRPr="0080542A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Файл модели должен содержать данные только одного раздела разрабатываемой документации. Для инженерных сетей могут применяться исключения. В этом случае несколько дисциплин может быть объединено в одном файле. В пределах одного раздела файл может быть разделен в случае, если размер хранилища превышает 300 мегабайт</w:t>
      </w:r>
      <w:r w:rsidR="001002D5" w:rsidRPr="009D58B2">
        <w:rPr>
          <w:rFonts w:cs="Times New Roman"/>
        </w:rPr>
        <w:t xml:space="preserve"> для моделей, разрабатываемых в </w:t>
      </w:r>
      <w:r w:rsidR="001002D5" w:rsidRPr="009D58B2">
        <w:rPr>
          <w:rFonts w:cs="Times New Roman"/>
          <w:lang w:val="en-US"/>
        </w:rPr>
        <w:t>Autodesk</w:t>
      </w:r>
      <w:r w:rsidR="001002D5" w:rsidRPr="009D58B2">
        <w:rPr>
          <w:rFonts w:cs="Times New Roman"/>
        </w:rPr>
        <w:t xml:space="preserve"> </w:t>
      </w:r>
      <w:r w:rsidR="001002D5" w:rsidRPr="009D58B2">
        <w:rPr>
          <w:rFonts w:cs="Times New Roman"/>
          <w:lang w:val="en-US"/>
        </w:rPr>
        <w:t>Revit</w:t>
      </w:r>
      <w:r w:rsidR="007D3D5A" w:rsidRPr="009D58B2">
        <w:rPr>
          <w:rFonts w:cs="Times New Roman"/>
        </w:rPr>
        <w:t xml:space="preserve">. Для моделей, разрабатываемых в </w:t>
      </w:r>
      <w:r w:rsidR="007D3D5A" w:rsidRPr="009D58B2">
        <w:rPr>
          <w:rFonts w:cs="Times New Roman"/>
          <w:lang w:val="en-US"/>
        </w:rPr>
        <w:t>Autodesk</w:t>
      </w:r>
      <w:r w:rsidR="007D3D5A" w:rsidRPr="009D58B2">
        <w:rPr>
          <w:rFonts w:cs="Times New Roman"/>
        </w:rPr>
        <w:t xml:space="preserve"> </w:t>
      </w:r>
      <w:r w:rsidR="00D7147E" w:rsidRPr="009D58B2">
        <w:rPr>
          <w:rFonts w:cs="Times New Roman"/>
          <w:lang w:val="en-US"/>
        </w:rPr>
        <w:t>Civil</w:t>
      </w:r>
      <w:r w:rsidR="00AB7821" w:rsidRPr="009D58B2">
        <w:rPr>
          <w:rFonts w:cs="Times New Roman"/>
        </w:rPr>
        <w:t xml:space="preserve"> </w:t>
      </w:r>
      <w:r w:rsidR="006B6703" w:rsidRPr="009D58B2">
        <w:rPr>
          <w:rFonts w:cs="Times New Roman"/>
        </w:rPr>
        <w:t>3D</w:t>
      </w:r>
      <w:r w:rsidR="007D3D5A" w:rsidRPr="009D58B2">
        <w:rPr>
          <w:rFonts w:cs="Times New Roman"/>
        </w:rPr>
        <w:t xml:space="preserve"> </w:t>
      </w:r>
      <w:proofErr w:type="gramStart"/>
      <w:r w:rsidR="007D3D5A" w:rsidRPr="009D58B2">
        <w:rPr>
          <w:rFonts w:cs="Times New Roman"/>
        </w:rPr>
        <w:t>размер файла</w:t>
      </w:r>
      <w:proofErr w:type="gramEnd"/>
      <w:r w:rsidR="007D3D5A" w:rsidRPr="009D58B2">
        <w:rPr>
          <w:rFonts w:cs="Times New Roman"/>
        </w:rPr>
        <w:t xml:space="preserve"> не должен превышать 15 м</w:t>
      </w:r>
      <w:r w:rsidR="00BB02F3" w:rsidRPr="009D58B2">
        <w:rPr>
          <w:rFonts w:cs="Times New Roman"/>
        </w:rPr>
        <w:t>егабайт</w:t>
      </w:r>
      <w:r w:rsidR="007D3D5A" w:rsidRPr="009D58B2">
        <w:rPr>
          <w:rFonts w:cs="Times New Roman"/>
        </w:rPr>
        <w:t>.</w:t>
      </w:r>
      <w:ins w:id="624" w:author="Сергей Волков" w:date="2019-03-26T10:58:00Z">
        <w:r w:rsidR="0080542A">
          <w:rPr>
            <w:rFonts w:cs="Times New Roman"/>
          </w:rPr>
          <w:t xml:space="preserve"> В случае применения друг</w:t>
        </w:r>
      </w:ins>
      <w:ins w:id="625" w:author="Сергей Волков" w:date="2019-03-26T10:59:00Z">
        <w:r w:rsidR="0080542A">
          <w:rPr>
            <w:rFonts w:cs="Times New Roman"/>
          </w:rPr>
          <w:t xml:space="preserve">ого программного обеспечения для информационного моделирования могут быть определены в рамках </w:t>
        </w:r>
        <w:r w:rsidR="0080542A">
          <w:rPr>
            <w:rFonts w:cs="Times New Roman"/>
            <w:lang w:val="en-US"/>
          </w:rPr>
          <w:t>BEP</w:t>
        </w:r>
        <w:r w:rsidR="0080542A" w:rsidRPr="0080542A">
          <w:rPr>
            <w:rFonts w:cs="Times New Roman"/>
            <w:rPrChange w:id="626" w:author="Сергей Волков" w:date="2019-03-26T10:59:00Z">
              <w:rPr>
                <w:rFonts w:cs="Times New Roman"/>
                <w:lang w:val="en-US"/>
              </w:rPr>
            </w:rPrChange>
          </w:rPr>
          <w:t xml:space="preserve"> </w:t>
        </w:r>
        <w:r w:rsidR="0080542A">
          <w:rPr>
            <w:rFonts w:cs="Times New Roman"/>
          </w:rPr>
          <w:t>другие ограничения.</w:t>
        </w:r>
      </w:ins>
    </w:p>
    <w:p w14:paraId="26534A17" w14:textId="3C30D0F0" w:rsidR="00615229" w:rsidRPr="009D58B2" w:rsidRDefault="00DD611B" w:rsidP="00615229">
      <w:pPr>
        <w:pStyle w:val="a6"/>
        <w:rPr>
          <w:rFonts w:cs="Times New Roman"/>
        </w:rPr>
      </w:pPr>
      <w:r w:rsidRPr="009D58B2">
        <w:rPr>
          <w:rFonts w:cs="Times New Roman"/>
        </w:rPr>
        <w:t>Все модели и их части необходимо именовать согласно правилам именования</w:t>
      </w:r>
      <w:r w:rsidR="00BB02F3" w:rsidRPr="009D58B2">
        <w:rPr>
          <w:rFonts w:cs="Times New Roman"/>
        </w:rPr>
        <w:t>, изложенным в</w:t>
      </w:r>
      <w:r w:rsidR="00D32BC3" w:rsidRPr="009D58B2">
        <w:rPr>
          <w:rFonts w:cs="Times New Roman"/>
        </w:rPr>
        <w:t xml:space="preserve"> разделе</w:t>
      </w:r>
      <w:r w:rsidR="00154690" w:rsidRPr="00154690">
        <w:rPr>
          <w:rFonts w:cs="Times New Roman"/>
        </w:rPr>
        <w:t xml:space="preserve"> </w:t>
      </w:r>
      <w:r w:rsidR="00154690">
        <w:rPr>
          <w:rFonts w:cs="Times New Roman"/>
        </w:rPr>
        <w:fldChar w:fldCharType="begin"/>
      </w:r>
      <w:r w:rsidR="00154690">
        <w:rPr>
          <w:rFonts w:cs="Times New Roman"/>
        </w:rPr>
        <w:instrText xml:space="preserve"> REF _Ref3561290 \r \h </w:instrText>
      </w:r>
      <w:r w:rsidR="00154690">
        <w:rPr>
          <w:rFonts w:cs="Times New Roman"/>
        </w:rPr>
      </w:r>
      <w:r w:rsidR="00154690">
        <w:rPr>
          <w:rFonts w:cs="Times New Roman"/>
        </w:rPr>
        <w:fldChar w:fldCharType="separate"/>
      </w:r>
      <w:r w:rsidR="00D47AD8">
        <w:rPr>
          <w:rFonts w:cs="Times New Roman"/>
        </w:rPr>
        <w:t>5.2.2</w:t>
      </w:r>
      <w:r w:rsidR="00154690">
        <w:rPr>
          <w:rFonts w:cs="Times New Roman"/>
        </w:rPr>
        <w:fldChar w:fldCharType="end"/>
      </w:r>
      <w:r w:rsidR="00D32BC3" w:rsidRPr="009D58B2">
        <w:rPr>
          <w:rFonts w:cs="Times New Roman"/>
        </w:rPr>
        <w:t>,</w:t>
      </w:r>
      <w:r w:rsidRPr="009D58B2">
        <w:rPr>
          <w:rFonts w:cs="Times New Roman"/>
        </w:rPr>
        <w:t xml:space="preserve"> а также все наименования моделей </w:t>
      </w:r>
      <w:r w:rsidR="00910E65" w:rsidRPr="009D58B2">
        <w:rPr>
          <w:rFonts w:cs="Times New Roman"/>
        </w:rPr>
        <w:t xml:space="preserve">необходимо </w:t>
      </w:r>
      <w:r w:rsidRPr="009D58B2">
        <w:rPr>
          <w:rFonts w:cs="Times New Roman"/>
        </w:rPr>
        <w:t>записа</w:t>
      </w:r>
      <w:r w:rsidR="00910E65" w:rsidRPr="009D58B2">
        <w:rPr>
          <w:rFonts w:cs="Times New Roman"/>
        </w:rPr>
        <w:t>ть</w:t>
      </w:r>
      <w:r w:rsidRPr="009D58B2">
        <w:rPr>
          <w:rFonts w:cs="Times New Roman"/>
        </w:rPr>
        <w:t xml:space="preserve"> в </w:t>
      </w:r>
      <w:r w:rsidRPr="009D58B2">
        <w:rPr>
          <w:rFonts w:cs="Times New Roman"/>
          <w:lang w:val="en-US"/>
        </w:rPr>
        <w:t>BEP</w:t>
      </w:r>
      <w:r w:rsidRPr="009D58B2">
        <w:rPr>
          <w:rFonts w:cs="Times New Roman"/>
        </w:rPr>
        <w:t xml:space="preserve"> проекта.</w:t>
      </w:r>
    </w:p>
    <w:p w14:paraId="09F075B6" w14:textId="4C0FACF0" w:rsidR="00DF7B9B" w:rsidRPr="009D58B2" w:rsidRDefault="00DF7B9B" w:rsidP="00615229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Модели наружных инженерных сетей необходимо разбивать в зависимости от их назначения, каждая специальность </w:t>
      </w:r>
      <w:r w:rsidR="00A20524" w:rsidRPr="009D58B2">
        <w:rPr>
          <w:rFonts w:cs="Times New Roman"/>
        </w:rPr>
        <w:t xml:space="preserve">– </w:t>
      </w:r>
      <w:r w:rsidRPr="009D58B2">
        <w:rPr>
          <w:rFonts w:cs="Times New Roman"/>
        </w:rPr>
        <w:t>в отдельном файле. Разбивку сети согласовать с</w:t>
      </w:r>
      <w:r w:rsidR="009C63D1" w:rsidRPr="009D58B2">
        <w:rPr>
          <w:rFonts w:cs="Times New Roman"/>
        </w:rPr>
        <w:t xml:space="preserve"> </w:t>
      </w:r>
      <w:r w:rsidR="007D250A">
        <w:rPr>
          <w:rFonts w:eastAsia="Calibri" w:cs="Times New Roman"/>
        </w:rPr>
        <w:t xml:space="preserve">Отделом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7D250A">
        <w:rPr>
          <w:rFonts w:eastAsia="Calibri" w:cs="Times New Roman"/>
        </w:rPr>
        <w:t>ологий</w:t>
      </w:r>
      <w:r w:rsidRPr="009D58B2">
        <w:rPr>
          <w:rFonts w:cs="Times New Roman"/>
        </w:rPr>
        <w:t xml:space="preserve"> и отразить в BEP. </w:t>
      </w:r>
      <w:r w:rsidRPr="00406F25">
        <w:rPr>
          <w:rFonts w:cs="Times New Roman"/>
        </w:rPr>
        <w:t>Общая протяженность сетей в одном файле не более 5</w:t>
      </w:r>
      <w:r w:rsidR="00A20524" w:rsidRPr="00406F25">
        <w:rPr>
          <w:rFonts w:cs="Times New Roman"/>
        </w:rPr>
        <w:t xml:space="preserve"> </w:t>
      </w:r>
      <w:r w:rsidRPr="00406F25">
        <w:rPr>
          <w:rFonts w:cs="Times New Roman"/>
        </w:rPr>
        <w:t>км, желательн</w:t>
      </w:r>
      <w:r w:rsidR="00A20524" w:rsidRPr="00406F25">
        <w:rPr>
          <w:rFonts w:cs="Times New Roman"/>
        </w:rPr>
        <w:t>а</w:t>
      </w:r>
      <w:r w:rsidRPr="00406F25">
        <w:rPr>
          <w:rFonts w:cs="Times New Roman"/>
        </w:rPr>
        <w:t xml:space="preserve"> разбивка на участки по 1 км. Не рекомендуется создавать продольные профили более чем 1км длиной </w:t>
      </w:r>
      <w:r w:rsidR="00925638" w:rsidRPr="00406F25">
        <w:rPr>
          <w:rFonts w:cs="Times New Roman"/>
        </w:rPr>
        <w:t xml:space="preserve">и </w:t>
      </w:r>
      <w:r w:rsidR="00711DE0" w:rsidRPr="00406F25">
        <w:rPr>
          <w:rFonts w:cs="Times New Roman"/>
        </w:rPr>
        <w:t>в</w:t>
      </w:r>
      <w:r w:rsidRPr="00406F25">
        <w:rPr>
          <w:rFonts w:cs="Times New Roman"/>
        </w:rPr>
        <w:t xml:space="preserve"> количестве более 100шт</w:t>
      </w:r>
      <w:r w:rsidR="008E4B7C" w:rsidRPr="00406F25">
        <w:rPr>
          <w:rFonts w:cs="Times New Roman"/>
        </w:rPr>
        <w:t>ук.</w:t>
      </w:r>
    </w:p>
    <w:p w14:paraId="644E2666" w14:textId="77A5DCB1" w:rsidR="00DD611B" w:rsidRPr="009D58B2" w:rsidRDefault="00DD611B" w:rsidP="00DD611B">
      <w:pPr>
        <w:pStyle w:val="RA2"/>
        <w:rPr>
          <w:rFonts w:cs="Times New Roman"/>
        </w:rPr>
      </w:pPr>
      <w:bookmarkStart w:id="627" w:name="_Toc517243465"/>
      <w:bookmarkStart w:id="628" w:name="_Ref517256702"/>
      <w:bookmarkStart w:id="629" w:name="_Toc517258316"/>
      <w:bookmarkStart w:id="630" w:name="_Toc517262216"/>
      <w:bookmarkStart w:id="631" w:name="_Toc517876499"/>
      <w:bookmarkStart w:id="632" w:name="_Toc517876884"/>
      <w:bookmarkStart w:id="633" w:name="_Toc518894555"/>
      <w:bookmarkStart w:id="634" w:name="_Ref3563203"/>
      <w:bookmarkStart w:id="635" w:name="_Toc4001680"/>
      <w:r w:rsidRPr="009D58B2">
        <w:rPr>
          <w:rFonts w:cs="Times New Roman"/>
        </w:rPr>
        <w:t xml:space="preserve">Уровень проработки </w:t>
      </w:r>
      <w:r w:rsidRPr="009D58B2">
        <w:rPr>
          <w:rFonts w:cs="Times New Roman"/>
          <w:lang w:val="en-US"/>
        </w:rPr>
        <w:t>LOD</w:t>
      </w:r>
      <w:bookmarkEnd w:id="627"/>
      <w:bookmarkEnd w:id="628"/>
      <w:bookmarkEnd w:id="629"/>
      <w:bookmarkEnd w:id="630"/>
      <w:bookmarkEnd w:id="631"/>
      <w:bookmarkEnd w:id="632"/>
      <w:r w:rsidR="00946B91" w:rsidRPr="009D58B2">
        <w:rPr>
          <w:rFonts w:cs="Times New Roman"/>
        </w:rPr>
        <w:t>.</w:t>
      </w:r>
      <w:bookmarkEnd w:id="633"/>
      <w:bookmarkEnd w:id="634"/>
      <w:bookmarkEnd w:id="635"/>
    </w:p>
    <w:p w14:paraId="2524134A" w14:textId="6EFD84D0" w:rsidR="00DD611B" w:rsidRPr="0013554D" w:rsidRDefault="00DD611B" w:rsidP="00D82CE7">
      <w:pPr>
        <w:pStyle w:val="a6"/>
        <w:rPr>
          <w:rFonts w:cs="Times New Roman"/>
        </w:rPr>
      </w:pPr>
      <w:r w:rsidRPr="0013554D">
        <w:rPr>
          <w:rFonts w:cs="Times New Roman"/>
        </w:rPr>
        <w:t xml:space="preserve">Уровни </w:t>
      </w:r>
      <w:r w:rsidR="00C25EE7" w:rsidRPr="0013554D">
        <w:rPr>
          <w:rFonts w:cs="Times New Roman"/>
        </w:rPr>
        <w:t xml:space="preserve">проработки </w:t>
      </w:r>
      <w:r w:rsidR="007D5803" w:rsidRPr="0013554D">
        <w:rPr>
          <w:rFonts w:cs="Times New Roman"/>
        </w:rPr>
        <w:t>И</w:t>
      </w:r>
      <w:r w:rsidRPr="0013554D">
        <w:rPr>
          <w:rFonts w:cs="Times New Roman"/>
        </w:rPr>
        <w:t xml:space="preserve">нформационной модели (LOD G/LOD I) определяют </w:t>
      </w:r>
      <w:r w:rsidR="00C25EE7" w:rsidRPr="0013554D">
        <w:rPr>
          <w:rFonts w:cs="Times New Roman"/>
        </w:rPr>
        <w:t xml:space="preserve">степень </w:t>
      </w:r>
      <w:r w:rsidR="00E962D5" w:rsidRPr="0013554D">
        <w:rPr>
          <w:rFonts w:cs="Times New Roman"/>
        </w:rPr>
        <w:t>её наполнения различными элементами и их атрибутами</w:t>
      </w:r>
      <w:r w:rsidRPr="0013554D">
        <w:rPr>
          <w:rFonts w:cs="Times New Roman"/>
        </w:rPr>
        <w:t xml:space="preserve">. Основная цель определения уровней </w:t>
      </w:r>
      <w:r w:rsidR="00E962D5" w:rsidRPr="0013554D">
        <w:rPr>
          <w:rFonts w:cs="Times New Roman"/>
        </w:rPr>
        <w:t>проработки</w:t>
      </w:r>
      <w:r w:rsidRPr="0013554D">
        <w:rPr>
          <w:rFonts w:cs="Times New Roman"/>
        </w:rPr>
        <w:t xml:space="preserve"> –</w:t>
      </w:r>
      <w:r w:rsidR="00E962D5" w:rsidRPr="0013554D">
        <w:rPr>
          <w:rFonts w:cs="Times New Roman"/>
        </w:rPr>
        <w:t xml:space="preserve"> формулирование требований по насыщению </w:t>
      </w:r>
      <w:r w:rsidR="007D5803" w:rsidRPr="0013554D">
        <w:rPr>
          <w:rFonts w:cs="Times New Roman"/>
        </w:rPr>
        <w:t>И</w:t>
      </w:r>
      <w:r w:rsidR="00E962D5" w:rsidRPr="0013554D">
        <w:rPr>
          <w:rFonts w:cs="Times New Roman"/>
        </w:rPr>
        <w:t>нформационных моделей для различных этапов жизненного цикла проекта.</w:t>
      </w:r>
    </w:p>
    <w:p w14:paraId="0B5EAB7B" w14:textId="16020104" w:rsidR="00760627" w:rsidRPr="009D58B2" w:rsidRDefault="009D1897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Требования к уровням проработки элементов модели различных разделов</w:t>
      </w:r>
      <w:r w:rsidR="00760627" w:rsidRPr="009D58B2">
        <w:rPr>
          <w:rFonts w:cs="Times New Roman"/>
        </w:rPr>
        <w:t xml:space="preserve"> проекта</w:t>
      </w:r>
      <w:r w:rsidRPr="009D58B2">
        <w:rPr>
          <w:rFonts w:cs="Times New Roman"/>
        </w:rPr>
        <w:t xml:space="preserve"> представлены в виде таблиц </w:t>
      </w:r>
      <w:r w:rsidR="00760627" w:rsidRPr="009D58B2">
        <w:rPr>
          <w:rFonts w:cs="Times New Roman"/>
        </w:rPr>
        <w:t xml:space="preserve">описания 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G</w:t>
      </w:r>
      <w:r w:rsidRPr="009D58B2">
        <w:rPr>
          <w:rFonts w:cs="Times New Roman"/>
        </w:rPr>
        <w:t xml:space="preserve"> и 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I</w:t>
      </w:r>
      <w:r w:rsidRPr="009D58B2">
        <w:rPr>
          <w:rFonts w:cs="Times New Roman"/>
        </w:rPr>
        <w:t xml:space="preserve"> в Приложении 1 настоящего документа.</w:t>
      </w:r>
    </w:p>
    <w:p w14:paraId="3A265A62" w14:textId="484475F8" w:rsidR="009D1897" w:rsidRPr="009D58B2" w:rsidRDefault="00760627" w:rsidP="00F2031E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Соответствие 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G</w:t>
      </w:r>
      <w:r w:rsidRPr="009D58B2">
        <w:rPr>
          <w:rFonts w:cs="Times New Roman"/>
        </w:rPr>
        <w:t xml:space="preserve"> и 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I</w:t>
      </w:r>
      <w:r w:rsidRPr="009D58B2">
        <w:rPr>
          <w:rFonts w:cs="Times New Roman"/>
        </w:rPr>
        <w:t xml:space="preserve"> различным этапам проекта описаны в </w:t>
      </w:r>
      <w:r w:rsidR="00FE2FA9" w:rsidRPr="009D58B2">
        <w:rPr>
          <w:rFonts w:cs="Times New Roman"/>
        </w:rPr>
        <w:t>таблице 1 Приложения 1 настоящего документа</w:t>
      </w:r>
      <w:r w:rsidR="0084586C" w:rsidRPr="009D58B2">
        <w:rPr>
          <w:rFonts w:cs="Times New Roman"/>
        </w:rPr>
        <w:t>.</w:t>
      </w:r>
    </w:p>
    <w:p w14:paraId="3BDD2780" w14:textId="467C0FB0" w:rsidR="00D54EAB" w:rsidRDefault="00D54EAB" w:rsidP="00823A38">
      <w:pPr>
        <w:pStyle w:val="a6"/>
        <w:rPr>
          <w:ins w:id="636" w:author="Сергей Волков" w:date="2019-03-26T10:59:00Z"/>
          <w:rFonts w:cs="Times New Roman"/>
        </w:rPr>
      </w:pPr>
      <w:r w:rsidRPr="009D58B2">
        <w:rPr>
          <w:rFonts w:cs="Times New Roman"/>
        </w:rPr>
        <w:t xml:space="preserve">В случае необходимости применения нестандартных 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G</w:t>
      </w:r>
      <w:r w:rsidRPr="009D58B2">
        <w:rPr>
          <w:rFonts w:cs="Times New Roman"/>
        </w:rPr>
        <w:t xml:space="preserve"> и </w:t>
      </w:r>
      <w:r w:rsidRPr="009D58B2">
        <w:rPr>
          <w:rFonts w:cs="Times New Roman"/>
          <w:lang w:val="en-US"/>
        </w:rPr>
        <w:t>LOD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I</w:t>
      </w:r>
      <w:r w:rsidRPr="009D58B2">
        <w:rPr>
          <w:rFonts w:cs="Times New Roman"/>
        </w:rPr>
        <w:t xml:space="preserve">, их описание должно быть представлено в приложении к </w:t>
      </w:r>
      <w:r w:rsidRPr="009D58B2">
        <w:rPr>
          <w:rFonts w:cs="Times New Roman"/>
          <w:lang w:val="en-US"/>
        </w:rPr>
        <w:t>EIR</w:t>
      </w:r>
      <w:r w:rsidRPr="009D58B2">
        <w:rPr>
          <w:rFonts w:cs="Times New Roman"/>
        </w:rPr>
        <w:t xml:space="preserve"> по форме, соответствующей </w:t>
      </w:r>
      <w:r w:rsidR="00CC6880" w:rsidRPr="00184884">
        <w:rPr>
          <w:rFonts w:cs="Times New Roman"/>
          <w:color w:val="000000" w:themeColor="text1"/>
        </w:rPr>
        <w:t>П</w:t>
      </w:r>
      <w:r w:rsidRPr="00184884">
        <w:rPr>
          <w:rFonts w:cs="Times New Roman"/>
          <w:color w:val="000000" w:themeColor="text1"/>
        </w:rPr>
        <w:t xml:space="preserve">риложению </w:t>
      </w:r>
      <w:r w:rsidR="00184884" w:rsidRPr="00184884">
        <w:rPr>
          <w:rFonts w:cs="Times New Roman"/>
          <w:color w:val="000000" w:themeColor="text1"/>
          <w:lang w:val="en-US"/>
        </w:rPr>
        <w:t>1</w:t>
      </w:r>
      <w:r w:rsidRPr="00154690">
        <w:rPr>
          <w:rFonts w:cs="Times New Roman"/>
          <w:color w:val="FF0000"/>
        </w:rPr>
        <w:t xml:space="preserve"> </w:t>
      </w:r>
      <w:r w:rsidRPr="009D58B2">
        <w:rPr>
          <w:rFonts w:cs="Times New Roman"/>
        </w:rPr>
        <w:t>настоящего документа.</w:t>
      </w:r>
    </w:p>
    <w:p w14:paraId="2072AB0E" w14:textId="37EB930E" w:rsidR="0080542A" w:rsidRDefault="0080542A" w:rsidP="00823A38">
      <w:pPr>
        <w:pStyle w:val="a6"/>
        <w:rPr>
          <w:ins w:id="637" w:author="Сергей Волков" w:date="2019-03-26T11:00:00Z"/>
          <w:rFonts w:cs="Times New Roman"/>
        </w:rPr>
      </w:pPr>
      <w:ins w:id="638" w:author="Сергей Волков" w:date="2019-03-26T10:59:00Z">
        <w:r>
          <w:rPr>
            <w:rFonts w:cs="Times New Roman"/>
          </w:rPr>
          <w:t xml:space="preserve">При проектировании основного оборудования необходимо </w:t>
        </w:r>
      </w:ins>
      <w:ins w:id="639" w:author="Сергей Волков" w:date="2019-03-26T11:00:00Z">
        <w:r w:rsidR="003F02B2">
          <w:rPr>
            <w:rFonts w:cs="Times New Roman"/>
          </w:rPr>
          <w:t xml:space="preserve">участь </w:t>
        </w:r>
      </w:ins>
      <w:ins w:id="640" w:author="Сергей Волков" w:date="2019-03-26T11:01:00Z">
        <w:r w:rsidR="00DC0ABE">
          <w:rPr>
            <w:rFonts w:cs="Times New Roman"/>
          </w:rPr>
          <w:t>уровень</w:t>
        </w:r>
      </w:ins>
      <w:ins w:id="641" w:author="Сергей Волков" w:date="2019-03-26T11:00:00Z">
        <w:r w:rsidR="003F02B2">
          <w:rPr>
            <w:rFonts w:cs="Times New Roman"/>
          </w:rPr>
          <w:t xml:space="preserve"> проработки сервиса </w:t>
        </w:r>
        <w:proofErr w:type="spellStart"/>
        <w:r w:rsidR="003F02B2">
          <w:rPr>
            <w:rFonts w:cs="Times New Roman"/>
            <w:lang w:val="en-US"/>
          </w:rPr>
          <w:t>Lo</w:t>
        </w:r>
      </w:ins>
      <w:ins w:id="642" w:author="Сергей Волков" w:date="2019-03-26T11:01:00Z">
        <w:r w:rsidR="003F02B2">
          <w:rPr>
            <w:rFonts w:cs="Times New Roman"/>
            <w:lang w:val="en-US"/>
          </w:rPr>
          <w:t>S</w:t>
        </w:r>
        <w:proofErr w:type="spellEnd"/>
        <w:r w:rsidR="003F02B2" w:rsidRPr="003F02B2">
          <w:rPr>
            <w:rFonts w:cs="Times New Roman"/>
            <w:rPrChange w:id="643" w:author="Сергей Волков" w:date="2019-03-26T11:01:00Z">
              <w:rPr>
                <w:rFonts w:cs="Times New Roman"/>
                <w:lang w:val="en-US"/>
              </w:rPr>
            </w:rPrChange>
          </w:rPr>
          <w:t xml:space="preserve">. </w:t>
        </w:r>
        <w:r w:rsidR="003F02B2">
          <w:rPr>
            <w:rFonts w:cs="Times New Roman"/>
            <w:lang w:val="en-US"/>
          </w:rPr>
          <w:t>D</w:t>
        </w:r>
        <w:r w:rsidR="003F02B2" w:rsidRPr="003F02B2">
          <w:rPr>
            <w:rFonts w:cs="Times New Roman"/>
            <w:rPrChange w:id="644" w:author="Сергей Волков" w:date="2019-03-26T11:01:00Z">
              <w:rPr>
                <w:rFonts w:cs="Times New Roman"/>
                <w:lang w:val="en-US"/>
              </w:rPr>
            </w:rPrChange>
          </w:rPr>
          <w:t xml:space="preserve"> </w:t>
        </w:r>
        <w:r w:rsidR="003F02B2">
          <w:rPr>
            <w:rFonts w:cs="Times New Roman"/>
          </w:rPr>
          <w:t xml:space="preserve">В частности необходимо </w:t>
        </w:r>
      </w:ins>
      <w:ins w:id="645" w:author="Сергей Волков" w:date="2019-03-26T10:59:00Z">
        <w:r>
          <w:rPr>
            <w:rFonts w:cs="Times New Roman"/>
          </w:rPr>
          <w:t>учест</w:t>
        </w:r>
      </w:ins>
      <w:ins w:id="646" w:author="Сергей Волков" w:date="2019-03-26T11:00:00Z">
        <w:r>
          <w:rPr>
            <w:rFonts w:cs="Times New Roman"/>
          </w:rPr>
          <w:t>ь зоны обслуживания и транспортировки во время строительства и эксплуатации.</w:t>
        </w:r>
      </w:ins>
    </w:p>
    <w:p w14:paraId="4E5C7BE1" w14:textId="77777777" w:rsidR="0080542A" w:rsidRPr="009D58B2" w:rsidRDefault="0080542A" w:rsidP="00823A38">
      <w:pPr>
        <w:pStyle w:val="a6"/>
        <w:rPr>
          <w:rFonts w:cs="Times New Roman"/>
        </w:rPr>
      </w:pPr>
    </w:p>
    <w:p w14:paraId="3F838F65" w14:textId="0EBACE23" w:rsidR="00DD611B" w:rsidRPr="009D58B2" w:rsidRDefault="00DD611B" w:rsidP="00DD611B">
      <w:pPr>
        <w:pStyle w:val="RA2"/>
        <w:rPr>
          <w:rFonts w:cs="Times New Roman"/>
        </w:rPr>
      </w:pPr>
      <w:bookmarkStart w:id="647" w:name="_Toc517243466"/>
      <w:bookmarkStart w:id="648" w:name="_Toc517258317"/>
      <w:bookmarkStart w:id="649" w:name="_Toc517262217"/>
      <w:bookmarkStart w:id="650" w:name="_Ref517716899"/>
      <w:bookmarkStart w:id="651" w:name="_Ref517717346"/>
      <w:bookmarkStart w:id="652" w:name="_Toc517876500"/>
      <w:bookmarkStart w:id="653" w:name="_Toc517876885"/>
      <w:bookmarkStart w:id="654" w:name="_Toc518894556"/>
      <w:bookmarkStart w:id="655" w:name="_Toc4001681"/>
      <w:r w:rsidRPr="009D58B2">
        <w:rPr>
          <w:rFonts w:cs="Times New Roman"/>
        </w:rPr>
        <w:t>Классификация элементов модели</w:t>
      </w:r>
      <w:bookmarkEnd w:id="647"/>
      <w:bookmarkEnd w:id="648"/>
      <w:bookmarkEnd w:id="649"/>
      <w:bookmarkEnd w:id="650"/>
      <w:bookmarkEnd w:id="651"/>
      <w:bookmarkEnd w:id="652"/>
      <w:bookmarkEnd w:id="653"/>
      <w:r w:rsidR="00946B91" w:rsidRPr="009D58B2">
        <w:rPr>
          <w:rFonts w:cs="Times New Roman"/>
        </w:rPr>
        <w:t>.</w:t>
      </w:r>
      <w:bookmarkEnd w:id="654"/>
      <w:bookmarkEnd w:id="655"/>
    </w:p>
    <w:p w14:paraId="3389667C" w14:textId="6E3813A2" w:rsidR="001255B8" w:rsidRPr="009D58B2" w:rsidRDefault="00DD611B" w:rsidP="00695CC2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Каждый элемент </w:t>
      </w:r>
      <w:r w:rsidR="001255B8" w:rsidRPr="009D58B2">
        <w:rPr>
          <w:rFonts w:cs="Times New Roman"/>
        </w:rPr>
        <w:t>М</w:t>
      </w:r>
      <w:r w:rsidRPr="009D58B2">
        <w:rPr>
          <w:rFonts w:cs="Times New Roman"/>
        </w:rPr>
        <w:t>одели должен содержать код</w:t>
      </w:r>
      <w:r w:rsidR="001255B8" w:rsidRPr="009D58B2">
        <w:rPr>
          <w:rFonts w:cs="Times New Roman"/>
        </w:rPr>
        <w:t>, согласно</w:t>
      </w:r>
      <w:r w:rsidRPr="009D58B2">
        <w:rPr>
          <w:rFonts w:cs="Times New Roman"/>
        </w:rPr>
        <w:t xml:space="preserve"> </w:t>
      </w:r>
      <w:r w:rsidR="001255B8" w:rsidRPr="009D58B2">
        <w:rPr>
          <w:rFonts w:cs="Times New Roman"/>
        </w:rPr>
        <w:t>К</w:t>
      </w:r>
      <w:r w:rsidRPr="009D58B2">
        <w:rPr>
          <w:rFonts w:cs="Times New Roman"/>
        </w:rPr>
        <w:t>лассификатору</w:t>
      </w:r>
      <w:r w:rsidR="00305566" w:rsidRPr="009D58B2">
        <w:rPr>
          <w:rFonts w:cs="Times New Roman"/>
        </w:rPr>
        <w:t xml:space="preserve"> элементов модели</w:t>
      </w:r>
      <w:r w:rsidRPr="009D58B2">
        <w:rPr>
          <w:rFonts w:cs="Times New Roman"/>
        </w:rPr>
        <w:t>.</w:t>
      </w:r>
      <w:r w:rsidR="00016B3D" w:rsidRPr="009D58B2">
        <w:rPr>
          <w:rFonts w:cs="Times New Roman"/>
        </w:rPr>
        <w:t xml:space="preserve"> Каждый элемент модели должен содержать набор атрибутивных данных, в соответствии с</w:t>
      </w:r>
      <w:r w:rsidR="00305566" w:rsidRPr="009D58B2">
        <w:rPr>
          <w:rFonts w:cs="Times New Roman"/>
        </w:rPr>
        <w:t xml:space="preserve"> системой</w:t>
      </w:r>
      <w:r w:rsidR="00016B3D" w:rsidRPr="009D58B2">
        <w:rPr>
          <w:rFonts w:cs="Times New Roman"/>
        </w:rPr>
        <w:t xml:space="preserve"> классификаци</w:t>
      </w:r>
      <w:r w:rsidR="00305566" w:rsidRPr="009D58B2">
        <w:rPr>
          <w:rFonts w:cs="Times New Roman"/>
        </w:rPr>
        <w:t>и</w:t>
      </w:r>
      <w:r w:rsidR="001D6F56">
        <w:rPr>
          <w:rFonts w:cs="Times New Roman"/>
        </w:rPr>
        <w:t xml:space="preserve"> согласованной в </w:t>
      </w:r>
      <w:r w:rsidR="001D6F56">
        <w:rPr>
          <w:rFonts w:cs="Times New Roman"/>
          <w:lang w:val="en-US"/>
        </w:rPr>
        <w:t>BEP</w:t>
      </w:r>
      <w:r w:rsidR="00016B3D" w:rsidRPr="009D58B2">
        <w:rPr>
          <w:rFonts w:cs="Times New Roman"/>
        </w:rPr>
        <w:t>.</w:t>
      </w:r>
    </w:p>
    <w:p w14:paraId="474D894A" w14:textId="692A6268" w:rsidR="00955AEE" w:rsidRPr="009D58B2" w:rsidRDefault="00955AEE" w:rsidP="00695CC2">
      <w:pPr>
        <w:pStyle w:val="a6"/>
        <w:rPr>
          <w:rFonts w:cs="Times New Roman"/>
        </w:rPr>
      </w:pPr>
      <w:bookmarkStart w:id="656" w:name="_Toc517243467"/>
      <w:bookmarkStart w:id="657" w:name="_Toc517258318"/>
      <w:bookmarkStart w:id="658" w:name="_Toc517262218"/>
      <w:r w:rsidRPr="009D58B2">
        <w:rPr>
          <w:rFonts w:cs="Times New Roman"/>
        </w:rPr>
        <w:br w:type="page"/>
      </w:r>
    </w:p>
    <w:p w14:paraId="6EDF4EA4" w14:textId="5E55C687" w:rsidR="00DD611B" w:rsidRDefault="00DD611B" w:rsidP="00154690">
      <w:pPr>
        <w:pStyle w:val="RA2"/>
        <w:rPr>
          <w:rFonts w:cs="Times New Roman"/>
        </w:rPr>
      </w:pPr>
      <w:bookmarkStart w:id="659" w:name="_Toc466649135"/>
      <w:bookmarkStart w:id="660" w:name="_Toc509927054"/>
      <w:bookmarkStart w:id="661" w:name="_Toc510184039"/>
      <w:bookmarkStart w:id="662" w:name="_Toc510448616"/>
      <w:bookmarkStart w:id="663" w:name="_Toc510450195"/>
      <w:bookmarkStart w:id="664" w:name="_Toc510451565"/>
      <w:bookmarkStart w:id="665" w:name="_Toc511302344"/>
      <w:bookmarkStart w:id="666" w:name="_Toc512428967"/>
      <w:bookmarkStart w:id="667" w:name="_Toc512521775"/>
      <w:bookmarkStart w:id="668" w:name="_Toc512522208"/>
      <w:bookmarkStart w:id="669" w:name="_Toc512522593"/>
      <w:bookmarkStart w:id="670" w:name="_Toc512535912"/>
      <w:bookmarkStart w:id="671" w:name="_Toc512582591"/>
      <w:bookmarkStart w:id="672" w:name="_Toc512582189"/>
      <w:bookmarkStart w:id="673" w:name="_Toc512582703"/>
      <w:bookmarkStart w:id="674" w:name="_Toc512591617"/>
      <w:bookmarkStart w:id="675" w:name="_Toc512591773"/>
      <w:bookmarkStart w:id="676" w:name="_Toc512663791"/>
      <w:bookmarkStart w:id="677" w:name="_Toc512669675"/>
      <w:bookmarkStart w:id="678" w:name="_Toc514330214"/>
      <w:bookmarkStart w:id="679" w:name="_Toc517243470"/>
      <w:bookmarkStart w:id="680" w:name="_Toc517258321"/>
      <w:bookmarkStart w:id="681" w:name="_Toc517262221"/>
      <w:bookmarkStart w:id="682" w:name="_Toc517876504"/>
      <w:bookmarkStart w:id="683" w:name="_Toc517876889"/>
      <w:bookmarkStart w:id="684" w:name="_Toc518894561"/>
      <w:bookmarkStart w:id="685" w:name="_Toc4001682"/>
      <w:bookmarkStart w:id="686" w:name="_Hlk509923111"/>
      <w:bookmarkEnd w:id="656"/>
      <w:bookmarkEnd w:id="657"/>
      <w:bookmarkEnd w:id="658"/>
      <w:r w:rsidRPr="009D58B2">
        <w:rPr>
          <w:rFonts w:cs="Times New Roman"/>
        </w:rPr>
        <w:lastRenderedPageBreak/>
        <w:t>Правила именования</w:t>
      </w:r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r w:rsidRPr="009D58B2">
        <w:rPr>
          <w:rFonts w:cs="Times New Roman"/>
        </w:rPr>
        <w:t>.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</w:p>
    <w:p w14:paraId="3CA78F5F" w14:textId="7D2DC89F" w:rsidR="00154690" w:rsidRPr="009D58B2" w:rsidRDefault="00154690" w:rsidP="00154690">
      <w:pPr>
        <w:pStyle w:val="RA3"/>
        <w:rPr>
          <w:rFonts w:cs="Times New Roman"/>
        </w:rPr>
      </w:pPr>
      <w:bookmarkStart w:id="687" w:name="_Toc4001683"/>
      <w:r w:rsidRPr="009D58B2">
        <w:rPr>
          <w:rFonts w:cs="Times New Roman"/>
        </w:rPr>
        <w:t>Правила именования рабочих наборов</w:t>
      </w:r>
      <w:bookmarkEnd w:id="687"/>
    </w:p>
    <w:p w14:paraId="07D8D2A2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 использовании связанных файлов для каждого раздела следует создать отдельный рабочий набор.</w:t>
      </w:r>
    </w:p>
    <w:p w14:paraId="24153771" w14:textId="79C3E14D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Рабочие наборы следует именовать согласно следующей схеме:</w:t>
      </w:r>
    </w:p>
    <w:p w14:paraId="5CFCB26E" w14:textId="703EEECA" w:rsidR="00DD611B" w:rsidRPr="009D58B2" w:rsidRDefault="00632315" w:rsidP="00D82CE7">
      <w:pPr>
        <w:pStyle w:val="a6"/>
        <w:rPr>
          <w:rFonts w:cs="Times New Roman"/>
        </w:rPr>
      </w:pPr>
      <w:r w:rsidRPr="009D58B2">
        <w:rPr>
          <w:rFonts w:cs="Times New Roman"/>
          <w:noProof/>
        </w:rPr>
        <w:object w:dxaOrig="5895" w:dyaOrig="1546" w14:anchorId="777E5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95.75pt;height:79.75pt;mso-width-percent:0;mso-height-percent:0;mso-width-percent:0;mso-height-percent:0" o:ole="">
            <v:imagedata r:id="rId11" o:title=""/>
          </v:shape>
          <o:OLEObject Type="Embed" ProgID="Visio.Drawing.15" ShapeID="_x0000_i1030" DrawAspect="Content" ObjectID="_1651059052" r:id="rId12"/>
        </w:object>
      </w:r>
      <w:r w:rsidR="00DD611B" w:rsidRPr="009D58B2" w:rsidDel="0029654E">
        <w:rPr>
          <w:rFonts w:cs="Times New Roman"/>
        </w:rPr>
        <w:t xml:space="preserve"> </w:t>
      </w:r>
    </w:p>
    <w:p w14:paraId="655611A2" w14:textId="6C23E92D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Н</w:t>
      </w:r>
      <w:r w:rsidR="00CE1256" w:rsidRPr="009D58B2">
        <w:rPr>
          <w:rFonts w:cs="Times New Roman"/>
        </w:rPr>
        <w:t>еобходимо использовать префикс «</w:t>
      </w:r>
      <w:r w:rsidRPr="009D58B2">
        <w:rPr>
          <w:rFonts w:cs="Times New Roman"/>
        </w:rPr>
        <w:t>#</w:t>
      </w:r>
      <w:r w:rsidR="00CE1256" w:rsidRPr="009D58B2">
        <w:rPr>
          <w:rFonts w:cs="Times New Roman"/>
        </w:rPr>
        <w:t>»</w:t>
      </w:r>
      <w:r w:rsidRPr="009D58B2">
        <w:rPr>
          <w:rFonts w:cs="Times New Roman"/>
        </w:rPr>
        <w:t xml:space="preserve"> для рабочих наборов, не рекомендованных для загрузки смежными специальностями.</w:t>
      </w:r>
    </w:p>
    <w:p w14:paraId="31EF4E5E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Примеры:</w:t>
      </w:r>
    </w:p>
    <w:p w14:paraId="449E2FCF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ВосточноеКрыло_Перегородки</w:t>
      </w:r>
    </w:p>
    <w:p w14:paraId="039CF2DE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Трубы</w:t>
      </w:r>
    </w:p>
    <w:p w14:paraId="371DD9E2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#_Дубликаты</w:t>
      </w:r>
    </w:p>
    <w:p w14:paraId="0F3C8587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#_Общие уровни и сетки</w:t>
      </w:r>
    </w:p>
    <w:p w14:paraId="1FDB3807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#Модель ВК</w:t>
      </w:r>
    </w:p>
    <w:p w14:paraId="38012FEC" w14:textId="77777777" w:rsidR="00DD611B" w:rsidRPr="009D58B2" w:rsidRDefault="00DD611B" w:rsidP="00DD611B">
      <w:pPr>
        <w:pStyle w:val="RA3"/>
        <w:rPr>
          <w:rFonts w:cs="Times New Roman"/>
        </w:rPr>
      </w:pPr>
      <w:bookmarkStart w:id="688" w:name="h.dyps8v2183hn" w:colFirst="0" w:colLast="0"/>
      <w:bookmarkStart w:id="689" w:name="_Toc466649136"/>
      <w:bookmarkStart w:id="690" w:name="_Toc509927055"/>
      <w:bookmarkStart w:id="691" w:name="_Toc510184040"/>
      <w:bookmarkStart w:id="692" w:name="_Toc510448617"/>
      <w:bookmarkStart w:id="693" w:name="_Toc510450196"/>
      <w:bookmarkStart w:id="694" w:name="_Toc510451566"/>
      <w:bookmarkStart w:id="695" w:name="_Toc511302345"/>
      <w:bookmarkStart w:id="696" w:name="_Toc512428968"/>
      <w:bookmarkStart w:id="697" w:name="_Ref512515835"/>
      <w:bookmarkStart w:id="698" w:name="_Toc512521776"/>
      <w:bookmarkStart w:id="699" w:name="_Toc512522209"/>
      <w:bookmarkStart w:id="700" w:name="_Toc512522594"/>
      <w:bookmarkStart w:id="701" w:name="_Toc512535913"/>
      <w:bookmarkStart w:id="702" w:name="_Toc512582592"/>
      <w:bookmarkStart w:id="703" w:name="_Toc512582190"/>
      <w:bookmarkStart w:id="704" w:name="_Toc512582704"/>
      <w:bookmarkStart w:id="705" w:name="_Toc512591618"/>
      <w:bookmarkStart w:id="706" w:name="_Toc512591774"/>
      <w:bookmarkStart w:id="707" w:name="_Toc512663792"/>
      <w:bookmarkStart w:id="708" w:name="_Toc512669676"/>
      <w:bookmarkStart w:id="709" w:name="_Toc514330215"/>
      <w:bookmarkStart w:id="710" w:name="_Toc517243471"/>
      <w:bookmarkStart w:id="711" w:name="_Toc517258322"/>
      <w:bookmarkStart w:id="712" w:name="_Toc517262222"/>
      <w:bookmarkStart w:id="713" w:name="_Toc517876505"/>
      <w:bookmarkStart w:id="714" w:name="_Toc517876890"/>
      <w:bookmarkStart w:id="715" w:name="_Toc518894562"/>
      <w:bookmarkStart w:id="716" w:name="_Toc4001684"/>
      <w:bookmarkEnd w:id="688"/>
      <w:r w:rsidRPr="009D58B2">
        <w:rPr>
          <w:rFonts w:cs="Times New Roman"/>
        </w:rPr>
        <w:t>Правила именования параметров</w:t>
      </w:r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r w:rsidRPr="009D58B2">
        <w:rPr>
          <w:rFonts w:cs="Times New Roman"/>
        </w:rPr>
        <w:t>.</w:t>
      </w:r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</w:p>
    <w:p w14:paraId="2098403C" w14:textId="6C7052C9" w:rsidR="00DD611B" w:rsidRPr="009D58B2" w:rsidRDefault="00DD611B" w:rsidP="00D82CE7">
      <w:pPr>
        <w:pStyle w:val="a6"/>
        <w:rPr>
          <w:rFonts w:eastAsia="Segoe UI" w:cs="Times New Roman"/>
        </w:rPr>
      </w:pPr>
      <w:r w:rsidRPr="009D58B2">
        <w:rPr>
          <w:rFonts w:cs="Times New Roman"/>
        </w:rPr>
        <w:t>Перед созданием параметра, проверьте сп</w:t>
      </w:r>
      <w:r w:rsidR="00CE1256" w:rsidRPr="009D58B2">
        <w:rPr>
          <w:rFonts w:cs="Times New Roman"/>
        </w:rPr>
        <w:t>исок существующих параметров в ф</w:t>
      </w:r>
      <w:r w:rsidRPr="009D58B2">
        <w:rPr>
          <w:rFonts w:cs="Times New Roman"/>
        </w:rPr>
        <w:t>айле общих параметров. При наличии параметра в файле общих параметров, следует применять именно его.</w:t>
      </w:r>
    </w:p>
    <w:p w14:paraId="0BE50CED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 именовании необходимо придерживаться общих правил. Также название параметров должно содержать информацию, необходимую для их удобного группирования в зависимости от задачи, для которой параметр предназначен. Правила именования параметров для конкретных задач следует описать в Плане реализации BIM-проекта.</w:t>
      </w:r>
    </w:p>
    <w:p w14:paraId="6D2D8C61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Параметры следует именовать согласно следующей схеме:</w:t>
      </w:r>
    </w:p>
    <w:p w14:paraId="076F4C7E" w14:textId="2E6D2B14" w:rsidR="00DD611B" w:rsidRPr="009D58B2" w:rsidRDefault="00632315" w:rsidP="00D82CE7">
      <w:pPr>
        <w:pStyle w:val="a6"/>
        <w:rPr>
          <w:rFonts w:cs="Times New Roman"/>
          <w:lang w:val="en-US"/>
        </w:rPr>
      </w:pPr>
      <w:r w:rsidRPr="009D58B2">
        <w:rPr>
          <w:rFonts w:cs="Times New Roman"/>
          <w:noProof/>
        </w:rPr>
        <w:object w:dxaOrig="5895" w:dyaOrig="1546" w14:anchorId="03C469C9">
          <v:shape id="_x0000_i1029" type="#_x0000_t75" alt="" style="width:295.75pt;height:79.75pt;mso-width-percent:0;mso-height-percent:0;mso-width-percent:0;mso-height-percent:0" o:ole="">
            <v:imagedata r:id="rId13" o:title=""/>
          </v:shape>
          <o:OLEObject Type="Embed" ProgID="Visio.Drawing.15" ShapeID="_x0000_i1029" DrawAspect="Content" ObjectID="_1651059053" r:id="rId14"/>
        </w:object>
      </w:r>
    </w:p>
    <w:p w14:paraId="53D63CF0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где:</w:t>
      </w:r>
    </w:p>
    <w:p w14:paraId="5CECA1BF" w14:textId="62E5AC01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Код автора</w:t>
      </w:r>
      <w:r w:rsidR="00CE1256" w:rsidRPr="009D58B2">
        <w:rPr>
          <w:rFonts w:cs="Times New Roman"/>
        </w:rPr>
        <w:t xml:space="preserve"> –</w:t>
      </w:r>
      <w:r w:rsidRPr="009D58B2">
        <w:rPr>
          <w:rFonts w:cs="Times New Roman"/>
        </w:rPr>
        <w:t xml:space="preserve"> применяется только для общих параметров. Поле1 нельзя использовать в названиях пользовательских параметров проекта или семейства. В рекомендованных общих параметрах Autodesk используется </w:t>
      </w:r>
      <w:r w:rsidR="00DB5D6E" w:rsidRPr="009D58B2">
        <w:rPr>
          <w:rFonts w:cs="Times New Roman"/>
        </w:rPr>
        <w:t>К</w:t>
      </w:r>
      <w:r w:rsidRPr="009D58B2">
        <w:rPr>
          <w:rFonts w:cs="Times New Roman"/>
        </w:rPr>
        <w:t>од автора - ADSK. Код ADSK запрещено применять для корпоративных параметров.</w:t>
      </w:r>
    </w:p>
    <w:p w14:paraId="7D05FF10" w14:textId="18E1ED12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lastRenderedPageBreak/>
        <w:t xml:space="preserve">Описание – слово, характеризующее объект, к которому параметр применяется (если таковой имеется), либо слово, используемое для группирования параметров содержащее свойство, с которым параметр связан, а также название свойства. </w:t>
      </w:r>
    </w:p>
    <w:p w14:paraId="6A17117B" w14:textId="17D67210" w:rsidR="00DD611B" w:rsidRPr="009D58B2" w:rsidRDefault="00597016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Необходимо</w:t>
      </w:r>
      <w:r w:rsidR="00DB5D6E" w:rsidRPr="009D58B2">
        <w:rPr>
          <w:rFonts w:cs="Times New Roman"/>
        </w:rPr>
        <w:t xml:space="preserve"> использовать принцип «</w:t>
      </w:r>
      <w:r w:rsidR="00DD611B" w:rsidRPr="009D58B2">
        <w:rPr>
          <w:rFonts w:cs="Times New Roman"/>
        </w:rPr>
        <w:t>от общего к частному</w:t>
      </w:r>
      <w:r w:rsidR="00DB5D6E" w:rsidRPr="009D58B2">
        <w:rPr>
          <w:rFonts w:cs="Times New Roman"/>
        </w:rPr>
        <w:t>»</w:t>
      </w:r>
      <w:r w:rsidR="00DD611B" w:rsidRPr="009D58B2">
        <w:rPr>
          <w:rFonts w:cs="Times New Roman"/>
        </w:rPr>
        <w:t>. Для служебных (управляющих, которые управляют размерами, видимостью и другими характе</w:t>
      </w:r>
      <w:r w:rsidR="007A7DAB" w:rsidRPr="009D58B2">
        <w:rPr>
          <w:rFonts w:cs="Times New Roman"/>
        </w:rPr>
        <w:t>ристиками элементов) параметров</w:t>
      </w:r>
      <w:r w:rsidR="00DD611B" w:rsidRPr="009D58B2">
        <w:rPr>
          <w:rFonts w:cs="Times New Roman"/>
        </w:rPr>
        <w:t xml:space="preserve"> рекомендуется писать в начале объект управления</w:t>
      </w:r>
      <w:r w:rsidR="007A7DAB" w:rsidRPr="009D58B2">
        <w:rPr>
          <w:rFonts w:cs="Times New Roman"/>
        </w:rPr>
        <w:t>:</w:t>
      </w:r>
      <w:r w:rsidR="00DD611B" w:rsidRPr="009D58B2">
        <w:rPr>
          <w:rFonts w:cs="Times New Roman"/>
        </w:rPr>
        <w:t xml:space="preserve"> </w:t>
      </w:r>
      <w:r w:rsidR="001648EF" w:rsidRPr="009D58B2">
        <w:rPr>
          <w:rFonts w:cs="Times New Roman"/>
        </w:rPr>
        <w:t>«</w:t>
      </w:r>
      <w:r w:rsidR="00DD611B" w:rsidRPr="009D58B2">
        <w:rPr>
          <w:rFonts w:cs="Times New Roman"/>
        </w:rPr>
        <w:t>Подоконник Глубина</w:t>
      </w:r>
      <w:r w:rsidR="001648EF" w:rsidRPr="009D58B2">
        <w:rPr>
          <w:rFonts w:cs="Times New Roman"/>
        </w:rPr>
        <w:t>»</w:t>
      </w:r>
      <w:r w:rsidR="00DD611B" w:rsidRPr="009D58B2">
        <w:rPr>
          <w:rFonts w:cs="Times New Roman"/>
        </w:rPr>
        <w:t xml:space="preserve">, </w:t>
      </w:r>
      <w:r w:rsidR="001648EF" w:rsidRPr="009D58B2">
        <w:rPr>
          <w:rFonts w:cs="Times New Roman"/>
        </w:rPr>
        <w:t>«</w:t>
      </w:r>
      <w:r w:rsidR="00DD611B" w:rsidRPr="009D58B2">
        <w:rPr>
          <w:rFonts w:cs="Times New Roman"/>
        </w:rPr>
        <w:t>Подоконник Высота</w:t>
      </w:r>
      <w:r w:rsidR="001648EF" w:rsidRPr="009D58B2">
        <w:rPr>
          <w:rFonts w:cs="Times New Roman"/>
        </w:rPr>
        <w:t>»</w:t>
      </w:r>
      <w:r w:rsidR="00DD611B" w:rsidRPr="009D58B2">
        <w:rPr>
          <w:rFonts w:cs="Times New Roman"/>
        </w:rPr>
        <w:t>.</w:t>
      </w:r>
    </w:p>
    <w:p w14:paraId="12068184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Примеры:</w:t>
      </w:r>
    </w:p>
    <w:p w14:paraId="1EA352A9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Профиль Ширина</w:t>
      </w:r>
    </w:p>
    <w:p w14:paraId="7AA6EF96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ADSK_Площадь квартиры</w:t>
      </w:r>
    </w:p>
    <w:p w14:paraId="714257A8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ADSK_Расход воздуха</w:t>
      </w:r>
    </w:p>
    <w:p w14:paraId="72A2FB29" w14:textId="77777777" w:rsidR="00DD611B" w:rsidRPr="009D58B2" w:rsidRDefault="00DD611B" w:rsidP="00DD611B">
      <w:pPr>
        <w:pStyle w:val="RA3"/>
        <w:rPr>
          <w:rFonts w:cs="Times New Roman"/>
        </w:rPr>
      </w:pPr>
      <w:bookmarkStart w:id="717" w:name="_Toc510184041"/>
      <w:bookmarkStart w:id="718" w:name="_Toc510448618"/>
      <w:bookmarkStart w:id="719" w:name="_Toc510450197"/>
      <w:bookmarkStart w:id="720" w:name="_Toc510451567"/>
      <w:bookmarkStart w:id="721" w:name="_Toc511302346"/>
      <w:bookmarkStart w:id="722" w:name="_Toc512428969"/>
      <w:bookmarkStart w:id="723" w:name="_Toc512521777"/>
      <w:bookmarkStart w:id="724" w:name="_Toc512522210"/>
      <w:bookmarkStart w:id="725" w:name="_Toc512522595"/>
      <w:bookmarkStart w:id="726" w:name="_Toc512535914"/>
      <w:bookmarkStart w:id="727" w:name="_Toc512582593"/>
      <w:bookmarkStart w:id="728" w:name="_Toc512582191"/>
      <w:bookmarkStart w:id="729" w:name="_Toc512582705"/>
      <w:bookmarkStart w:id="730" w:name="_Toc512591619"/>
      <w:bookmarkStart w:id="731" w:name="_Toc512591775"/>
      <w:bookmarkStart w:id="732" w:name="_Toc512663793"/>
      <w:bookmarkStart w:id="733" w:name="_Ref512668761"/>
      <w:bookmarkStart w:id="734" w:name="_Toc512669677"/>
      <w:bookmarkStart w:id="735" w:name="_Toc514330216"/>
      <w:bookmarkStart w:id="736" w:name="_Toc517243472"/>
      <w:bookmarkStart w:id="737" w:name="_Toc517258323"/>
      <w:bookmarkStart w:id="738" w:name="_Toc517262223"/>
      <w:bookmarkStart w:id="739" w:name="_Ref517713156"/>
      <w:bookmarkStart w:id="740" w:name="_Ref517713698"/>
      <w:bookmarkStart w:id="741" w:name="_Toc517876506"/>
      <w:bookmarkStart w:id="742" w:name="_Toc517876891"/>
      <w:bookmarkStart w:id="743" w:name="_Toc518894563"/>
      <w:bookmarkStart w:id="744" w:name="_Toc4001685"/>
      <w:r w:rsidRPr="009D58B2">
        <w:rPr>
          <w:rFonts w:cs="Times New Roman"/>
        </w:rPr>
        <w:t>Правила именования видов</w:t>
      </w:r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r w:rsidRPr="009D58B2">
        <w:rPr>
          <w:rFonts w:cs="Times New Roman"/>
        </w:rPr>
        <w:t>.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</w:p>
    <w:p w14:paraId="718A5AEA" w14:textId="77777777" w:rsidR="00DD611B" w:rsidRPr="009D58B2" w:rsidRDefault="00DD611B" w:rsidP="00D82CE7">
      <w:pPr>
        <w:pStyle w:val="a6"/>
        <w:rPr>
          <w:rFonts w:cs="Times New Roman"/>
        </w:rPr>
      </w:pPr>
      <w:bookmarkStart w:id="745" w:name="h.nl15sohzv6ey" w:colFirst="0" w:colLast="0"/>
      <w:bookmarkEnd w:id="745"/>
      <w:r w:rsidRPr="009D58B2">
        <w:rPr>
          <w:rFonts w:cs="Times New Roman"/>
        </w:rPr>
        <w:t>Виды следует именовать согласно следующей схеме:</w:t>
      </w:r>
    </w:p>
    <w:p w14:paraId="63CEA922" w14:textId="18993C05" w:rsidR="00DD611B" w:rsidRPr="009D58B2" w:rsidRDefault="00632315" w:rsidP="00697D14">
      <w:pPr>
        <w:pStyle w:val="a6"/>
        <w:ind w:firstLine="0"/>
        <w:rPr>
          <w:rFonts w:cs="Times New Roman"/>
        </w:rPr>
      </w:pPr>
      <w:r w:rsidRPr="009D58B2">
        <w:rPr>
          <w:rFonts w:cs="Times New Roman"/>
          <w:noProof/>
        </w:rPr>
        <w:object w:dxaOrig="9916" w:dyaOrig="3360" w14:anchorId="75CB7FF1">
          <v:shape id="_x0000_i1028" type="#_x0000_t75" alt="" style="width:458.25pt;height:154.5pt;mso-width-percent:0;mso-height-percent:0;mso-width-percent:0;mso-height-percent:0" o:ole="">
            <v:imagedata r:id="rId15" o:title=""/>
          </v:shape>
          <o:OLEObject Type="Embed" ProgID="Visio.Drawing.15" ShapeID="_x0000_i1028" DrawAspect="Content" ObjectID="_1651059054" r:id="rId16"/>
        </w:object>
      </w:r>
      <w:r w:rsidR="00DD611B" w:rsidRPr="009D58B2">
        <w:rPr>
          <w:rFonts w:cs="Times New Roman"/>
        </w:rPr>
        <w:t xml:space="preserve"> </w:t>
      </w:r>
    </w:p>
    <w:p w14:paraId="0A3B6D5F" w14:textId="5F24F854" w:rsidR="00DD611B" w:rsidRPr="009D58B2" w:rsidRDefault="00DD611B" w:rsidP="00DB6879">
      <w:pPr>
        <w:pStyle w:val="afd"/>
        <w:rPr>
          <w:rFonts w:cs="Times New Roman"/>
        </w:rPr>
      </w:pPr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10</w:t>
      </w:r>
      <w:r w:rsidR="00515297" w:rsidRPr="009D58B2">
        <w:rPr>
          <w:rFonts w:cs="Times New Roman"/>
          <w:noProof/>
        </w:rPr>
        <w:fldChar w:fldCharType="end"/>
      </w:r>
      <w:r w:rsidR="00697D14" w:rsidRPr="009D58B2">
        <w:rPr>
          <w:rFonts w:cs="Times New Roman"/>
          <w:noProof/>
        </w:rPr>
        <w:t xml:space="preserve"> </w:t>
      </w:r>
      <w:r w:rsidR="00C740CC" w:rsidRPr="009D58B2">
        <w:rPr>
          <w:rFonts w:cs="Times New Roman"/>
          <w:noProof/>
          <w:lang w:val="en-US"/>
        </w:rPr>
        <w:t>–</w:t>
      </w:r>
      <w:r w:rsidR="00697D14" w:rsidRPr="009D58B2">
        <w:rPr>
          <w:rFonts w:cs="Times New Roman"/>
        </w:rPr>
        <w:t xml:space="preserve"> Коды вида</w:t>
      </w:r>
    </w:p>
    <w:tbl>
      <w:tblPr>
        <w:tblStyle w:val="70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7046"/>
      </w:tblGrid>
      <w:tr w:rsidR="00DD611B" w:rsidRPr="009D58B2" w14:paraId="5F13F393" w14:textId="77777777" w:rsidTr="00697D14">
        <w:trPr>
          <w:trHeight w:val="851"/>
        </w:trPr>
        <w:tc>
          <w:tcPr>
            <w:tcW w:w="2738" w:type="dxa"/>
            <w:shd w:val="clear" w:color="auto" w:fill="FFFFFF" w:themeFill="background1"/>
            <w:vAlign w:val="center"/>
          </w:tcPr>
          <w:p w14:paraId="24DF9E32" w14:textId="77777777" w:rsidR="00DD611B" w:rsidRPr="009D58B2" w:rsidRDefault="00DD611B" w:rsidP="00847FF9">
            <w:pPr>
              <w:pStyle w:val="a5"/>
              <w:rPr>
                <w:rFonts w:ascii="Times New Roman" w:eastAsia="Segoe UI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Значение Поля1</w:t>
            </w:r>
          </w:p>
        </w:tc>
        <w:tc>
          <w:tcPr>
            <w:tcW w:w="7468" w:type="dxa"/>
            <w:shd w:val="clear" w:color="auto" w:fill="FFFFFF" w:themeFill="background1"/>
            <w:vAlign w:val="center"/>
          </w:tcPr>
          <w:p w14:paraId="31C49EFC" w14:textId="77777777" w:rsidR="00DD611B" w:rsidRPr="009D58B2" w:rsidRDefault="00DD611B" w:rsidP="00847FF9">
            <w:pPr>
              <w:pStyle w:val="a5"/>
              <w:rPr>
                <w:rFonts w:ascii="Times New Roman" w:eastAsia="Segoe UI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Код вида</w:t>
            </w:r>
          </w:p>
        </w:tc>
      </w:tr>
      <w:tr w:rsidR="00DD611B" w:rsidRPr="009D58B2" w14:paraId="0AE989C1" w14:textId="77777777" w:rsidTr="00697D14">
        <w:trPr>
          <w:trHeight w:val="454"/>
        </w:trPr>
        <w:tc>
          <w:tcPr>
            <w:tcW w:w="2738" w:type="dxa"/>
          </w:tcPr>
          <w:p w14:paraId="1B7439ED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7468" w:type="dxa"/>
          </w:tcPr>
          <w:p w14:paraId="54DF05AC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Вспомогательный вид</w:t>
            </w:r>
          </w:p>
        </w:tc>
      </w:tr>
      <w:tr w:rsidR="00DD611B" w:rsidRPr="009D58B2" w14:paraId="6BDC6C52" w14:textId="77777777" w:rsidTr="00697D14">
        <w:trPr>
          <w:trHeight w:val="454"/>
        </w:trPr>
        <w:tc>
          <w:tcPr>
            <w:tcW w:w="2738" w:type="dxa"/>
          </w:tcPr>
          <w:p w14:paraId="3C5664AA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7468" w:type="dxa"/>
          </w:tcPr>
          <w:p w14:paraId="5960A666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Оформлено</w:t>
            </w:r>
          </w:p>
        </w:tc>
      </w:tr>
      <w:tr w:rsidR="00DD611B" w:rsidRPr="009D58B2" w14:paraId="29411B94" w14:textId="77777777" w:rsidTr="00697D14">
        <w:trPr>
          <w:trHeight w:val="454"/>
        </w:trPr>
        <w:tc>
          <w:tcPr>
            <w:tcW w:w="2738" w:type="dxa"/>
          </w:tcPr>
          <w:p w14:paraId="02347AC2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7468" w:type="dxa"/>
          </w:tcPr>
          <w:p w14:paraId="3256066C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Для экспорта</w:t>
            </w:r>
          </w:p>
        </w:tc>
      </w:tr>
      <w:tr w:rsidR="00DD611B" w:rsidRPr="009D58B2" w14:paraId="642D28FD" w14:textId="77777777" w:rsidTr="00697D14">
        <w:trPr>
          <w:trHeight w:val="454"/>
        </w:trPr>
        <w:tc>
          <w:tcPr>
            <w:tcW w:w="2738" w:type="dxa"/>
          </w:tcPr>
          <w:p w14:paraId="41CBCC0A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ЗВ</w:t>
            </w:r>
          </w:p>
        </w:tc>
        <w:tc>
          <w:tcPr>
            <w:tcW w:w="7468" w:type="dxa"/>
          </w:tcPr>
          <w:p w14:paraId="425F7C37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Задание входящее</w:t>
            </w:r>
          </w:p>
        </w:tc>
      </w:tr>
      <w:tr w:rsidR="00DD611B" w:rsidRPr="009D58B2" w14:paraId="50B29CB1" w14:textId="77777777" w:rsidTr="00697D14">
        <w:trPr>
          <w:trHeight w:val="454"/>
        </w:trPr>
        <w:tc>
          <w:tcPr>
            <w:tcW w:w="2738" w:type="dxa"/>
          </w:tcPr>
          <w:p w14:paraId="338A580A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ЗИ</w:t>
            </w:r>
          </w:p>
        </w:tc>
        <w:tc>
          <w:tcPr>
            <w:tcW w:w="7468" w:type="dxa"/>
          </w:tcPr>
          <w:p w14:paraId="5D604136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Задание исходящее</w:t>
            </w:r>
          </w:p>
        </w:tc>
      </w:tr>
      <w:tr w:rsidR="00DD611B" w:rsidRPr="009D58B2" w14:paraId="4207F27C" w14:textId="77777777" w:rsidTr="00697D14">
        <w:trPr>
          <w:trHeight w:val="454"/>
        </w:trPr>
        <w:tc>
          <w:tcPr>
            <w:tcW w:w="2738" w:type="dxa"/>
          </w:tcPr>
          <w:p w14:paraId="6F32179A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7468" w:type="dxa"/>
          </w:tcPr>
          <w:p w14:paraId="6FC05EF6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Координация</w:t>
            </w:r>
          </w:p>
        </w:tc>
      </w:tr>
      <w:tr w:rsidR="00DD611B" w:rsidRPr="009D58B2" w14:paraId="2AC4591D" w14:textId="77777777" w:rsidTr="00697D14">
        <w:trPr>
          <w:trHeight w:val="454"/>
        </w:trPr>
        <w:tc>
          <w:tcPr>
            <w:tcW w:w="2738" w:type="dxa"/>
          </w:tcPr>
          <w:p w14:paraId="45EE6746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7468" w:type="dxa"/>
          </w:tcPr>
          <w:p w14:paraId="65FCB54E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Изображение (Визуализация)</w:t>
            </w:r>
          </w:p>
        </w:tc>
      </w:tr>
    </w:tbl>
    <w:p w14:paraId="6C2FBBDE" w14:textId="0C05F223" w:rsidR="00DD611B" w:rsidRPr="009D58B2" w:rsidRDefault="00DD611B" w:rsidP="00C740CC">
      <w:pPr>
        <w:pStyle w:val="a6"/>
        <w:ind w:firstLine="0"/>
        <w:rPr>
          <w:rFonts w:cs="Times New Roman"/>
        </w:rPr>
      </w:pPr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11</w:t>
      </w:r>
      <w:r w:rsidR="00515297" w:rsidRPr="009D58B2">
        <w:rPr>
          <w:rFonts w:cs="Times New Roman"/>
          <w:noProof/>
        </w:rPr>
        <w:fldChar w:fldCharType="end"/>
      </w:r>
      <w:r w:rsidR="00C740CC" w:rsidRPr="009D58B2">
        <w:rPr>
          <w:rFonts w:cs="Times New Roman"/>
          <w:noProof/>
          <w:lang w:val="en-US"/>
        </w:rPr>
        <w:t xml:space="preserve"> – </w:t>
      </w:r>
      <w:r w:rsidR="00C740CC" w:rsidRPr="009D58B2">
        <w:rPr>
          <w:rFonts w:cs="Times New Roman"/>
        </w:rPr>
        <w:t>Коды семейств видов</w:t>
      </w:r>
    </w:p>
    <w:tbl>
      <w:tblPr>
        <w:tblStyle w:val="6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7092"/>
      </w:tblGrid>
      <w:tr w:rsidR="00DD611B" w:rsidRPr="009D58B2" w14:paraId="3C32F614" w14:textId="77777777" w:rsidTr="00697D14">
        <w:trPr>
          <w:trHeight w:val="851"/>
        </w:trPr>
        <w:tc>
          <w:tcPr>
            <w:tcW w:w="2689" w:type="dxa"/>
            <w:vAlign w:val="center"/>
          </w:tcPr>
          <w:p w14:paraId="7E472131" w14:textId="77777777" w:rsidR="00DD611B" w:rsidRPr="009D58B2" w:rsidRDefault="00DD611B" w:rsidP="00847FF9">
            <w:pPr>
              <w:pStyle w:val="a5"/>
              <w:rPr>
                <w:rFonts w:ascii="Times New Roman" w:eastAsia="Segoe UI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Значение Поля</w:t>
            </w:r>
          </w:p>
        </w:tc>
        <w:tc>
          <w:tcPr>
            <w:tcW w:w="7517" w:type="dxa"/>
            <w:vAlign w:val="center"/>
          </w:tcPr>
          <w:p w14:paraId="09D14439" w14:textId="77777777" w:rsidR="00DD611B" w:rsidRPr="009D58B2" w:rsidRDefault="00DD611B" w:rsidP="00847FF9">
            <w:pPr>
              <w:pStyle w:val="a5"/>
              <w:rPr>
                <w:rFonts w:ascii="Times New Roman" w:eastAsia="Segoe UI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Семейство вида</w:t>
            </w:r>
          </w:p>
        </w:tc>
      </w:tr>
      <w:tr w:rsidR="00DD611B" w:rsidRPr="009D58B2" w14:paraId="4C9DF910" w14:textId="77777777" w:rsidTr="00697D14">
        <w:trPr>
          <w:trHeight w:val="454"/>
        </w:trPr>
        <w:tc>
          <w:tcPr>
            <w:tcW w:w="2689" w:type="dxa"/>
          </w:tcPr>
          <w:p w14:paraId="0A174006" w14:textId="68C12AC5" w:rsidR="00DD611B" w:rsidRPr="009D58B2" w:rsidRDefault="006B6703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3D</w:t>
            </w:r>
          </w:p>
        </w:tc>
        <w:tc>
          <w:tcPr>
            <w:tcW w:w="7517" w:type="dxa"/>
          </w:tcPr>
          <w:p w14:paraId="38FFE917" w14:textId="7643D912" w:rsidR="00DD611B" w:rsidRPr="009D58B2" w:rsidRDefault="006B6703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3D</w:t>
            </w:r>
            <w:r w:rsidR="00DD611B" w:rsidRPr="009D58B2">
              <w:rPr>
                <w:rFonts w:ascii="Times New Roman" w:hAnsi="Times New Roman" w:cs="Times New Roman"/>
              </w:rPr>
              <w:t>-виды</w:t>
            </w:r>
          </w:p>
        </w:tc>
      </w:tr>
      <w:tr w:rsidR="00DD611B" w:rsidRPr="009D58B2" w14:paraId="3834E6DE" w14:textId="77777777" w:rsidTr="00697D14">
        <w:trPr>
          <w:trHeight w:val="454"/>
        </w:trPr>
        <w:tc>
          <w:tcPr>
            <w:tcW w:w="2689" w:type="dxa"/>
          </w:tcPr>
          <w:p w14:paraId="6368AF41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lastRenderedPageBreak/>
              <w:t>ПЭ</w:t>
            </w:r>
          </w:p>
        </w:tc>
        <w:tc>
          <w:tcPr>
            <w:tcW w:w="7517" w:type="dxa"/>
          </w:tcPr>
          <w:p w14:paraId="421845A7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Планы этажей</w:t>
            </w:r>
          </w:p>
        </w:tc>
      </w:tr>
      <w:tr w:rsidR="00DD611B" w:rsidRPr="009D58B2" w14:paraId="1DB50659" w14:textId="77777777" w:rsidTr="00697D14">
        <w:trPr>
          <w:trHeight w:val="454"/>
        </w:trPr>
        <w:tc>
          <w:tcPr>
            <w:tcW w:w="2689" w:type="dxa"/>
          </w:tcPr>
          <w:p w14:paraId="6089AC43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ПП</w:t>
            </w:r>
          </w:p>
        </w:tc>
        <w:tc>
          <w:tcPr>
            <w:tcW w:w="7517" w:type="dxa"/>
          </w:tcPr>
          <w:p w14:paraId="1CA26979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Планы потолков</w:t>
            </w:r>
          </w:p>
        </w:tc>
      </w:tr>
      <w:tr w:rsidR="00DD611B" w:rsidRPr="009D58B2" w14:paraId="783FA801" w14:textId="77777777" w:rsidTr="00697D14">
        <w:trPr>
          <w:trHeight w:val="454"/>
        </w:trPr>
        <w:tc>
          <w:tcPr>
            <w:tcW w:w="2689" w:type="dxa"/>
          </w:tcPr>
          <w:p w14:paraId="44C1516F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7517" w:type="dxa"/>
          </w:tcPr>
          <w:p w14:paraId="475DE5A4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Разрезы</w:t>
            </w:r>
          </w:p>
        </w:tc>
      </w:tr>
      <w:tr w:rsidR="00DD611B" w:rsidRPr="009D58B2" w14:paraId="1F8DC563" w14:textId="77777777" w:rsidTr="00697D14">
        <w:trPr>
          <w:trHeight w:val="454"/>
        </w:trPr>
        <w:tc>
          <w:tcPr>
            <w:tcW w:w="2689" w:type="dxa"/>
          </w:tcPr>
          <w:p w14:paraId="3D1D2FFD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ФР</w:t>
            </w:r>
          </w:p>
        </w:tc>
        <w:tc>
          <w:tcPr>
            <w:tcW w:w="7517" w:type="dxa"/>
          </w:tcPr>
          <w:p w14:paraId="23C6E00B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Фрагменты</w:t>
            </w:r>
          </w:p>
        </w:tc>
      </w:tr>
      <w:tr w:rsidR="00DD611B" w:rsidRPr="009D58B2" w14:paraId="43F93334" w14:textId="77777777" w:rsidTr="00697D14">
        <w:trPr>
          <w:trHeight w:val="454"/>
        </w:trPr>
        <w:tc>
          <w:tcPr>
            <w:tcW w:w="2689" w:type="dxa"/>
          </w:tcPr>
          <w:p w14:paraId="1CDA3412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7517" w:type="dxa"/>
          </w:tcPr>
          <w:p w14:paraId="7A0C467D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Фасады</w:t>
            </w:r>
          </w:p>
        </w:tc>
      </w:tr>
      <w:tr w:rsidR="00DD611B" w:rsidRPr="009D58B2" w14:paraId="0F633784" w14:textId="77777777" w:rsidTr="00697D14">
        <w:trPr>
          <w:trHeight w:val="454"/>
        </w:trPr>
        <w:tc>
          <w:tcPr>
            <w:tcW w:w="2689" w:type="dxa"/>
          </w:tcPr>
          <w:p w14:paraId="4A2E2D3A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ГП</w:t>
            </w:r>
          </w:p>
        </w:tc>
        <w:tc>
          <w:tcPr>
            <w:tcW w:w="7517" w:type="dxa"/>
          </w:tcPr>
          <w:p w14:paraId="6889F404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Генплан</w:t>
            </w:r>
          </w:p>
        </w:tc>
      </w:tr>
      <w:tr w:rsidR="00DD611B" w:rsidRPr="009D58B2" w14:paraId="4E4EFF54" w14:textId="77777777" w:rsidTr="00697D14">
        <w:trPr>
          <w:trHeight w:val="454"/>
        </w:trPr>
        <w:tc>
          <w:tcPr>
            <w:tcW w:w="2689" w:type="dxa"/>
          </w:tcPr>
          <w:p w14:paraId="6C55724E" w14:textId="77777777" w:rsidR="00DD611B" w:rsidRPr="009D58B2" w:rsidRDefault="00DD611B" w:rsidP="00697D14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7517" w:type="dxa"/>
          </w:tcPr>
          <w:p w14:paraId="250F12BF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Чертежный вид</w:t>
            </w:r>
          </w:p>
        </w:tc>
      </w:tr>
    </w:tbl>
    <w:p w14:paraId="47A62078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Примеры:</w:t>
      </w:r>
    </w:p>
    <w:p w14:paraId="4B386519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В_ОВ1_Блок А_-01 Этаж_Вентиляция</w:t>
      </w:r>
    </w:p>
    <w:p w14:paraId="4D8B5130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О_АР_-02 Этаж Подвал_Кладочный_1-5 А-В</w:t>
      </w:r>
    </w:p>
    <w:p w14:paraId="74B687DC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Э_АР_13 Этаж Техэтаж_ПЭ_Кладочный_1-5 А-В</w:t>
      </w:r>
    </w:p>
    <w:p w14:paraId="1986F291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О_КР_05 Этаж_Схема_Фрагмент 1</w:t>
      </w:r>
    </w:p>
    <w:p w14:paraId="69147107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И_АР_Экстерьер_Главный вид</w:t>
      </w:r>
    </w:p>
    <w:p w14:paraId="5040F6E7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И_АИ_Интерьер_3 этаж_Переговорная 105</w:t>
      </w:r>
    </w:p>
    <w:p w14:paraId="674CE231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Э_Экспорт в Navisworks</w:t>
      </w:r>
    </w:p>
    <w:p w14:paraId="0B8E6FAF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О_АР_Разрез 1</w:t>
      </w:r>
    </w:p>
    <w:p w14:paraId="725F460B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В_Двери заполнение данных</w:t>
      </w:r>
    </w:p>
    <w:p w14:paraId="4C0EFA0C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О_АР_01 Этаж_Ведомость заполнения дверных проемов</w:t>
      </w:r>
    </w:p>
    <w:p w14:paraId="759B877B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О_АР_Групповая ведомость заполнения дверных проемов</w:t>
      </w:r>
    </w:p>
    <w:p w14:paraId="6AA973D0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О_ОВ_Ведомость укрупненного узла</w:t>
      </w:r>
    </w:p>
    <w:p w14:paraId="01CCF5C4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Э_ВК_Ведомость арматуры трубопроводов</w:t>
      </w:r>
    </w:p>
    <w:p w14:paraId="2EFD15B4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Поля 1, 4 (для планов), 5 (для экспортируемых видов) и 6 – обязательные, остальные – опциональные.</w:t>
      </w:r>
    </w:p>
    <w:p w14:paraId="3E366865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Правила именования видов, предназначенных для экспорта в различные форматы/программы:</w:t>
      </w:r>
    </w:p>
    <w:p w14:paraId="484FB88B" w14:textId="77777777" w:rsidR="00DD611B" w:rsidRPr="009D58B2" w:rsidRDefault="00DD611B" w:rsidP="005E258D">
      <w:pPr>
        <w:pStyle w:val="1"/>
        <w:rPr>
          <w:rFonts w:cs="Times New Roman"/>
        </w:rPr>
      </w:pPr>
      <w:r w:rsidRPr="009D58B2">
        <w:rPr>
          <w:rFonts w:cs="Times New Roman"/>
        </w:rPr>
        <w:t>Autodesk Navisworks:</w:t>
      </w:r>
    </w:p>
    <w:p w14:paraId="35677BC5" w14:textId="645E3AE2" w:rsidR="00DD611B" w:rsidRPr="009D58B2" w:rsidRDefault="00DD611B" w:rsidP="00D82CE7">
      <w:pPr>
        <w:pStyle w:val="a6"/>
        <w:rPr>
          <w:rFonts w:eastAsia="Segoe UI" w:cs="Times New Roman"/>
        </w:rPr>
      </w:pPr>
      <w:r w:rsidRPr="009D58B2">
        <w:rPr>
          <w:rFonts w:cs="Times New Roman"/>
        </w:rPr>
        <w:t xml:space="preserve">Для видов, предназначенных для экспорта в Autodesk Navisworks Поле5 должно содержать слово </w:t>
      </w:r>
      <w:r w:rsidR="008B7926" w:rsidRPr="009D58B2">
        <w:rPr>
          <w:rFonts w:cs="Times New Roman"/>
        </w:rPr>
        <w:t>«</w:t>
      </w:r>
      <w:r w:rsidRPr="009D58B2">
        <w:rPr>
          <w:rFonts w:cs="Times New Roman"/>
        </w:rPr>
        <w:t>Navisworks</w:t>
      </w:r>
      <w:r w:rsidR="008B7926" w:rsidRPr="009D58B2">
        <w:rPr>
          <w:rFonts w:cs="Times New Roman"/>
        </w:rPr>
        <w:t>»</w:t>
      </w:r>
      <w:r w:rsidRPr="009D58B2">
        <w:rPr>
          <w:rFonts w:cs="Times New Roman"/>
        </w:rPr>
        <w:t xml:space="preserve"> с заглавной буквы. В проекте должен быть только один вид, содержащий в названии </w:t>
      </w:r>
      <w:r w:rsidR="00D55112" w:rsidRPr="009D58B2">
        <w:rPr>
          <w:rFonts w:cs="Times New Roman"/>
        </w:rPr>
        <w:t xml:space="preserve">слово </w:t>
      </w:r>
      <w:r w:rsidR="008B7926" w:rsidRPr="009D58B2">
        <w:rPr>
          <w:rFonts w:cs="Times New Roman"/>
        </w:rPr>
        <w:t>«</w:t>
      </w:r>
      <w:r w:rsidRPr="009D58B2">
        <w:rPr>
          <w:rFonts w:cs="Times New Roman"/>
        </w:rPr>
        <w:t>Navisworks</w:t>
      </w:r>
      <w:r w:rsidR="008B7926" w:rsidRPr="009D58B2">
        <w:rPr>
          <w:rFonts w:cs="Times New Roman"/>
        </w:rPr>
        <w:t>»</w:t>
      </w:r>
      <w:r w:rsidRPr="009D58B2">
        <w:rPr>
          <w:rFonts w:cs="Times New Roman"/>
        </w:rPr>
        <w:t xml:space="preserve">. Программа Autodesk Navisworks при импорте модели RVT импортирует все элементы модели, отображаемые на виде, содержащем в названии </w:t>
      </w:r>
      <w:r w:rsidR="00D55112" w:rsidRPr="009D58B2">
        <w:rPr>
          <w:rFonts w:cs="Times New Roman"/>
        </w:rPr>
        <w:t xml:space="preserve">слово </w:t>
      </w:r>
      <w:r w:rsidR="008B7926" w:rsidRPr="009D58B2">
        <w:rPr>
          <w:rFonts w:cs="Times New Roman"/>
        </w:rPr>
        <w:t>«</w:t>
      </w:r>
      <w:r w:rsidRPr="009D58B2">
        <w:rPr>
          <w:rFonts w:cs="Times New Roman"/>
        </w:rPr>
        <w:t>Navisworks</w:t>
      </w:r>
      <w:r w:rsidR="008B7926" w:rsidRPr="009D58B2">
        <w:rPr>
          <w:rFonts w:cs="Times New Roman"/>
        </w:rPr>
        <w:t>»</w:t>
      </w:r>
      <w:r w:rsidRPr="009D58B2">
        <w:rPr>
          <w:rFonts w:cs="Times New Roman"/>
        </w:rPr>
        <w:t>.</w:t>
      </w:r>
    </w:p>
    <w:p w14:paraId="5E041526" w14:textId="6B06A29F" w:rsidR="00DD611B" w:rsidRPr="009D58B2" w:rsidRDefault="00DD611B" w:rsidP="005E258D">
      <w:pPr>
        <w:pStyle w:val="1"/>
        <w:rPr>
          <w:rFonts w:cs="Times New Roman"/>
        </w:rPr>
      </w:pPr>
      <w:r w:rsidRPr="009D58B2">
        <w:rPr>
          <w:rFonts w:cs="Times New Roman"/>
        </w:rPr>
        <w:t>Autodesk AutoCAD:</w:t>
      </w:r>
    </w:p>
    <w:p w14:paraId="5DAC31D0" w14:textId="18710C60" w:rsidR="00DD611B" w:rsidRPr="009D58B2" w:rsidRDefault="00DD611B" w:rsidP="00D82CE7">
      <w:pPr>
        <w:pStyle w:val="a6"/>
        <w:rPr>
          <w:rFonts w:eastAsia="Segoe UI" w:cs="Times New Roman"/>
        </w:rPr>
      </w:pPr>
      <w:r w:rsidRPr="009D58B2">
        <w:rPr>
          <w:rFonts w:cs="Times New Roman"/>
        </w:rPr>
        <w:t>Все слова названия вида должны начинать</w:t>
      </w:r>
      <w:r w:rsidR="007E6ED3" w:rsidRPr="009D58B2">
        <w:rPr>
          <w:rFonts w:cs="Times New Roman"/>
        </w:rPr>
        <w:t>ся</w:t>
      </w:r>
      <w:r w:rsidRPr="009D58B2">
        <w:rPr>
          <w:rFonts w:cs="Times New Roman"/>
        </w:rPr>
        <w:t xml:space="preserve"> с заглавной буквы, так как при экспорте в формат DWG пробелы автоматически удаляются.</w:t>
      </w:r>
    </w:p>
    <w:p w14:paraId="31FFDEB1" w14:textId="77777777" w:rsidR="00DD611B" w:rsidRPr="009D58B2" w:rsidRDefault="00DD611B" w:rsidP="00D82CE7">
      <w:pPr>
        <w:pStyle w:val="a6"/>
        <w:rPr>
          <w:rFonts w:eastAsia="Segoe UI" w:cs="Times New Roman"/>
        </w:rPr>
      </w:pPr>
      <w:r w:rsidRPr="009D58B2">
        <w:rPr>
          <w:rFonts w:cs="Times New Roman"/>
        </w:rPr>
        <w:t>Пример:</w:t>
      </w:r>
    </w:p>
    <w:p w14:paraId="400EF5E1" w14:textId="77777777" w:rsidR="00DD611B" w:rsidRPr="009D58B2" w:rsidRDefault="00DD611B" w:rsidP="00D82CE7">
      <w:pPr>
        <w:pStyle w:val="a6"/>
        <w:rPr>
          <w:rFonts w:eastAsia="Segoe UI" w:cs="Times New Roman"/>
        </w:rPr>
      </w:pPr>
      <w:r w:rsidRPr="009D58B2">
        <w:rPr>
          <w:rFonts w:cs="Times New Roman"/>
        </w:rPr>
        <w:lastRenderedPageBreak/>
        <w:t>Э_АР_Техэтаж_ПЭ_Кладочный План_1-5-А-В</w:t>
      </w:r>
    </w:p>
    <w:p w14:paraId="18FBA0D1" w14:textId="77777777" w:rsidR="00DD611B" w:rsidRPr="009D58B2" w:rsidRDefault="00DD611B" w:rsidP="00DD611B">
      <w:pPr>
        <w:pStyle w:val="RA3"/>
        <w:rPr>
          <w:rFonts w:cs="Times New Roman"/>
        </w:rPr>
      </w:pPr>
      <w:bookmarkStart w:id="746" w:name="_Toc466649140"/>
      <w:bookmarkStart w:id="747" w:name="_Toc509927059"/>
      <w:bookmarkStart w:id="748" w:name="_Toc510184042"/>
      <w:bookmarkStart w:id="749" w:name="_Toc510448619"/>
      <w:bookmarkStart w:id="750" w:name="_Toc510450198"/>
      <w:bookmarkStart w:id="751" w:name="_Toc510451568"/>
      <w:bookmarkStart w:id="752" w:name="_Toc511302347"/>
      <w:bookmarkStart w:id="753" w:name="_Toc512428970"/>
      <w:bookmarkStart w:id="754" w:name="_Toc512521778"/>
      <w:bookmarkStart w:id="755" w:name="_Toc512522211"/>
      <w:bookmarkStart w:id="756" w:name="_Toc512522596"/>
      <w:bookmarkStart w:id="757" w:name="_Toc512535915"/>
      <w:bookmarkStart w:id="758" w:name="_Toc512582594"/>
      <w:bookmarkStart w:id="759" w:name="_Toc512582192"/>
      <w:bookmarkStart w:id="760" w:name="_Toc512582706"/>
      <w:bookmarkStart w:id="761" w:name="_Toc512591620"/>
      <w:bookmarkStart w:id="762" w:name="_Toc512591776"/>
      <w:bookmarkStart w:id="763" w:name="_Toc512669678"/>
      <w:bookmarkStart w:id="764" w:name="_Toc514330217"/>
      <w:bookmarkStart w:id="765" w:name="_Toc517243473"/>
      <w:bookmarkStart w:id="766" w:name="_Toc517258324"/>
      <w:bookmarkStart w:id="767" w:name="_Toc517262224"/>
      <w:bookmarkStart w:id="768" w:name="_Toc517876507"/>
      <w:bookmarkStart w:id="769" w:name="_Toc517876892"/>
      <w:bookmarkStart w:id="770" w:name="_Toc518894564"/>
      <w:bookmarkStart w:id="771" w:name="_Toc4001686"/>
      <w:r w:rsidRPr="009D58B2">
        <w:rPr>
          <w:rFonts w:cs="Times New Roman"/>
        </w:rPr>
        <w:t>Правила именования уровней</w:t>
      </w:r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r w:rsidRPr="009D58B2">
        <w:rPr>
          <w:rFonts w:cs="Times New Roman"/>
        </w:rPr>
        <w:t>.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14:paraId="085530DF" w14:textId="7E5B4424" w:rsidR="00DD611B" w:rsidRPr="009D58B2" w:rsidRDefault="00DD611B" w:rsidP="00D82CE7">
      <w:pPr>
        <w:pStyle w:val="a6"/>
        <w:rPr>
          <w:rFonts w:cs="Times New Roman"/>
        </w:rPr>
      </w:pPr>
      <w:bookmarkStart w:id="772" w:name="h.30cc6oqdfe0t" w:colFirst="0" w:colLast="0"/>
      <w:bookmarkEnd w:id="772"/>
      <w:r w:rsidRPr="009D58B2">
        <w:rPr>
          <w:rFonts w:cs="Times New Roman"/>
        </w:rPr>
        <w:t xml:space="preserve">Название уровня в схеме именования видов (см. раздел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_Ref512668761 \r \h 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</w:rPr>
        <w:t>6.4.3</w:t>
      </w:r>
      <w:r w:rsidRPr="009D58B2">
        <w:rPr>
          <w:rFonts w:cs="Times New Roman"/>
        </w:rPr>
        <w:fldChar w:fldCharType="end"/>
      </w:r>
      <w:r w:rsidRPr="009D58B2">
        <w:rPr>
          <w:rFonts w:cs="Times New Roman"/>
        </w:rPr>
        <w:t>) заполняет Поле4 - идентификатор уровня.</w:t>
      </w:r>
    </w:p>
    <w:p w14:paraId="47407E4E" w14:textId="2D1825D5" w:rsidR="00DD611B" w:rsidRPr="009D58B2" w:rsidRDefault="00632315" w:rsidP="00D82CE7">
      <w:pPr>
        <w:pStyle w:val="a6"/>
        <w:rPr>
          <w:rFonts w:cs="Times New Roman"/>
        </w:rPr>
      </w:pPr>
      <w:r w:rsidRPr="009D58B2">
        <w:rPr>
          <w:rFonts w:cs="Times New Roman"/>
          <w:noProof/>
        </w:rPr>
        <w:object w:dxaOrig="5700" w:dyaOrig="1546" w14:anchorId="38FBB7F0">
          <v:shape id="_x0000_i1027" type="#_x0000_t75" alt="" style="width:4in;height:79.75pt;mso-width-percent:0;mso-height-percent:0;mso-width-percent:0;mso-height-percent:0" o:ole="">
            <v:imagedata r:id="rId17" o:title=""/>
          </v:shape>
          <o:OLEObject Type="Embed" ProgID="Visio.Drawing.15" ShapeID="_x0000_i1027" DrawAspect="Content" ObjectID="_1651059055" r:id="rId18"/>
        </w:object>
      </w:r>
      <w:r w:rsidR="00DD611B" w:rsidRPr="009D58B2" w:rsidDel="001B5A36">
        <w:rPr>
          <w:rFonts w:cs="Times New Roman"/>
        </w:rPr>
        <w:t xml:space="preserve"> </w:t>
      </w:r>
    </w:p>
    <w:p w14:paraId="103A3F05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Примеры:</w:t>
      </w:r>
    </w:p>
    <w:p w14:paraId="25905DA3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01 Этаж</w:t>
      </w:r>
    </w:p>
    <w:p w14:paraId="2E65003F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-01 Этаж КР -3.600 </w:t>
      </w:r>
    </w:p>
    <w:p w14:paraId="73C7360B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12 Этаж Кровля</w:t>
      </w:r>
    </w:p>
    <w:p w14:paraId="3C7136F0" w14:textId="0B8EA45A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Название уровня следует начинать с номера, далее следует определяющее слово (</w:t>
      </w:r>
      <w:r w:rsidR="003E7720" w:rsidRPr="009D58B2">
        <w:rPr>
          <w:rFonts w:cs="Times New Roman"/>
        </w:rPr>
        <w:t>«</w:t>
      </w:r>
      <w:r w:rsidRPr="009D58B2">
        <w:rPr>
          <w:rFonts w:cs="Times New Roman"/>
        </w:rPr>
        <w:t>Этаж</w:t>
      </w:r>
      <w:r w:rsidR="003E7720" w:rsidRPr="009D58B2">
        <w:rPr>
          <w:rFonts w:cs="Times New Roman"/>
        </w:rPr>
        <w:t>»</w:t>
      </w:r>
      <w:r w:rsidRPr="009D58B2">
        <w:rPr>
          <w:rFonts w:cs="Times New Roman"/>
        </w:rPr>
        <w:t xml:space="preserve">, </w:t>
      </w:r>
      <w:r w:rsidR="003E7720" w:rsidRPr="009D58B2">
        <w:rPr>
          <w:rFonts w:cs="Times New Roman"/>
        </w:rPr>
        <w:t>«</w:t>
      </w:r>
      <w:r w:rsidRPr="009D58B2">
        <w:rPr>
          <w:rFonts w:cs="Times New Roman"/>
        </w:rPr>
        <w:t>Уровень</w:t>
      </w:r>
      <w:r w:rsidR="003E7720" w:rsidRPr="009D58B2">
        <w:rPr>
          <w:rFonts w:cs="Times New Roman"/>
        </w:rPr>
        <w:t>»</w:t>
      </w:r>
      <w:r w:rsidRPr="009D58B2">
        <w:rPr>
          <w:rFonts w:cs="Times New Roman"/>
        </w:rPr>
        <w:t>, …)</w:t>
      </w:r>
      <w:r w:rsidR="000F1E94" w:rsidRPr="009D58B2">
        <w:rPr>
          <w:rFonts w:cs="Times New Roman"/>
        </w:rPr>
        <w:t>,</w:t>
      </w:r>
      <w:r w:rsidRPr="009D58B2">
        <w:rPr>
          <w:rFonts w:cs="Times New Roman"/>
        </w:rPr>
        <w:t xml:space="preserve"> а затем пояснени</w:t>
      </w:r>
      <w:r w:rsidR="000F1E94" w:rsidRPr="009D58B2">
        <w:rPr>
          <w:rFonts w:cs="Times New Roman"/>
        </w:rPr>
        <w:t>е (при необходимости), например:</w:t>
      </w:r>
      <w:r w:rsidRPr="009D58B2">
        <w:rPr>
          <w:rFonts w:cs="Times New Roman"/>
        </w:rPr>
        <w:t xml:space="preserve"> </w:t>
      </w:r>
      <w:r w:rsidR="000F1E94" w:rsidRPr="009D58B2">
        <w:rPr>
          <w:rFonts w:cs="Times New Roman"/>
        </w:rPr>
        <w:t>«</w:t>
      </w:r>
      <w:r w:rsidRPr="009D58B2">
        <w:rPr>
          <w:rFonts w:cs="Times New Roman"/>
        </w:rPr>
        <w:t>отметка</w:t>
      </w:r>
      <w:r w:rsidR="000F1E94" w:rsidRPr="009D58B2">
        <w:rPr>
          <w:rFonts w:cs="Times New Roman"/>
        </w:rPr>
        <w:t>»</w:t>
      </w:r>
      <w:r w:rsidRPr="009D58B2">
        <w:rPr>
          <w:rFonts w:cs="Times New Roman"/>
        </w:rPr>
        <w:t xml:space="preserve"> или функция.</w:t>
      </w:r>
    </w:p>
    <w:p w14:paraId="5E55613D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Номер этажа всегда состоит из одинакового количества цифр: если здание до 100 этажей, то 2 цифры (-05, 01, …, 99), а если выше 100 этажей - 3 цифры (-005, 001, …, 099, 112).</w:t>
      </w:r>
    </w:p>
    <w:p w14:paraId="307DC87D" w14:textId="77777777" w:rsidR="00DD611B" w:rsidRPr="009D58B2" w:rsidRDefault="00DD611B" w:rsidP="00DD611B">
      <w:pPr>
        <w:pStyle w:val="RA3"/>
        <w:rPr>
          <w:rFonts w:cs="Times New Roman"/>
        </w:rPr>
      </w:pPr>
      <w:bookmarkStart w:id="773" w:name="_Toc466649141"/>
      <w:r w:rsidRPr="009D58B2">
        <w:rPr>
          <w:rFonts w:cs="Times New Roman"/>
        </w:rPr>
        <w:t xml:space="preserve"> </w:t>
      </w:r>
      <w:bookmarkStart w:id="774" w:name="_Toc509927060"/>
      <w:bookmarkStart w:id="775" w:name="_Toc510184043"/>
      <w:bookmarkStart w:id="776" w:name="_Toc510448620"/>
      <w:bookmarkStart w:id="777" w:name="_Toc510450199"/>
      <w:bookmarkStart w:id="778" w:name="_Toc510451569"/>
      <w:bookmarkStart w:id="779" w:name="_Toc511302348"/>
      <w:bookmarkStart w:id="780" w:name="_Toc512428971"/>
      <w:bookmarkStart w:id="781" w:name="_Toc512521779"/>
      <w:bookmarkStart w:id="782" w:name="_Toc512522212"/>
      <w:bookmarkStart w:id="783" w:name="_Toc512522597"/>
      <w:bookmarkStart w:id="784" w:name="_Toc512535916"/>
      <w:bookmarkStart w:id="785" w:name="_Toc512582595"/>
      <w:bookmarkStart w:id="786" w:name="_Toc512582193"/>
      <w:bookmarkStart w:id="787" w:name="_Toc512582707"/>
      <w:bookmarkStart w:id="788" w:name="_Toc512591621"/>
      <w:bookmarkStart w:id="789" w:name="_Toc512591777"/>
      <w:bookmarkStart w:id="790" w:name="_Toc512669679"/>
      <w:bookmarkStart w:id="791" w:name="_Toc514330218"/>
      <w:bookmarkStart w:id="792" w:name="_Toc517243474"/>
      <w:bookmarkStart w:id="793" w:name="_Toc517258325"/>
      <w:bookmarkStart w:id="794" w:name="_Toc517262225"/>
      <w:bookmarkStart w:id="795" w:name="_Toc517876508"/>
      <w:bookmarkStart w:id="796" w:name="_Toc517876893"/>
      <w:bookmarkStart w:id="797" w:name="_Toc518894565"/>
      <w:bookmarkStart w:id="798" w:name="_Toc4001687"/>
      <w:r w:rsidRPr="009D58B2">
        <w:rPr>
          <w:rFonts w:cs="Times New Roman"/>
        </w:rPr>
        <w:t>Правила именования листов</w:t>
      </w:r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r w:rsidRPr="009D58B2">
        <w:rPr>
          <w:rFonts w:cs="Times New Roman"/>
        </w:rPr>
        <w:t>.</w:t>
      </w:r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</w:p>
    <w:p w14:paraId="6481396D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Номер листов следует именовать согласно следующей схеме:</w:t>
      </w:r>
    </w:p>
    <w:p w14:paraId="4C84F884" w14:textId="400F2AA3" w:rsidR="00DD611B" w:rsidRPr="009D58B2" w:rsidRDefault="00632315" w:rsidP="00D82CE7">
      <w:pPr>
        <w:pStyle w:val="a6"/>
        <w:rPr>
          <w:rFonts w:cs="Times New Roman"/>
        </w:rPr>
      </w:pPr>
      <w:r w:rsidRPr="009D58B2">
        <w:rPr>
          <w:rFonts w:cs="Times New Roman"/>
          <w:noProof/>
        </w:rPr>
        <w:object w:dxaOrig="5895" w:dyaOrig="1546" w14:anchorId="589AA4E5">
          <v:shape id="_x0000_i1026" type="#_x0000_t75" alt="" style="width:295.75pt;height:79.75pt;mso-width-percent:0;mso-height-percent:0;mso-width-percent:0;mso-height-percent:0" o:ole="">
            <v:imagedata r:id="rId19" o:title=""/>
          </v:shape>
          <o:OLEObject Type="Embed" ProgID="Visio.Drawing.15" ShapeID="_x0000_i1026" DrawAspect="Content" ObjectID="_1651059056" r:id="rId20"/>
        </w:object>
      </w:r>
    </w:p>
    <w:p w14:paraId="243ECBB4" w14:textId="770E0305" w:rsidR="00DD611B" w:rsidRPr="009D58B2" w:rsidRDefault="00DD611B" w:rsidP="00D82CE7">
      <w:pPr>
        <w:pStyle w:val="a6"/>
        <w:rPr>
          <w:rFonts w:cs="Times New Roman"/>
        </w:rPr>
      </w:pPr>
      <w:bookmarkStart w:id="799" w:name="h.mhpgff7oiwpk" w:colFirst="0" w:colLast="0"/>
      <w:bookmarkStart w:id="800" w:name="h.k1ti27nd7m0t" w:colFirst="0" w:colLast="0"/>
      <w:bookmarkEnd w:id="773"/>
      <w:bookmarkEnd w:id="799"/>
      <w:bookmarkEnd w:id="800"/>
      <w:r w:rsidRPr="009D58B2">
        <w:rPr>
          <w:rFonts w:cs="Times New Roman"/>
        </w:rPr>
        <w:t xml:space="preserve">К названиям листов применяются общие правила именования по ГОСТ 2.104-68 </w:t>
      </w:r>
      <w:r w:rsidR="008061C7" w:rsidRPr="009D58B2">
        <w:rPr>
          <w:rFonts w:cs="Times New Roman"/>
        </w:rPr>
        <w:t>«</w:t>
      </w:r>
      <w:r w:rsidRPr="009D58B2">
        <w:rPr>
          <w:rFonts w:cs="Times New Roman"/>
        </w:rPr>
        <w:t>ЕСКД. Основные надписи</w:t>
      </w:r>
      <w:r w:rsidR="008061C7" w:rsidRPr="009D58B2">
        <w:rPr>
          <w:rFonts w:cs="Times New Roman"/>
        </w:rPr>
        <w:t>»</w:t>
      </w:r>
      <w:r w:rsidRPr="009D58B2">
        <w:rPr>
          <w:rFonts w:cs="Times New Roman"/>
        </w:rPr>
        <w:t>.</w:t>
      </w:r>
    </w:p>
    <w:p w14:paraId="18197383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Имена листов – производные названий видов, находящихся на листе.</w:t>
      </w:r>
    </w:p>
    <w:p w14:paraId="23712822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Изменения в наименовании листов могут быть определены в Плане реализации BIM-проекта.</w:t>
      </w:r>
    </w:p>
    <w:p w14:paraId="471D5507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Примеры:</w:t>
      </w:r>
    </w:p>
    <w:p w14:paraId="4B53BB9E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Фасад в осях А-Г. Фасад в осях Г-А.</w:t>
      </w:r>
    </w:p>
    <w:p w14:paraId="66518093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Разрезы 1-1, 2-2, 3-3</w:t>
      </w:r>
    </w:p>
    <w:p w14:paraId="5FBE81FC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План этажа на отм. 0.000</w:t>
      </w:r>
    </w:p>
    <w:p w14:paraId="2A8D80AE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Фрагмент плана в осях 3-15, В-Д на отм. +5.200</w:t>
      </w:r>
    </w:p>
    <w:p w14:paraId="118E6EC7" w14:textId="77777777" w:rsidR="00DD611B" w:rsidRPr="009D58B2" w:rsidRDefault="00DD611B" w:rsidP="00DD611B">
      <w:pPr>
        <w:pStyle w:val="RA3"/>
        <w:rPr>
          <w:rFonts w:cs="Times New Roman"/>
        </w:rPr>
      </w:pPr>
      <w:bookmarkStart w:id="801" w:name="_Toc466649148"/>
      <w:bookmarkStart w:id="802" w:name="_Toc509927068"/>
      <w:bookmarkStart w:id="803" w:name="_Ref510181321"/>
      <w:bookmarkStart w:id="804" w:name="_Toc510184044"/>
      <w:bookmarkStart w:id="805" w:name="_Toc510448621"/>
      <w:bookmarkStart w:id="806" w:name="_Toc510450200"/>
      <w:bookmarkStart w:id="807" w:name="_Toc510451570"/>
      <w:bookmarkStart w:id="808" w:name="_Toc511302349"/>
      <w:bookmarkStart w:id="809" w:name="_Toc512428972"/>
      <w:bookmarkStart w:id="810" w:name="_Toc512521780"/>
      <w:bookmarkStart w:id="811" w:name="_Toc512522213"/>
      <w:bookmarkStart w:id="812" w:name="_Toc512522598"/>
      <w:bookmarkStart w:id="813" w:name="_Toc512535917"/>
      <w:bookmarkStart w:id="814" w:name="_Toc512582596"/>
      <w:bookmarkStart w:id="815" w:name="_Toc512582194"/>
      <w:bookmarkStart w:id="816" w:name="_Toc512582708"/>
      <w:bookmarkStart w:id="817" w:name="_Toc512591622"/>
      <w:bookmarkStart w:id="818" w:name="_Toc512591778"/>
      <w:bookmarkStart w:id="819" w:name="_Toc512669680"/>
      <w:bookmarkStart w:id="820" w:name="_Toc514330219"/>
      <w:bookmarkStart w:id="821" w:name="_Toc517243475"/>
      <w:bookmarkStart w:id="822" w:name="_Toc517258326"/>
      <w:bookmarkStart w:id="823" w:name="_Toc517262226"/>
      <w:bookmarkStart w:id="824" w:name="_Toc517876509"/>
      <w:bookmarkStart w:id="825" w:name="_Toc517876894"/>
      <w:bookmarkStart w:id="826" w:name="_Toc518894566"/>
      <w:bookmarkStart w:id="827" w:name="_Toc4001688"/>
      <w:r w:rsidRPr="009D58B2">
        <w:rPr>
          <w:rFonts w:cs="Times New Roman"/>
        </w:rPr>
        <w:t>Правила именования материалов</w:t>
      </w:r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r w:rsidRPr="009D58B2">
        <w:rPr>
          <w:rFonts w:cs="Times New Roman"/>
        </w:rPr>
        <w:t>.</w:t>
      </w:r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</w:p>
    <w:p w14:paraId="203C7A6C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К названиям материалов применяются общие правила именования.</w:t>
      </w:r>
    </w:p>
    <w:p w14:paraId="4B314891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lastRenderedPageBreak/>
        <w:t>Материалы следует именовать согласно схеме:</w:t>
      </w:r>
    </w:p>
    <w:p w14:paraId="3CB9B985" w14:textId="6F5A457F" w:rsidR="00DD611B" w:rsidRPr="009D58B2" w:rsidRDefault="00632315" w:rsidP="00F10E13">
      <w:pPr>
        <w:pStyle w:val="a6"/>
        <w:ind w:firstLine="0"/>
        <w:rPr>
          <w:rFonts w:cs="Times New Roman"/>
        </w:rPr>
      </w:pPr>
      <w:r w:rsidRPr="009D58B2">
        <w:rPr>
          <w:rFonts w:cs="Times New Roman"/>
          <w:noProof/>
        </w:rPr>
        <w:object w:dxaOrig="11100" w:dyaOrig="3496" w14:anchorId="1DE5197B">
          <v:shape id="_x0000_i1025" type="#_x0000_t75" alt="" style="width:511.75pt;height:157.9pt;mso-width-percent:0;mso-height-percent:0;mso-width-percent:0;mso-height-percent:0" o:ole="">
            <v:imagedata r:id="rId21" o:title=""/>
          </v:shape>
          <o:OLEObject Type="Embed" ProgID="Visio.Drawing.15" ShapeID="_x0000_i1025" DrawAspect="Content" ObjectID="_1651059057" r:id="rId22"/>
        </w:object>
      </w:r>
      <w:r w:rsidR="00DD611B" w:rsidRPr="009D58B2" w:rsidDel="005152A6">
        <w:rPr>
          <w:rFonts w:cs="Times New Roman"/>
        </w:rPr>
        <w:t xml:space="preserve"> </w:t>
      </w:r>
      <w:r w:rsidR="00DD611B" w:rsidRPr="009D58B2">
        <w:rPr>
          <w:rFonts w:cs="Times New Roman"/>
        </w:rPr>
        <w:t>Для более гибкого применения все поля опциональны.</w:t>
      </w:r>
    </w:p>
    <w:p w14:paraId="3C0EEACC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Примеры:</w:t>
      </w:r>
    </w:p>
    <w:p w14:paraId="235278E4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PT_Теплоизоляция_Минвата_WAS50_Paroc_Т</w:t>
      </w:r>
    </w:p>
    <w:p w14:paraId="2DF48212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ЖПП_Кирпич Керамический_Полнотелый</w:t>
      </w:r>
    </w:p>
    <w:p w14:paraId="182EABB5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CCR_Штукатука_Известковая</w:t>
      </w:r>
    </w:p>
    <w:p w14:paraId="517DF6F3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ГГ_Бетон_В15</w:t>
      </w:r>
      <w:bookmarkStart w:id="828" w:name="h.xvlh8vq040rc" w:colFirst="0" w:colLast="0"/>
      <w:bookmarkStart w:id="829" w:name="h.3vv0zkewla1b" w:colFirst="0" w:colLast="0"/>
      <w:bookmarkStart w:id="830" w:name="h.p0loyclxjrrn" w:colFirst="0" w:colLast="0"/>
      <w:bookmarkEnd w:id="686"/>
      <w:bookmarkEnd w:id="828"/>
      <w:bookmarkEnd w:id="829"/>
      <w:bookmarkEnd w:id="830"/>
      <w:r w:rsidRPr="009D58B2">
        <w:rPr>
          <w:rFonts w:cs="Times New Roman"/>
        </w:rPr>
        <w:br w:type="page"/>
      </w:r>
    </w:p>
    <w:p w14:paraId="6877AAF5" w14:textId="77777777" w:rsidR="00DD611B" w:rsidRPr="009D58B2" w:rsidRDefault="00DD611B" w:rsidP="00DD611B">
      <w:pPr>
        <w:rPr>
          <w:rFonts w:cs="Times New Roman"/>
          <w:lang w:val="en-US"/>
        </w:rPr>
      </w:pPr>
    </w:p>
    <w:p w14:paraId="25B32CE8" w14:textId="39E4EAB7" w:rsidR="00DD611B" w:rsidRPr="009D58B2" w:rsidRDefault="00DD611B" w:rsidP="00DD611B">
      <w:pPr>
        <w:pStyle w:val="RA2"/>
        <w:rPr>
          <w:rFonts w:cs="Times New Roman"/>
        </w:rPr>
      </w:pPr>
      <w:bookmarkStart w:id="831" w:name="_Toc517243488"/>
      <w:bookmarkStart w:id="832" w:name="_Toc517258339"/>
      <w:bookmarkStart w:id="833" w:name="_Toc517262239"/>
      <w:bookmarkStart w:id="834" w:name="_Toc517876522"/>
      <w:bookmarkStart w:id="835" w:name="_Toc517876907"/>
      <w:bookmarkStart w:id="836" w:name="_Toc518894579"/>
      <w:bookmarkStart w:id="837" w:name="_Toc4001689"/>
      <w:r w:rsidRPr="009D58B2">
        <w:rPr>
          <w:rFonts w:cs="Times New Roman"/>
        </w:rPr>
        <w:t>Правила обмена информационными моделями</w:t>
      </w:r>
      <w:bookmarkEnd w:id="831"/>
      <w:bookmarkEnd w:id="832"/>
      <w:bookmarkEnd w:id="833"/>
      <w:bookmarkEnd w:id="834"/>
      <w:bookmarkEnd w:id="835"/>
      <w:r w:rsidR="00B30C4F" w:rsidRPr="009D58B2">
        <w:rPr>
          <w:rFonts w:cs="Times New Roman"/>
          <w:lang w:val="en-US"/>
        </w:rPr>
        <w:t>.</w:t>
      </w:r>
      <w:bookmarkEnd w:id="836"/>
      <w:bookmarkEnd w:id="837"/>
    </w:p>
    <w:p w14:paraId="65CE933A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Перед передачей BIM-данных необходимо убедиться в следующем:</w:t>
      </w:r>
    </w:p>
    <w:p w14:paraId="40F2F4D5" w14:textId="77777777" w:rsidR="00DD611B" w:rsidRPr="009D58B2" w:rsidRDefault="00DD611B" w:rsidP="002B51CA">
      <w:pPr>
        <w:pStyle w:val="1"/>
        <w:rPr>
          <w:rFonts w:cs="Times New Roman"/>
        </w:rPr>
      </w:pPr>
      <w:r w:rsidRPr="009D58B2">
        <w:rPr>
          <w:rFonts w:cs="Times New Roman"/>
        </w:rPr>
        <w:t>файлы модели находятся в актуальном состоянии и содержат все локальные правки, внесенные всеми пользователями;</w:t>
      </w:r>
    </w:p>
    <w:p w14:paraId="43A76446" w14:textId="77777777" w:rsidR="00DD611B" w:rsidRPr="009D58B2" w:rsidRDefault="00DD611B" w:rsidP="002B51CA">
      <w:pPr>
        <w:pStyle w:val="1"/>
        <w:rPr>
          <w:rFonts w:cs="Times New Roman"/>
        </w:rPr>
      </w:pPr>
      <w:r w:rsidRPr="009D58B2">
        <w:rPr>
          <w:rFonts w:cs="Times New Roman"/>
        </w:rPr>
        <w:t>файлы модели отсоединены от центрального файла-хранилища;</w:t>
      </w:r>
    </w:p>
    <w:p w14:paraId="07BEA38E" w14:textId="77777777" w:rsidR="00DD611B" w:rsidRPr="009D58B2" w:rsidRDefault="00DD611B" w:rsidP="002B51CA">
      <w:pPr>
        <w:pStyle w:val="1"/>
        <w:rPr>
          <w:rFonts w:cs="Times New Roman"/>
        </w:rPr>
      </w:pPr>
      <w:r w:rsidRPr="009D58B2">
        <w:rPr>
          <w:rFonts w:cs="Times New Roman"/>
        </w:rPr>
        <w:t>связанные данные, необходимые для загрузки модели, доступны;</w:t>
      </w:r>
    </w:p>
    <w:p w14:paraId="3795350F" w14:textId="77777777" w:rsidR="00DD611B" w:rsidRPr="009D58B2" w:rsidRDefault="00DD611B" w:rsidP="002B51CA">
      <w:pPr>
        <w:pStyle w:val="1"/>
        <w:rPr>
          <w:rFonts w:cs="Times New Roman"/>
        </w:rPr>
      </w:pPr>
      <w:r w:rsidRPr="009D58B2">
        <w:rPr>
          <w:rFonts w:cs="Times New Roman"/>
        </w:rPr>
        <w:t>файл модели проверен, очищен от неиспользованного содержимого и сжат;</w:t>
      </w:r>
    </w:p>
    <w:p w14:paraId="72215C4F" w14:textId="2657F303" w:rsidR="00DD611B" w:rsidRPr="009D58B2" w:rsidRDefault="007A5D75" w:rsidP="002B51CA">
      <w:pPr>
        <w:pStyle w:val="1"/>
        <w:rPr>
          <w:rFonts w:cs="Times New Roman"/>
        </w:rPr>
      </w:pPr>
      <w:r w:rsidRPr="009D58B2">
        <w:rPr>
          <w:rFonts w:cs="Times New Roman"/>
        </w:rPr>
        <w:t>в</w:t>
      </w:r>
      <w:r w:rsidR="00DD611B" w:rsidRPr="009D58B2">
        <w:rPr>
          <w:rFonts w:cs="Times New Roman"/>
        </w:rPr>
        <w:t xml:space="preserve"> случае изменений состава информационных моделей необходимо внести изменения в BEP.</w:t>
      </w:r>
    </w:p>
    <w:p w14:paraId="04DF3711" w14:textId="171279A2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Процедура внутреннего контроля качества и ответственные за контроль, со</w:t>
      </w:r>
      <w:r w:rsidR="00B50857" w:rsidRPr="009D58B2">
        <w:rPr>
          <w:rFonts w:cs="Times New Roman"/>
        </w:rPr>
        <w:t xml:space="preserve"> стороны Исполнителя, прописываются </w:t>
      </w:r>
      <w:r w:rsidRPr="009D58B2">
        <w:rPr>
          <w:rFonts w:cs="Times New Roman"/>
        </w:rPr>
        <w:t>BEP.</w:t>
      </w:r>
    </w:p>
    <w:p w14:paraId="02503E1A" w14:textId="00A2A841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При передаче BIM-модели Исполнитель передает комплект файлов, </w:t>
      </w:r>
      <w:r w:rsidR="00CE6741" w:rsidRPr="009D58B2">
        <w:rPr>
          <w:rFonts w:cs="Times New Roman"/>
        </w:rPr>
        <w:t>комплект файлов утверждается</w:t>
      </w:r>
      <w:r w:rsidRPr="009D58B2">
        <w:rPr>
          <w:rFonts w:cs="Times New Roman"/>
        </w:rPr>
        <w:t xml:space="preserve"> в BEP. График передачи утверждается в BEP.</w:t>
      </w:r>
    </w:p>
    <w:p w14:paraId="52EC5931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Файлы BIM-моделей по отдельным разделам проекта в формате NWC и файлы сводной BIM-модели в формате NWF должны быть созданы без потери атрибутивной информации и корректными с точки зрения соответствия исходному формату и координатной привязки.</w:t>
      </w:r>
    </w:p>
    <w:p w14:paraId="50268D4F" w14:textId="3C7A650A" w:rsidR="00003C46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Файлы формата RVT предоставля</w:t>
      </w:r>
      <w:r w:rsidR="00BA5B53" w:rsidRPr="009D58B2">
        <w:rPr>
          <w:rFonts w:cs="Times New Roman"/>
        </w:rPr>
        <w:t>ю</w:t>
      </w:r>
      <w:r w:rsidRPr="009D58B2">
        <w:rPr>
          <w:rFonts w:cs="Times New Roman"/>
        </w:rPr>
        <w:t>тся</w:t>
      </w:r>
      <w:r w:rsidR="009C63D1" w:rsidRPr="009D58B2">
        <w:rPr>
          <w:rFonts w:cs="Times New Roman"/>
        </w:rPr>
        <w:t xml:space="preserve"> </w:t>
      </w:r>
      <w:r w:rsidR="00E80C41" w:rsidRPr="009D58B2">
        <w:rPr>
          <w:rFonts w:cs="Times New Roman"/>
        </w:rPr>
        <w:t>Заказчик</w:t>
      </w:r>
      <w:r w:rsidRPr="009D58B2">
        <w:rPr>
          <w:rFonts w:cs="Times New Roman"/>
        </w:rPr>
        <w:t xml:space="preserve">у для ознакомления в течение процесса проектирования в соответствии с утвержденным в </w:t>
      </w:r>
      <w:r w:rsidR="000E7A11" w:rsidRPr="009D58B2">
        <w:rPr>
          <w:rFonts w:cs="Times New Roman"/>
          <w:lang w:val="en-US"/>
        </w:rPr>
        <w:t>BEP</w:t>
      </w:r>
      <w:r w:rsidR="000E7A11" w:rsidRPr="009D58B2">
        <w:rPr>
          <w:rFonts w:cs="Times New Roman"/>
        </w:rPr>
        <w:t xml:space="preserve"> графиком.</w:t>
      </w:r>
    </w:p>
    <w:p w14:paraId="5EF20571" w14:textId="77777777" w:rsidR="00ED295C" w:rsidRPr="009D58B2" w:rsidRDefault="00ED295C">
      <w:pPr>
        <w:rPr>
          <w:rFonts w:cs="Times New Roman"/>
        </w:rPr>
      </w:pPr>
      <w:bookmarkStart w:id="838" w:name="_Toc517243489"/>
      <w:bookmarkStart w:id="839" w:name="_Toc517258340"/>
      <w:bookmarkStart w:id="840" w:name="_Toc517262240"/>
      <w:bookmarkStart w:id="841" w:name="_Toc517876523"/>
      <w:bookmarkStart w:id="842" w:name="_Toc517876908"/>
      <w:r w:rsidRPr="009D58B2">
        <w:rPr>
          <w:rFonts w:cs="Times New Roman"/>
        </w:rPr>
        <w:br w:type="page"/>
      </w:r>
    </w:p>
    <w:p w14:paraId="7207E7BD" w14:textId="28D06CFE" w:rsidR="00DD611B" w:rsidRPr="009D58B2" w:rsidRDefault="00DD611B" w:rsidP="00DD611B">
      <w:pPr>
        <w:pStyle w:val="RA3"/>
        <w:rPr>
          <w:rFonts w:cs="Times New Roman"/>
        </w:rPr>
      </w:pPr>
      <w:bookmarkStart w:id="843" w:name="_Toc518894580"/>
      <w:bookmarkStart w:id="844" w:name="_Toc4001690"/>
      <w:r w:rsidRPr="009D58B2">
        <w:rPr>
          <w:rFonts w:cs="Times New Roman"/>
        </w:rPr>
        <w:lastRenderedPageBreak/>
        <w:t>Использование внешних ссылок</w:t>
      </w:r>
      <w:bookmarkEnd w:id="838"/>
      <w:bookmarkEnd w:id="839"/>
      <w:bookmarkEnd w:id="840"/>
      <w:bookmarkEnd w:id="841"/>
      <w:bookmarkEnd w:id="842"/>
      <w:r w:rsidR="008E66B2" w:rsidRPr="009D58B2">
        <w:rPr>
          <w:rFonts w:cs="Times New Roman"/>
        </w:rPr>
        <w:t>.</w:t>
      </w:r>
      <w:bookmarkEnd w:id="843"/>
      <w:bookmarkEnd w:id="844"/>
    </w:p>
    <w:p w14:paraId="345227E9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 работе с моделями необходимо использовать инструмент внешние ссылки, чтобы исключить дублирование элементов, содержащихся в модели.</w:t>
      </w:r>
    </w:p>
    <w:p w14:paraId="5951C06E" w14:textId="7084607A" w:rsidR="00DD611B" w:rsidRPr="000713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При работе в </w:t>
      </w:r>
      <w:r w:rsidRPr="009D58B2">
        <w:rPr>
          <w:rFonts w:cs="Times New Roman"/>
          <w:lang w:val="en-US"/>
        </w:rPr>
        <w:t>Revit</w:t>
      </w:r>
      <w:r w:rsidRPr="009D58B2">
        <w:rPr>
          <w:rFonts w:cs="Times New Roman"/>
        </w:rPr>
        <w:t xml:space="preserve"> необходимо все файлы подключать через инструмент Связь (САПР, </w:t>
      </w:r>
      <w:r w:rsidRPr="009D58B2">
        <w:rPr>
          <w:rFonts w:cs="Times New Roman"/>
          <w:lang w:val="en-US"/>
        </w:rPr>
        <w:t>IFC</w:t>
      </w:r>
      <w:r w:rsidRPr="009D58B2">
        <w:rPr>
          <w:rFonts w:cs="Times New Roman"/>
        </w:rPr>
        <w:t>).</w:t>
      </w:r>
      <w:ins w:id="845" w:author="Сергей Волков" w:date="2019-03-26T11:02:00Z">
        <w:r w:rsidR="000713B2">
          <w:rPr>
            <w:rFonts w:cs="Times New Roman"/>
          </w:rPr>
          <w:t xml:space="preserve"> В случае применения других систем информационного моделирования в </w:t>
        </w:r>
        <w:r w:rsidR="000713B2">
          <w:rPr>
            <w:rFonts w:cs="Times New Roman"/>
            <w:lang w:val="en-US"/>
          </w:rPr>
          <w:t>BEP</w:t>
        </w:r>
        <w:r w:rsidR="000713B2" w:rsidRPr="000713B2">
          <w:rPr>
            <w:rFonts w:cs="Times New Roman"/>
            <w:rPrChange w:id="846" w:author="Сергей Волков" w:date="2019-03-26T11:02:00Z">
              <w:rPr>
                <w:rFonts w:cs="Times New Roman"/>
                <w:lang w:val="en-US"/>
              </w:rPr>
            </w:rPrChange>
          </w:rPr>
          <w:t xml:space="preserve"> </w:t>
        </w:r>
        <w:r w:rsidR="000713B2">
          <w:rPr>
            <w:rFonts w:cs="Times New Roman"/>
          </w:rPr>
          <w:t>могут быть определены дополнительные правила подключения моделей.</w:t>
        </w:r>
      </w:ins>
    </w:p>
    <w:p w14:paraId="305014C1" w14:textId="476AE77E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Параметры вставки внешних ссылок </w:t>
      </w:r>
      <w:r w:rsidRPr="009D58B2">
        <w:rPr>
          <w:rFonts w:cs="Times New Roman"/>
          <w:lang w:val="en-US"/>
        </w:rPr>
        <w:t>Revit</w:t>
      </w:r>
      <w:r w:rsidRPr="009D58B2">
        <w:rPr>
          <w:rFonts w:cs="Times New Roman"/>
        </w:rPr>
        <w:t xml:space="preserve"> указаны ниже в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_Ref517260206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12</w:t>
      </w:r>
      <w:r w:rsidRPr="009D58B2">
        <w:rPr>
          <w:rFonts w:cs="Times New Roman"/>
        </w:rPr>
        <w:fldChar w:fldCharType="end"/>
      </w:r>
    </w:p>
    <w:p w14:paraId="0B38ECF5" w14:textId="382539DF" w:rsidR="00DD611B" w:rsidRPr="009D58B2" w:rsidRDefault="00DD611B" w:rsidP="00DD611B">
      <w:pPr>
        <w:pStyle w:val="afd"/>
        <w:keepNext/>
        <w:rPr>
          <w:rFonts w:cs="Times New Roman"/>
        </w:rPr>
      </w:pPr>
      <w:bookmarkStart w:id="847" w:name="_Ref517260206"/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12</w:t>
      </w:r>
      <w:r w:rsidR="00515297" w:rsidRPr="009D58B2">
        <w:rPr>
          <w:rFonts w:cs="Times New Roman"/>
          <w:noProof/>
        </w:rPr>
        <w:fldChar w:fldCharType="end"/>
      </w:r>
      <w:bookmarkEnd w:id="8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DD611B" w:rsidRPr="009D58B2" w14:paraId="45CFCEE5" w14:textId="77777777" w:rsidTr="00003620">
        <w:trPr>
          <w:trHeight w:val="851"/>
        </w:trPr>
        <w:tc>
          <w:tcPr>
            <w:tcW w:w="2972" w:type="dxa"/>
            <w:vAlign w:val="center"/>
          </w:tcPr>
          <w:p w14:paraId="21E7395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Параметр </w:t>
            </w:r>
          </w:p>
        </w:tc>
        <w:tc>
          <w:tcPr>
            <w:tcW w:w="6657" w:type="dxa"/>
            <w:vAlign w:val="center"/>
          </w:tcPr>
          <w:p w14:paraId="3E906DC4" w14:textId="1B20F36D" w:rsidR="00DD611B" w:rsidRPr="009D58B2" w:rsidRDefault="0093461A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З</w:t>
            </w:r>
            <w:r w:rsidR="00DD611B" w:rsidRPr="009D58B2">
              <w:rPr>
                <w:rFonts w:cs="Times New Roman"/>
              </w:rPr>
              <w:t>начение</w:t>
            </w:r>
          </w:p>
        </w:tc>
      </w:tr>
      <w:tr w:rsidR="00DD611B" w:rsidRPr="009D58B2" w14:paraId="27E0C54D" w14:textId="77777777" w:rsidTr="00ED295C">
        <w:trPr>
          <w:trHeight w:val="454"/>
        </w:trPr>
        <w:tc>
          <w:tcPr>
            <w:tcW w:w="2972" w:type="dxa"/>
          </w:tcPr>
          <w:p w14:paraId="50410719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Тип ссылки</w:t>
            </w:r>
          </w:p>
        </w:tc>
        <w:tc>
          <w:tcPr>
            <w:tcW w:w="6657" w:type="dxa"/>
          </w:tcPr>
          <w:p w14:paraId="69BA371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Наложенная</w:t>
            </w:r>
          </w:p>
        </w:tc>
      </w:tr>
      <w:tr w:rsidR="00DD611B" w:rsidRPr="009D58B2" w14:paraId="0A16F4D6" w14:textId="77777777" w:rsidTr="00ED295C">
        <w:trPr>
          <w:trHeight w:val="454"/>
        </w:trPr>
        <w:tc>
          <w:tcPr>
            <w:tcW w:w="2972" w:type="dxa"/>
          </w:tcPr>
          <w:p w14:paraId="74FDE12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Путь</w:t>
            </w:r>
          </w:p>
        </w:tc>
        <w:tc>
          <w:tcPr>
            <w:tcW w:w="6657" w:type="dxa"/>
          </w:tcPr>
          <w:p w14:paraId="4AB4831E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Относительный путь</w:t>
            </w:r>
          </w:p>
        </w:tc>
      </w:tr>
      <w:tr w:rsidR="00DD611B" w:rsidRPr="009D58B2" w14:paraId="48F7E014" w14:textId="77777777" w:rsidTr="00ED295C">
        <w:trPr>
          <w:trHeight w:val="454"/>
        </w:trPr>
        <w:tc>
          <w:tcPr>
            <w:tcW w:w="2972" w:type="dxa"/>
          </w:tcPr>
          <w:p w14:paraId="2DBB6E8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Масштаб</w:t>
            </w:r>
          </w:p>
        </w:tc>
        <w:tc>
          <w:tcPr>
            <w:tcW w:w="6657" w:type="dxa"/>
          </w:tcPr>
          <w:p w14:paraId="0A8C71D6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1 (равные масштабы по всем осям)</w:t>
            </w:r>
          </w:p>
        </w:tc>
      </w:tr>
      <w:tr w:rsidR="00DD611B" w:rsidRPr="009D58B2" w14:paraId="258E0C35" w14:textId="77777777" w:rsidTr="00ED295C">
        <w:trPr>
          <w:trHeight w:val="454"/>
        </w:trPr>
        <w:tc>
          <w:tcPr>
            <w:tcW w:w="2972" w:type="dxa"/>
          </w:tcPr>
          <w:p w14:paraId="685C481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Точка вставки</w:t>
            </w:r>
          </w:p>
        </w:tc>
        <w:tc>
          <w:tcPr>
            <w:tcW w:w="6657" w:type="dxa"/>
          </w:tcPr>
          <w:p w14:paraId="3746789E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По общим координатам</w:t>
            </w:r>
          </w:p>
        </w:tc>
      </w:tr>
    </w:tbl>
    <w:p w14:paraId="0FE797BE" w14:textId="77777777" w:rsidR="00ED295C" w:rsidRPr="009D58B2" w:rsidRDefault="00ED295C">
      <w:pPr>
        <w:rPr>
          <w:rFonts w:cs="Times New Roman"/>
          <w:b/>
        </w:rPr>
      </w:pPr>
      <w:bookmarkStart w:id="848" w:name="_Toc517243491"/>
      <w:bookmarkStart w:id="849" w:name="_Toc517258342"/>
      <w:bookmarkStart w:id="850" w:name="_Toc517262241"/>
      <w:bookmarkStart w:id="851" w:name="_Toc517876524"/>
      <w:bookmarkStart w:id="852" w:name="_Toc517876909"/>
      <w:r w:rsidRPr="009D58B2">
        <w:rPr>
          <w:rFonts w:cs="Times New Roman"/>
        </w:rPr>
        <w:br w:type="page"/>
      </w:r>
    </w:p>
    <w:p w14:paraId="2277AAC7" w14:textId="594DA807" w:rsidR="00DD611B" w:rsidRPr="009D58B2" w:rsidRDefault="00DD611B" w:rsidP="00DD611B">
      <w:pPr>
        <w:pStyle w:val="RA2"/>
        <w:rPr>
          <w:rFonts w:cs="Times New Roman"/>
        </w:rPr>
      </w:pPr>
      <w:bookmarkStart w:id="853" w:name="_Toc518894581"/>
      <w:bookmarkStart w:id="854" w:name="_Toc4001691"/>
      <w:r w:rsidRPr="009D58B2">
        <w:rPr>
          <w:rFonts w:cs="Times New Roman"/>
        </w:rPr>
        <w:lastRenderedPageBreak/>
        <w:t>Правила обмена заданиями</w:t>
      </w:r>
      <w:bookmarkEnd w:id="848"/>
      <w:bookmarkEnd w:id="849"/>
      <w:bookmarkEnd w:id="850"/>
      <w:bookmarkEnd w:id="851"/>
      <w:bookmarkEnd w:id="852"/>
      <w:r w:rsidR="00B30C4F" w:rsidRPr="009D58B2">
        <w:rPr>
          <w:rFonts w:cs="Times New Roman"/>
          <w:lang w:val="en-US"/>
        </w:rPr>
        <w:t>.</w:t>
      </w:r>
      <w:bookmarkEnd w:id="853"/>
      <w:bookmarkEnd w:id="854"/>
    </w:p>
    <w:p w14:paraId="63DF4A50" w14:textId="5D78246A" w:rsidR="00DD611B" w:rsidRPr="009D58B2" w:rsidRDefault="00DD611B" w:rsidP="00DD611B">
      <w:pPr>
        <w:pStyle w:val="RA3"/>
        <w:rPr>
          <w:rFonts w:cs="Times New Roman"/>
        </w:rPr>
      </w:pPr>
      <w:bookmarkStart w:id="855" w:name="_Toc517243492"/>
      <w:bookmarkStart w:id="856" w:name="_Toc517258343"/>
      <w:bookmarkStart w:id="857" w:name="_Toc517262242"/>
      <w:bookmarkStart w:id="858" w:name="_Toc517876525"/>
      <w:bookmarkStart w:id="859" w:name="_Toc517876910"/>
      <w:bookmarkStart w:id="860" w:name="_Toc518894582"/>
      <w:bookmarkStart w:id="861" w:name="_Toc4001692"/>
      <w:r w:rsidRPr="009D58B2">
        <w:rPr>
          <w:rFonts w:cs="Times New Roman"/>
        </w:rPr>
        <w:t>Формирование исходящих заданий</w:t>
      </w:r>
      <w:bookmarkEnd w:id="855"/>
      <w:bookmarkEnd w:id="856"/>
      <w:bookmarkEnd w:id="857"/>
      <w:bookmarkEnd w:id="858"/>
      <w:bookmarkEnd w:id="859"/>
      <w:r w:rsidR="00B30C4F" w:rsidRPr="009D58B2">
        <w:rPr>
          <w:rFonts w:cs="Times New Roman"/>
          <w:lang w:val="en-US"/>
        </w:rPr>
        <w:t>.</w:t>
      </w:r>
      <w:bookmarkEnd w:id="860"/>
      <w:bookmarkEnd w:id="861"/>
    </w:p>
    <w:p w14:paraId="0832DDD8" w14:textId="1C3450EA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Формирование задания осуществляется на видах, наименование видов происходит согласно пункту</w:t>
      </w:r>
      <w:r w:rsidR="00390367" w:rsidRPr="009D58B2">
        <w:rPr>
          <w:rFonts w:cs="Times New Roman"/>
        </w:rPr>
        <w:t xml:space="preserve"> </w:t>
      </w:r>
      <w:r w:rsidR="00390367" w:rsidRPr="009D58B2">
        <w:rPr>
          <w:rFonts w:cs="Times New Roman"/>
        </w:rPr>
        <w:fldChar w:fldCharType="begin"/>
      </w:r>
      <w:r w:rsidR="00390367" w:rsidRPr="009D58B2">
        <w:rPr>
          <w:rFonts w:cs="Times New Roman"/>
        </w:rPr>
        <w:instrText xml:space="preserve"> REF _Ref517713156 \r \h  \* MERGEFORMAT </w:instrText>
      </w:r>
      <w:r w:rsidR="00390367" w:rsidRPr="009D58B2">
        <w:rPr>
          <w:rFonts w:cs="Times New Roman"/>
        </w:rPr>
      </w:r>
      <w:r w:rsidR="00390367" w:rsidRPr="009D58B2">
        <w:rPr>
          <w:rFonts w:cs="Times New Roman"/>
        </w:rPr>
        <w:fldChar w:fldCharType="separate"/>
      </w:r>
      <w:r w:rsidR="00D47AD8">
        <w:rPr>
          <w:rFonts w:cs="Times New Roman"/>
        </w:rPr>
        <w:t>6.4.3</w:t>
      </w:r>
      <w:r w:rsidR="00390367" w:rsidRPr="009D58B2">
        <w:rPr>
          <w:rFonts w:cs="Times New Roman"/>
        </w:rPr>
        <w:fldChar w:fldCharType="end"/>
      </w:r>
      <w:r w:rsidRPr="009D58B2">
        <w:rPr>
          <w:rFonts w:cs="Times New Roman"/>
        </w:rPr>
        <w:t xml:space="preserve">. </w:t>
      </w:r>
    </w:p>
    <w:p w14:paraId="227567D6" w14:textId="58B9C050" w:rsidR="00DD611B" w:rsidRPr="009D58B2" w:rsidRDefault="00315D8C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Вид</w:t>
      </w:r>
      <w:r w:rsidR="002C5D65" w:rsidRPr="009D58B2">
        <w:rPr>
          <w:rFonts w:cs="Times New Roman"/>
        </w:rPr>
        <w:t xml:space="preserve"> д</w:t>
      </w:r>
      <w:r w:rsidR="00DD611B" w:rsidRPr="009D58B2">
        <w:rPr>
          <w:rFonts w:cs="Times New Roman"/>
        </w:rPr>
        <w:t>олжен быть сфо</w:t>
      </w:r>
      <w:r w:rsidR="00DE3E4D" w:rsidRPr="009D58B2">
        <w:rPr>
          <w:rFonts w:cs="Times New Roman"/>
        </w:rPr>
        <w:t>рмирован</w:t>
      </w:r>
      <w:r w:rsidR="0096098A" w:rsidRPr="009D58B2">
        <w:rPr>
          <w:rFonts w:cs="Times New Roman"/>
        </w:rPr>
        <w:t xml:space="preserve"> в модели</w:t>
      </w:r>
      <w:r w:rsidRPr="009D58B2">
        <w:rPr>
          <w:rFonts w:cs="Times New Roman"/>
        </w:rPr>
        <w:t xml:space="preserve"> и опубликован</w:t>
      </w:r>
      <w:r w:rsidR="00DD611B" w:rsidRPr="009D58B2">
        <w:rPr>
          <w:rFonts w:cs="Times New Roman"/>
        </w:rPr>
        <w:t xml:space="preserve"> в формате </w:t>
      </w:r>
      <w:r w:rsidR="00DD611B" w:rsidRPr="009D58B2">
        <w:rPr>
          <w:rFonts w:cs="Times New Roman"/>
          <w:lang w:val="en-US"/>
        </w:rPr>
        <w:t>DWF</w:t>
      </w:r>
      <w:r w:rsidR="002C5D65" w:rsidRPr="009D58B2">
        <w:rPr>
          <w:rFonts w:cs="Times New Roman"/>
        </w:rPr>
        <w:t xml:space="preserve"> в папку заданий </w:t>
      </w:r>
      <w:r w:rsidR="00DD611B" w:rsidRPr="009D58B2">
        <w:rPr>
          <w:rFonts w:cs="Times New Roman"/>
        </w:rPr>
        <w:t>структур</w:t>
      </w:r>
      <w:r w:rsidR="002C5D65" w:rsidRPr="009D58B2">
        <w:rPr>
          <w:rFonts w:cs="Times New Roman"/>
        </w:rPr>
        <w:t>ы</w:t>
      </w:r>
      <w:r w:rsidR="00DD611B" w:rsidRPr="009D58B2">
        <w:rPr>
          <w:rFonts w:cs="Times New Roman"/>
        </w:rPr>
        <w:t xml:space="preserve"> проекта.</w:t>
      </w:r>
    </w:p>
    <w:p w14:paraId="122CF8C1" w14:textId="6BC9C620" w:rsidR="000E7A11" w:rsidRDefault="000E7A11" w:rsidP="000E7A11">
      <w:pPr>
        <w:pStyle w:val="a6"/>
        <w:rPr>
          <w:ins w:id="862" w:author="Сергей Волков" w:date="2019-03-26T11:03:00Z"/>
          <w:rFonts w:cs="Times New Roman"/>
        </w:rPr>
      </w:pPr>
      <w:r w:rsidRPr="009D58B2">
        <w:rPr>
          <w:rFonts w:cs="Times New Roman"/>
        </w:rPr>
        <w:t xml:space="preserve">Удаление </w:t>
      </w:r>
      <w:r w:rsidR="003A4A2D" w:rsidRPr="009D58B2">
        <w:rPr>
          <w:rFonts w:cs="Times New Roman"/>
        </w:rPr>
        <w:t xml:space="preserve">устаревших </w:t>
      </w:r>
      <w:r w:rsidRPr="009D58B2">
        <w:rPr>
          <w:rFonts w:cs="Times New Roman"/>
        </w:rPr>
        <w:t>задани</w:t>
      </w:r>
      <w:r w:rsidR="003A4A2D" w:rsidRPr="009D58B2">
        <w:rPr>
          <w:rFonts w:cs="Times New Roman"/>
        </w:rPr>
        <w:t>й</w:t>
      </w:r>
      <w:r w:rsidRPr="009D58B2">
        <w:rPr>
          <w:rFonts w:cs="Times New Roman"/>
        </w:rPr>
        <w:t xml:space="preserve"> из модели осуществляется по согласованию с</w:t>
      </w:r>
      <w:r w:rsidR="009C63D1" w:rsidRPr="009D58B2">
        <w:rPr>
          <w:rFonts w:cs="Times New Roman"/>
        </w:rPr>
        <w:t xml:space="preserve"> </w:t>
      </w:r>
      <w:r w:rsidR="007D250A">
        <w:rPr>
          <w:rFonts w:eastAsia="Calibri" w:cs="Times New Roman"/>
        </w:rPr>
        <w:t xml:space="preserve">Отделом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7D250A">
        <w:rPr>
          <w:rFonts w:eastAsia="Calibri" w:cs="Times New Roman"/>
        </w:rPr>
        <w:t>ологий</w:t>
      </w:r>
      <w:r w:rsidRPr="009D58B2">
        <w:rPr>
          <w:rFonts w:cs="Times New Roman"/>
        </w:rPr>
        <w:t>.</w:t>
      </w:r>
    </w:p>
    <w:p w14:paraId="36C2B58F" w14:textId="29546D2C" w:rsidR="00652C58" w:rsidRDefault="00652C58" w:rsidP="000E7A11">
      <w:pPr>
        <w:pStyle w:val="a6"/>
        <w:rPr>
          <w:ins w:id="863" w:author="Сергей Волков" w:date="2019-03-26T11:03:00Z"/>
          <w:rFonts w:cs="Times New Roman"/>
        </w:rPr>
      </w:pPr>
      <w:ins w:id="864" w:author="Сергей Волков" w:date="2019-03-26T11:03:00Z">
        <w:r>
          <w:rPr>
            <w:rFonts w:cs="Times New Roman"/>
          </w:rPr>
          <w:t>Обмен заданиями должен осуществляться через единое информационное пространство.</w:t>
        </w:r>
      </w:ins>
    </w:p>
    <w:p w14:paraId="26ED0249" w14:textId="77777777" w:rsidR="00652C58" w:rsidRPr="009D58B2" w:rsidRDefault="00652C58" w:rsidP="000E7A11">
      <w:pPr>
        <w:pStyle w:val="a6"/>
        <w:rPr>
          <w:rFonts w:cs="Times New Roman"/>
        </w:rPr>
      </w:pPr>
    </w:p>
    <w:p w14:paraId="0D1D3158" w14:textId="77777777" w:rsidR="00DD611B" w:rsidRPr="009D58B2" w:rsidRDefault="00DD611B" w:rsidP="00DD611B">
      <w:pPr>
        <w:pStyle w:val="RA3"/>
        <w:rPr>
          <w:rFonts w:cs="Times New Roman"/>
        </w:rPr>
      </w:pPr>
      <w:bookmarkStart w:id="865" w:name="_Toc517243493"/>
      <w:bookmarkStart w:id="866" w:name="_Toc517258344"/>
      <w:bookmarkStart w:id="867" w:name="_Toc517262243"/>
      <w:bookmarkStart w:id="868" w:name="_Toc517876526"/>
      <w:bookmarkStart w:id="869" w:name="_Toc517876911"/>
      <w:bookmarkStart w:id="870" w:name="_Toc518894583"/>
      <w:bookmarkStart w:id="871" w:name="_Toc4001693"/>
      <w:r w:rsidRPr="009D58B2">
        <w:rPr>
          <w:rFonts w:cs="Times New Roman"/>
        </w:rPr>
        <w:t>Формирование входящих заданий</w:t>
      </w:r>
      <w:bookmarkEnd w:id="865"/>
      <w:bookmarkEnd w:id="866"/>
      <w:bookmarkEnd w:id="867"/>
      <w:bookmarkEnd w:id="868"/>
      <w:bookmarkEnd w:id="869"/>
      <w:bookmarkEnd w:id="870"/>
      <w:bookmarkEnd w:id="871"/>
    </w:p>
    <w:p w14:paraId="33FAC414" w14:textId="5DB506D8" w:rsidR="00DD611B" w:rsidRPr="009D58B2" w:rsidRDefault="003A4A2D" w:rsidP="0079240E">
      <w:pPr>
        <w:pStyle w:val="a6"/>
        <w:rPr>
          <w:rFonts w:cs="Times New Roman"/>
        </w:rPr>
      </w:pPr>
      <w:r w:rsidRPr="009D58B2">
        <w:rPr>
          <w:rFonts w:cs="Times New Roman"/>
        </w:rPr>
        <w:t>Для формирования входящих заданий необходимо п</w:t>
      </w:r>
      <w:r w:rsidR="00DD611B" w:rsidRPr="009D58B2">
        <w:rPr>
          <w:rFonts w:cs="Times New Roman"/>
        </w:rPr>
        <w:t>одгрузить/обновить модель интересующего раздела</w:t>
      </w:r>
      <w:r w:rsidRPr="009D58B2">
        <w:rPr>
          <w:rFonts w:cs="Times New Roman"/>
        </w:rPr>
        <w:t>.</w:t>
      </w:r>
    </w:p>
    <w:p w14:paraId="4AC38927" w14:textId="47E7D85E" w:rsidR="007B2179" w:rsidRPr="009D58B2" w:rsidRDefault="007B2179" w:rsidP="007B2179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В окне параметров </w:t>
      </w:r>
      <w:r w:rsidR="00DD611B" w:rsidRPr="009D58B2">
        <w:rPr>
          <w:rFonts w:cs="Times New Roman"/>
        </w:rPr>
        <w:t>переопределения видимости вида для модели</w:t>
      </w:r>
      <w:r w:rsidR="0097359A" w:rsidRPr="009D58B2">
        <w:rPr>
          <w:rFonts w:cs="Times New Roman"/>
        </w:rPr>
        <w:t>,</w:t>
      </w:r>
      <w:r w:rsidR="00DD611B" w:rsidRPr="009D58B2">
        <w:rPr>
          <w:rFonts w:cs="Times New Roman"/>
        </w:rPr>
        <w:t xml:space="preserve"> </w:t>
      </w:r>
      <w:bookmarkStart w:id="872" w:name="_Toc517243494"/>
      <w:bookmarkStart w:id="873" w:name="_Toc517258345"/>
      <w:bookmarkStart w:id="874" w:name="_Toc517262244"/>
      <w:bookmarkStart w:id="875" w:name="_Toc517876527"/>
      <w:bookmarkStart w:id="876" w:name="_Toc517876912"/>
      <w:r w:rsidRPr="009D58B2">
        <w:rPr>
          <w:rFonts w:cs="Times New Roman"/>
        </w:rPr>
        <w:t>содержащей задание, необходимо включить отображение в соответствии с видом, сохраненным в качестве задания.</w:t>
      </w:r>
    </w:p>
    <w:p w14:paraId="59FBD2F3" w14:textId="35C1115A" w:rsidR="00DD611B" w:rsidRPr="009D58B2" w:rsidRDefault="00DD611B" w:rsidP="004566BC">
      <w:pPr>
        <w:pStyle w:val="RA2"/>
        <w:rPr>
          <w:rFonts w:cs="Times New Roman"/>
        </w:rPr>
      </w:pPr>
      <w:bookmarkStart w:id="877" w:name="_Toc518894584"/>
      <w:bookmarkStart w:id="878" w:name="_Toc4001694"/>
      <w:r w:rsidRPr="009D58B2">
        <w:rPr>
          <w:rFonts w:cs="Times New Roman"/>
        </w:rPr>
        <w:t>Подготовка и экспорт моделей в Navisworks</w:t>
      </w:r>
      <w:bookmarkEnd w:id="872"/>
      <w:bookmarkEnd w:id="873"/>
      <w:bookmarkEnd w:id="874"/>
      <w:bookmarkEnd w:id="875"/>
      <w:bookmarkEnd w:id="876"/>
      <w:r w:rsidR="00B30C4F" w:rsidRPr="009D58B2">
        <w:rPr>
          <w:rFonts w:cs="Times New Roman"/>
        </w:rPr>
        <w:t>.</w:t>
      </w:r>
      <w:bookmarkEnd w:id="877"/>
      <w:bookmarkEnd w:id="878"/>
    </w:p>
    <w:p w14:paraId="2CD8A499" w14:textId="53FE7685" w:rsidR="00DD611B" w:rsidRPr="009D58B2" w:rsidRDefault="00DD611B" w:rsidP="0079240E">
      <w:pPr>
        <w:pStyle w:val="a6"/>
        <w:rPr>
          <w:rFonts w:cs="Times New Roman"/>
        </w:rPr>
      </w:pPr>
      <w:r w:rsidRPr="009D58B2">
        <w:rPr>
          <w:rFonts w:cs="Times New Roman"/>
        </w:rPr>
        <w:t>Цель экспорта моделей по разделам</w:t>
      </w:r>
      <w:r w:rsidR="00F70BF8" w:rsidRPr="009D58B2">
        <w:rPr>
          <w:rFonts w:cs="Times New Roman"/>
        </w:rPr>
        <w:t xml:space="preserve"> –</w:t>
      </w:r>
      <w:r w:rsidRPr="009D58B2">
        <w:rPr>
          <w:rFonts w:cs="Times New Roman"/>
        </w:rPr>
        <w:t xml:space="preserve"> получение</w:t>
      </w:r>
      <w:r w:rsidR="00F70BF8" w:rsidRPr="009D58B2">
        <w:rPr>
          <w:rFonts w:cs="Times New Roman"/>
        </w:rPr>
        <w:t xml:space="preserve"> </w:t>
      </w:r>
      <w:r w:rsidRPr="009D58B2">
        <w:rPr>
          <w:rFonts w:cs="Times New Roman"/>
        </w:rPr>
        <w:t>составных файлов для последующей их передачи в Navisworks и получения сводной модели.</w:t>
      </w:r>
    </w:p>
    <w:p w14:paraId="0E2F3FC7" w14:textId="26F311F0" w:rsidR="00DD611B" w:rsidRPr="009D58B2" w:rsidRDefault="00DD611B" w:rsidP="0079240E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Для передачи </w:t>
      </w:r>
      <w:r w:rsidR="00F70BF8" w:rsidRPr="009D58B2">
        <w:rPr>
          <w:rFonts w:cs="Times New Roman"/>
        </w:rPr>
        <w:t xml:space="preserve">информационных </w:t>
      </w:r>
      <w:r w:rsidRPr="009D58B2">
        <w:rPr>
          <w:rFonts w:cs="Times New Roman"/>
        </w:rPr>
        <w:t>моделей из Revit в Navisworks следует использовать один из следующих способов:</w:t>
      </w:r>
    </w:p>
    <w:p w14:paraId="45AE5FA1" w14:textId="77777777" w:rsidR="00DD611B" w:rsidRPr="009D58B2" w:rsidRDefault="00DD611B" w:rsidP="00F61DCD">
      <w:pPr>
        <w:pStyle w:val="1"/>
        <w:rPr>
          <w:rFonts w:cs="Times New Roman"/>
        </w:rPr>
      </w:pPr>
      <w:r w:rsidRPr="009D58B2">
        <w:rPr>
          <w:rFonts w:cs="Times New Roman"/>
        </w:rPr>
        <w:t>прямой экспорт в формат NWC;</w:t>
      </w:r>
    </w:p>
    <w:p w14:paraId="4D976F04" w14:textId="77777777" w:rsidR="00DD611B" w:rsidRPr="009D58B2" w:rsidRDefault="00DD611B" w:rsidP="00F61DCD">
      <w:pPr>
        <w:pStyle w:val="1"/>
        <w:rPr>
          <w:rFonts w:cs="Times New Roman"/>
        </w:rPr>
      </w:pPr>
      <w:r w:rsidRPr="009D58B2">
        <w:rPr>
          <w:rFonts w:cs="Times New Roman"/>
        </w:rPr>
        <w:t>импорт в Navisworks самого файла проекта Revit с расширением RVT;</w:t>
      </w:r>
    </w:p>
    <w:p w14:paraId="458AC9E4" w14:textId="7806EF22" w:rsidR="00DD611B" w:rsidRPr="009D58B2" w:rsidRDefault="00DD611B" w:rsidP="00F61DCD">
      <w:pPr>
        <w:pStyle w:val="1"/>
        <w:rPr>
          <w:rFonts w:cs="Times New Roman"/>
        </w:rPr>
      </w:pPr>
      <w:r w:rsidRPr="009D58B2">
        <w:rPr>
          <w:rFonts w:cs="Times New Roman"/>
        </w:rPr>
        <w:t>создание файлов NWD пакетным способом.</w:t>
      </w:r>
    </w:p>
    <w:p w14:paraId="786FF6B5" w14:textId="06416FE5" w:rsidR="00DD611B" w:rsidRPr="009D58B2" w:rsidRDefault="003A4A2D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Для экспорта моделей из </w:t>
      </w:r>
      <w:r w:rsidRPr="009D58B2">
        <w:rPr>
          <w:rFonts w:cs="Times New Roman"/>
          <w:lang w:val="en-US"/>
        </w:rPr>
        <w:t>Autodesk</w:t>
      </w:r>
      <w:r w:rsidR="00DD611B" w:rsidRPr="009D58B2">
        <w:rPr>
          <w:rFonts w:cs="Times New Roman"/>
        </w:rPr>
        <w:t xml:space="preserve"> Revit модели следует создать вид, содержащий только элементы необходимые для проверки на коллизии. Имя вида присваивается </w:t>
      </w:r>
      <w:r w:rsidRPr="009D58B2">
        <w:rPr>
          <w:rFonts w:cs="Times New Roman"/>
        </w:rPr>
        <w:t xml:space="preserve">в соответствии с разделом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_Ref517713698 \r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</w:rPr>
        <w:t>6.4.3</w:t>
      </w:r>
      <w:r w:rsidRPr="009D58B2">
        <w:rPr>
          <w:rFonts w:cs="Times New Roman"/>
        </w:rPr>
        <w:fldChar w:fldCharType="end"/>
      </w:r>
      <w:r w:rsidRPr="009D58B2">
        <w:rPr>
          <w:rFonts w:cs="Times New Roman"/>
        </w:rPr>
        <w:t>.</w:t>
      </w:r>
    </w:p>
    <w:p w14:paraId="7A587782" w14:textId="0FBC6FC9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Сводную модель следует создавать последующей загрузкой составных файлов, полученных экспортом моделей по разделам</w:t>
      </w:r>
      <w:r w:rsidR="003A4A2D" w:rsidRPr="009D58B2">
        <w:rPr>
          <w:rFonts w:cs="Times New Roman"/>
        </w:rPr>
        <w:t xml:space="preserve"> из ПО, в котором модель разработана</w:t>
      </w:r>
      <w:r w:rsidRPr="009D58B2">
        <w:rPr>
          <w:rFonts w:cs="Times New Roman"/>
        </w:rPr>
        <w:t xml:space="preserve">. </w:t>
      </w:r>
    </w:p>
    <w:p w14:paraId="2EEDBCE0" w14:textId="70677715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Для обеспечения обновления сводной модели при изменениях</w:t>
      </w:r>
      <w:r w:rsidR="003A4A2D" w:rsidRPr="009D58B2">
        <w:rPr>
          <w:rFonts w:cs="Times New Roman"/>
        </w:rPr>
        <w:t xml:space="preserve"> информационных</w:t>
      </w:r>
      <w:r w:rsidRPr="009D58B2">
        <w:rPr>
          <w:rFonts w:cs="Times New Roman"/>
        </w:rPr>
        <w:t xml:space="preserve"> моделей по разделам, повторный экспорт моделей следует выполнять без изменения имени файлов NWC/NWD.</w:t>
      </w:r>
    </w:p>
    <w:p w14:paraId="7173A095" w14:textId="30A68207" w:rsidR="00DD611B" w:rsidRPr="009D58B2" w:rsidRDefault="00DD611B" w:rsidP="00DD611B">
      <w:pPr>
        <w:pStyle w:val="RA2"/>
        <w:rPr>
          <w:rFonts w:cs="Times New Roman"/>
        </w:rPr>
      </w:pPr>
      <w:bookmarkStart w:id="879" w:name="_Toc517243495"/>
      <w:bookmarkStart w:id="880" w:name="_Toc517258346"/>
      <w:bookmarkStart w:id="881" w:name="_Toc517262245"/>
      <w:bookmarkStart w:id="882" w:name="_Toc517876528"/>
      <w:bookmarkStart w:id="883" w:name="_Toc517876913"/>
      <w:bookmarkStart w:id="884" w:name="_Toc518894585"/>
      <w:bookmarkStart w:id="885" w:name="_Toc4001695"/>
      <w:r w:rsidRPr="009D58B2">
        <w:rPr>
          <w:rFonts w:cs="Times New Roman"/>
        </w:rPr>
        <w:t>Правила выполнения координации</w:t>
      </w:r>
      <w:bookmarkEnd w:id="879"/>
      <w:bookmarkEnd w:id="880"/>
      <w:bookmarkEnd w:id="881"/>
      <w:bookmarkEnd w:id="882"/>
      <w:bookmarkEnd w:id="883"/>
      <w:r w:rsidR="006C5986" w:rsidRPr="009D58B2">
        <w:rPr>
          <w:rFonts w:cs="Times New Roman"/>
        </w:rPr>
        <w:t>.</w:t>
      </w:r>
      <w:bookmarkEnd w:id="884"/>
      <w:bookmarkEnd w:id="885"/>
    </w:p>
    <w:p w14:paraId="7BE471B5" w14:textId="77777777" w:rsidR="00DD611B" w:rsidRPr="009D58B2" w:rsidRDefault="00DD611B" w:rsidP="000E5409">
      <w:pPr>
        <w:pStyle w:val="a5"/>
        <w:rPr>
          <w:rFonts w:cs="Times New Roman"/>
        </w:rPr>
      </w:pPr>
      <w:r w:rsidRPr="009D58B2">
        <w:rPr>
          <w:rFonts w:cs="Times New Roman"/>
        </w:rPr>
        <w:t>Проверка пространственного положения и геометрических параметров должна включать:</w:t>
      </w:r>
    </w:p>
    <w:p w14:paraId="05EB1715" w14:textId="061AF67D" w:rsidR="00DD611B" w:rsidRPr="009D58B2" w:rsidRDefault="00DD611B" w:rsidP="00F70BF8">
      <w:pPr>
        <w:pStyle w:val="1"/>
        <w:rPr>
          <w:rFonts w:cs="Times New Roman"/>
        </w:rPr>
      </w:pPr>
      <w:r w:rsidRPr="009D58B2">
        <w:rPr>
          <w:rFonts w:cs="Times New Roman"/>
        </w:rPr>
        <w:t>Проверку соответствия элементов модели требованиям LOD</w:t>
      </w:r>
      <w:r w:rsidR="00F70BF8" w:rsidRPr="009D58B2">
        <w:rPr>
          <w:rFonts w:cs="Times New Roman"/>
        </w:rPr>
        <w:t xml:space="preserve"> </w:t>
      </w:r>
      <w:r w:rsidR="00F70BF8" w:rsidRPr="009D58B2">
        <w:rPr>
          <w:rFonts w:cs="Times New Roman"/>
          <w:lang w:val="en-US"/>
        </w:rPr>
        <w:t>G</w:t>
      </w:r>
      <w:r w:rsidRPr="009D58B2">
        <w:rPr>
          <w:rFonts w:cs="Times New Roman"/>
        </w:rPr>
        <w:t xml:space="preserve"> (геометрической составляющей). Выявляются избыточный и недостаточный уровень проработки;</w:t>
      </w:r>
    </w:p>
    <w:p w14:paraId="26E12A84" w14:textId="112541B4" w:rsidR="00DD611B" w:rsidRPr="009D58B2" w:rsidRDefault="00DD611B" w:rsidP="00F70BF8">
      <w:pPr>
        <w:pStyle w:val="1"/>
        <w:rPr>
          <w:rFonts w:cs="Times New Roman"/>
        </w:rPr>
      </w:pPr>
      <w:r w:rsidRPr="009D58B2">
        <w:rPr>
          <w:rFonts w:cs="Times New Roman"/>
        </w:rPr>
        <w:t>Проверку на соответствие системы координат;</w:t>
      </w:r>
    </w:p>
    <w:p w14:paraId="2728D209" w14:textId="59FB8472" w:rsidR="00DD611B" w:rsidRPr="009D58B2" w:rsidRDefault="00DD611B" w:rsidP="00F70BF8">
      <w:pPr>
        <w:pStyle w:val="1"/>
        <w:rPr>
          <w:rFonts w:cs="Times New Roman"/>
        </w:rPr>
      </w:pPr>
      <w:r w:rsidRPr="009D58B2">
        <w:rPr>
          <w:rFonts w:cs="Times New Roman"/>
        </w:rPr>
        <w:lastRenderedPageBreak/>
        <w:t>Проверку точности построения элементов модели (анализ примыканий элементов модели);</w:t>
      </w:r>
    </w:p>
    <w:p w14:paraId="640E7311" w14:textId="2F6BA27F" w:rsidR="00DD611B" w:rsidRPr="009D58B2" w:rsidRDefault="00DD611B" w:rsidP="00F70BF8">
      <w:pPr>
        <w:pStyle w:val="1"/>
        <w:rPr>
          <w:rFonts w:cs="Times New Roman"/>
        </w:rPr>
      </w:pPr>
      <w:r w:rsidRPr="009D58B2">
        <w:rPr>
          <w:rFonts w:cs="Times New Roman"/>
        </w:rPr>
        <w:t>Проверку на отсутствие дублированных элементов;</w:t>
      </w:r>
    </w:p>
    <w:p w14:paraId="19613E2D" w14:textId="520DFF81" w:rsidR="00DD611B" w:rsidRPr="009D58B2" w:rsidRDefault="00DD611B" w:rsidP="00F70BF8">
      <w:pPr>
        <w:pStyle w:val="1"/>
        <w:rPr>
          <w:rFonts w:cs="Times New Roman"/>
        </w:rPr>
      </w:pPr>
      <w:r w:rsidRPr="009D58B2">
        <w:rPr>
          <w:rFonts w:cs="Times New Roman"/>
        </w:rPr>
        <w:t>Проверку на отсутствие коллизий.</w:t>
      </w:r>
    </w:p>
    <w:p w14:paraId="429B0682" w14:textId="2BBF19F4" w:rsidR="00DD611B" w:rsidRPr="009D58B2" w:rsidRDefault="00DD611B" w:rsidP="00DD611B">
      <w:pPr>
        <w:pStyle w:val="RA2"/>
        <w:rPr>
          <w:rFonts w:cs="Times New Roman"/>
        </w:rPr>
      </w:pPr>
      <w:bookmarkStart w:id="886" w:name="_Toc517243496"/>
      <w:bookmarkStart w:id="887" w:name="_Toc517258347"/>
      <w:bookmarkStart w:id="888" w:name="_Toc517262246"/>
      <w:bookmarkStart w:id="889" w:name="_Toc517876529"/>
      <w:bookmarkStart w:id="890" w:name="_Toc517876914"/>
      <w:bookmarkStart w:id="891" w:name="_Toc518894586"/>
      <w:bookmarkStart w:id="892" w:name="_Toc4001696"/>
      <w:r w:rsidRPr="009D58B2">
        <w:rPr>
          <w:rFonts w:cs="Times New Roman"/>
        </w:rPr>
        <w:t>Выпуск документации</w:t>
      </w:r>
      <w:bookmarkEnd w:id="886"/>
      <w:bookmarkEnd w:id="887"/>
      <w:bookmarkEnd w:id="888"/>
      <w:bookmarkEnd w:id="889"/>
      <w:bookmarkEnd w:id="890"/>
      <w:r w:rsidR="006C5986" w:rsidRPr="009D58B2">
        <w:rPr>
          <w:rFonts w:cs="Times New Roman"/>
        </w:rPr>
        <w:t>.</w:t>
      </w:r>
      <w:bookmarkEnd w:id="891"/>
      <w:bookmarkEnd w:id="892"/>
    </w:p>
    <w:p w14:paraId="36D2CA20" w14:textId="26D01414" w:rsidR="00DD611B" w:rsidRPr="009D58B2" w:rsidRDefault="00DD611B" w:rsidP="00DD611B">
      <w:pPr>
        <w:pStyle w:val="RA3"/>
        <w:rPr>
          <w:rFonts w:cs="Times New Roman"/>
        </w:rPr>
      </w:pPr>
      <w:bookmarkStart w:id="893" w:name="_Toc517243498"/>
      <w:bookmarkStart w:id="894" w:name="_Toc517258349"/>
      <w:bookmarkStart w:id="895" w:name="_Toc517262248"/>
      <w:bookmarkStart w:id="896" w:name="_Toc517876531"/>
      <w:bookmarkStart w:id="897" w:name="_Toc517876916"/>
      <w:bookmarkStart w:id="898" w:name="_Toc518894588"/>
      <w:bookmarkStart w:id="899" w:name="_Toc4001697"/>
      <w:r w:rsidRPr="009D58B2">
        <w:rPr>
          <w:rFonts w:cs="Times New Roman"/>
          <w:lang w:val="en-US"/>
        </w:rPr>
        <w:t>Autodesk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Revit</w:t>
      </w:r>
      <w:bookmarkEnd w:id="893"/>
      <w:bookmarkEnd w:id="894"/>
      <w:bookmarkEnd w:id="895"/>
      <w:bookmarkEnd w:id="896"/>
      <w:bookmarkEnd w:id="897"/>
      <w:r w:rsidR="006871D9">
        <w:rPr>
          <w:rFonts w:cs="Times New Roman"/>
        </w:rPr>
        <w:t>.</w:t>
      </w:r>
      <w:bookmarkEnd w:id="898"/>
      <w:bookmarkEnd w:id="899"/>
    </w:p>
    <w:p w14:paraId="2A882BE3" w14:textId="4AECE544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При работе с 2D-содержимым других программ (с DWG-чертежами из AutoCAD) необходимо учесть следующие требования:</w:t>
      </w:r>
    </w:p>
    <w:p w14:paraId="45085EBC" w14:textId="74FEDFB5" w:rsidR="00DD611B" w:rsidRPr="009D58B2" w:rsidRDefault="0082019D" w:rsidP="00CA1D58">
      <w:pPr>
        <w:pStyle w:val="1"/>
        <w:rPr>
          <w:rFonts w:cs="Times New Roman"/>
        </w:rPr>
      </w:pPr>
      <w:r w:rsidRPr="009D58B2">
        <w:rPr>
          <w:rFonts w:cs="Times New Roman"/>
        </w:rPr>
        <w:t>И</w:t>
      </w:r>
      <w:r w:rsidR="002C2E44" w:rsidRPr="009D58B2">
        <w:rPr>
          <w:rFonts w:cs="Times New Roman"/>
        </w:rPr>
        <w:t>мпорт</w:t>
      </w:r>
      <w:r w:rsidR="00DD611B" w:rsidRPr="009D58B2">
        <w:rPr>
          <w:rFonts w:cs="Times New Roman"/>
        </w:rPr>
        <w:t xml:space="preserve"> CAD-чертежей </w:t>
      </w:r>
      <w:r w:rsidRPr="009D58B2">
        <w:rPr>
          <w:rFonts w:cs="Times New Roman"/>
        </w:rPr>
        <w:t>в</w:t>
      </w:r>
      <w:r w:rsidR="004D2CB2" w:rsidRPr="009D58B2">
        <w:rPr>
          <w:rFonts w:cs="Times New Roman"/>
        </w:rPr>
        <w:t xml:space="preserve"> проект</w:t>
      </w:r>
      <w:r w:rsidR="00DD611B" w:rsidRPr="009D58B2">
        <w:rPr>
          <w:rFonts w:cs="Times New Roman"/>
        </w:rPr>
        <w:t xml:space="preserve"> Revit в качестве узл</w:t>
      </w:r>
      <w:r w:rsidRPr="009D58B2">
        <w:rPr>
          <w:rFonts w:cs="Times New Roman"/>
        </w:rPr>
        <w:t xml:space="preserve">ов </w:t>
      </w:r>
      <w:r w:rsidRPr="00593B41">
        <w:rPr>
          <w:rFonts w:cs="Times New Roman"/>
        </w:rPr>
        <w:t>не</w:t>
      </w:r>
      <w:r w:rsidR="00593B41" w:rsidRPr="00593B41">
        <w:rPr>
          <w:rFonts w:cs="Times New Roman"/>
        </w:rPr>
        <w:t>желателен</w:t>
      </w:r>
      <w:r w:rsidR="00DD611B" w:rsidRPr="009D58B2">
        <w:rPr>
          <w:rFonts w:cs="Times New Roman"/>
        </w:rPr>
        <w:t>.</w:t>
      </w:r>
      <w:r w:rsidRPr="009D58B2">
        <w:rPr>
          <w:rFonts w:cs="Times New Roman"/>
        </w:rPr>
        <w:t xml:space="preserve"> В случае, е</w:t>
      </w:r>
      <w:r w:rsidR="00DD611B" w:rsidRPr="009D58B2">
        <w:rPr>
          <w:rFonts w:cs="Times New Roman"/>
        </w:rPr>
        <w:t>сли использования CAD-чертежей в проекте не избежать, такие файлы следует связывать с использованием настройки «Только текущ</w:t>
      </w:r>
      <w:r w:rsidRPr="009D58B2">
        <w:rPr>
          <w:rFonts w:cs="Times New Roman"/>
        </w:rPr>
        <w:t>ий вид».</w:t>
      </w:r>
    </w:p>
    <w:p w14:paraId="6D271FC5" w14:textId="39953A49" w:rsidR="00DD611B" w:rsidRPr="009D58B2" w:rsidRDefault="00DD611B" w:rsidP="00CA1D58">
      <w:pPr>
        <w:pStyle w:val="1"/>
        <w:rPr>
          <w:rFonts w:cs="Times New Roman"/>
        </w:rPr>
      </w:pPr>
      <w:r w:rsidRPr="009D58B2">
        <w:rPr>
          <w:rFonts w:cs="Times New Roman"/>
        </w:rPr>
        <w:t xml:space="preserve">Если в проекте имеются связанные 2D-чертежи, при компоновке листов участникам проекта следует удостовериться, что вся информация из таких чертежей проверена и утверждена и что она вставлена в проект непосредственно из </w:t>
      </w:r>
      <w:r w:rsidR="0082019D" w:rsidRPr="009D58B2">
        <w:rPr>
          <w:rFonts w:cs="Times New Roman"/>
        </w:rPr>
        <w:t>файлового сервера.</w:t>
      </w:r>
    </w:p>
    <w:p w14:paraId="10FAC1BB" w14:textId="323EC6F5" w:rsidR="00DD611B" w:rsidRPr="009D58B2" w:rsidRDefault="00DD611B" w:rsidP="00CA1D58">
      <w:pPr>
        <w:pStyle w:val="1"/>
        <w:rPr>
          <w:rFonts w:cs="Times New Roman"/>
        </w:rPr>
      </w:pPr>
      <w:r w:rsidRPr="009D58B2">
        <w:rPr>
          <w:rFonts w:cs="Times New Roman"/>
        </w:rPr>
        <w:t xml:space="preserve">CAD-файлы должны быть очищены </w:t>
      </w:r>
      <w:r w:rsidR="005C52DC" w:rsidRPr="009D58B2">
        <w:rPr>
          <w:rFonts w:cs="Times New Roman"/>
        </w:rPr>
        <w:t>от элементов</w:t>
      </w:r>
      <w:r w:rsidR="00934013" w:rsidRPr="009D58B2">
        <w:rPr>
          <w:rFonts w:cs="Times New Roman"/>
        </w:rPr>
        <w:t>, находящихся в файле, но не имеющих правильной координатной привязки и/или</w:t>
      </w:r>
      <w:r w:rsidR="004D2CB2" w:rsidRPr="009D58B2">
        <w:rPr>
          <w:rFonts w:cs="Times New Roman"/>
        </w:rPr>
        <w:t xml:space="preserve"> не отн</w:t>
      </w:r>
      <w:r w:rsidR="0082019D" w:rsidRPr="009D58B2">
        <w:rPr>
          <w:rFonts w:cs="Times New Roman"/>
        </w:rPr>
        <w:t>о</w:t>
      </w:r>
      <w:r w:rsidR="00934013" w:rsidRPr="009D58B2">
        <w:rPr>
          <w:rFonts w:cs="Times New Roman"/>
        </w:rPr>
        <w:t>сящихся к проекту или виду. Т</w:t>
      </w:r>
      <w:r w:rsidR="004D2CB2" w:rsidRPr="009D58B2">
        <w:rPr>
          <w:rFonts w:cs="Times New Roman"/>
        </w:rPr>
        <w:t>акже нужно очистить</w:t>
      </w:r>
      <w:r w:rsidR="005C52DC" w:rsidRPr="009D58B2">
        <w:rPr>
          <w:rFonts w:cs="Times New Roman"/>
        </w:rPr>
        <w:t xml:space="preserve"> файлы</w:t>
      </w:r>
      <w:r w:rsidR="005A22C7" w:rsidRPr="009D58B2">
        <w:rPr>
          <w:rFonts w:cs="Times New Roman"/>
        </w:rPr>
        <w:t xml:space="preserve"> с помощью функ</w:t>
      </w:r>
      <w:r w:rsidR="004D2CB2" w:rsidRPr="009D58B2">
        <w:rPr>
          <w:rFonts w:cs="Times New Roman"/>
        </w:rPr>
        <w:t>ции _</w:t>
      </w:r>
      <w:r w:rsidR="004D2CB2" w:rsidRPr="009D58B2">
        <w:rPr>
          <w:rFonts w:cs="Times New Roman"/>
          <w:lang w:val="en-US"/>
        </w:rPr>
        <w:t>purge</w:t>
      </w:r>
      <w:r w:rsidRPr="009D58B2">
        <w:rPr>
          <w:rFonts w:cs="Times New Roman"/>
        </w:rPr>
        <w:t>.</w:t>
      </w:r>
    </w:p>
    <w:p w14:paraId="7EE6CB77" w14:textId="6F856E73" w:rsidR="00DD611B" w:rsidRPr="009D58B2" w:rsidRDefault="0049778D" w:rsidP="00CA1D58">
      <w:pPr>
        <w:pStyle w:val="1"/>
        <w:rPr>
          <w:rFonts w:cs="Times New Roman"/>
        </w:rPr>
      </w:pPr>
      <w:r w:rsidRPr="009D58B2">
        <w:rPr>
          <w:rFonts w:cs="Times New Roman"/>
        </w:rPr>
        <w:t xml:space="preserve">Не допускается импорт </w:t>
      </w:r>
      <w:r w:rsidR="00DD611B" w:rsidRPr="009D58B2">
        <w:rPr>
          <w:rFonts w:cs="Times New Roman"/>
        </w:rPr>
        <w:t>CAD-файлов, содержащих прокси-объекты и SHX-шрифты.</w:t>
      </w:r>
    </w:p>
    <w:p w14:paraId="6CEB2F21" w14:textId="00C9B9EA" w:rsidR="002C2E44" w:rsidRPr="009D58B2" w:rsidRDefault="002C2E44" w:rsidP="00CA1D58">
      <w:pPr>
        <w:pStyle w:val="1"/>
        <w:rPr>
          <w:rFonts w:cs="Times New Roman"/>
        </w:rPr>
      </w:pPr>
      <w:r w:rsidRPr="009D58B2">
        <w:rPr>
          <w:rFonts w:cs="Times New Roman"/>
        </w:rPr>
        <w:t>Допускается использование 2</w:t>
      </w:r>
      <w:r w:rsidRPr="009D58B2">
        <w:rPr>
          <w:rFonts w:cs="Times New Roman"/>
          <w:lang w:val="en-US"/>
        </w:rPr>
        <w:t>D</w:t>
      </w:r>
      <w:r w:rsidRPr="009D58B2">
        <w:rPr>
          <w:rFonts w:cs="Times New Roman"/>
        </w:rPr>
        <w:t xml:space="preserve">-элементов для детализации 3D-моделей при формировании узлов, но без ущерба в уровне </w:t>
      </w:r>
      <w:r w:rsidR="009D3D86" w:rsidRPr="009D58B2">
        <w:rPr>
          <w:rFonts w:cs="Times New Roman"/>
        </w:rPr>
        <w:t xml:space="preserve">проработки </w:t>
      </w:r>
      <w:r w:rsidRPr="009D58B2">
        <w:rPr>
          <w:rFonts w:cs="Times New Roman"/>
        </w:rPr>
        <w:t xml:space="preserve">описанных в разделе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_Ref517256702 \n \h 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</w:rPr>
        <w:t>6.2</w:t>
      </w:r>
      <w:r w:rsidRPr="009D58B2">
        <w:rPr>
          <w:rFonts w:cs="Times New Roman"/>
        </w:rPr>
        <w:fldChar w:fldCharType="end"/>
      </w:r>
      <w:r w:rsidRPr="009D58B2">
        <w:rPr>
          <w:rFonts w:cs="Times New Roman"/>
        </w:rPr>
        <w:t>.</w:t>
      </w:r>
    </w:p>
    <w:p w14:paraId="068D0648" w14:textId="5DE92CFE" w:rsidR="00DD611B" w:rsidRPr="009D58B2" w:rsidRDefault="00DD611B" w:rsidP="00DD611B">
      <w:pPr>
        <w:pStyle w:val="RA10"/>
        <w:rPr>
          <w:rFonts w:cs="Times New Roman"/>
        </w:rPr>
      </w:pPr>
      <w:bookmarkStart w:id="900" w:name="_Toc517243499"/>
      <w:bookmarkStart w:id="901" w:name="_Toc517258350"/>
      <w:bookmarkStart w:id="902" w:name="_Toc517262249"/>
      <w:bookmarkStart w:id="903" w:name="_Toc517876532"/>
      <w:bookmarkStart w:id="904" w:name="_Toc517876917"/>
      <w:bookmarkStart w:id="905" w:name="_Toc518894589"/>
      <w:bookmarkStart w:id="906" w:name="_Toc4001698"/>
      <w:r w:rsidRPr="009D58B2">
        <w:rPr>
          <w:rFonts w:cs="Times New Roman"/>
        </w:rPr>
        <w:lastRenderedPageBreak/>
        <w:t>Частные требования к моделям</w:t>
      </w:r>
      <w:bookmarkEnd w:id="900"/>
      <w:bookmarkEnd w:id="901"/>
      <w:bookmarkEnd w:id="902"/>
      <w:bookmarkEnd w:id="903"/>
      <w:bookmarkEnd w:id="904"/>
      <w:r w:rsidR="006C5986" w:rsidRPr="009D58B2">
        <w:rPr>
          <w:rFonts w:cs="Times New Roman"/>
        </w:rPr>
        <w:t>.</w:t>
      </w:r>
      <w:bookmarkEnd w:id="905"/>
      <w:bookmarkEnd w:id="906"/>
    </w:p>
    <w:p w14:paraId="74E02BA4" w14:textId="108D1516" w:rsidR="00DD611B" w:rsidRPr="009D58B2" w:rsidRDefault="00DD611B" w:rsidP="00DD611B">
      <w:pPr>
        <w:pStyle w:val="RA2"/>
        <w:rPr>
          <w:rFonts w:cs="Times New Roman"/>
        </w:rPr>
      </w:pPr>
      <w:bookmarkStart w:id="907" w:name="_Toc517243523"/>
      <w:bookmarkStart w:id="908" w:name="_Toc517257500"/>
      <w:bookmarkStart w:id="909" w:name="_Toc517258374"/>
      <w:bookmarkStart w:id="910" w:name="_Toc517262389"/>
      <w:bookmarkStart w:id="911" w:name="_Toc517876556"/>
      <w:bookmarkStart w:id="912" w:name="_Toc517876941"/>
      <w:bookmarkStart w:id="913" w:name="_Toc518894613"/>
      <w:bookmarkStart w:id="914" w:name="_Toc4001699"/>
      <w:r w:rsidRPr="009D58B2">
        <w:rPr>
          <w:rFonts w:cs="Times New Roman"/>
        </w:rPr>
        <w:t xml:space="preserve">Информационная модель объектов </w:t>
      </w:r>
      <w:r w:rsidR="000A44FF">
        <w:rPr>
          <w:rFonts w:cs="Times New Roman"/>
        </w:rPr>
        <w:t>Стадии Р</w:t>
      </w:r>
      <w:r w:rsidRPr="009D58B2">
        <w:rPr>
          <w:rFonts w:cs="Times New Roman"/>
        </w:rPr>
        <w:t>.</w:t>
      </w:r>
      <w:bookmarkEnd w:id="907"/>
      <w:bookmarkEnd w:id="908"/>
      <w:bookmarkEnd w:id="909"/>
      <w:bookmarkEnd w:id="910"/>
      <w:bookmarkEnd w:id="911"/>
      <w:bookmarkEnd w:id="912"/>
      <w:bookmarkEnd w:id="913"/>
      <w:bookmarkEnd w:id="914"/>
    </w:p>
    <w:p w14:paraId="56F734BA" w14:textId="77777777" w:rsidR="00DD611B" w:rsidRPr="009D58B2" w:rsidRDefault="00DD611B" w:rsidP="00DD611B">
      <w:pPr>
        <w:pStyle w:val="RA3"/>
        <w:rPr>
          <w:rFonts w:cs="Times New Roman"/>
        </w:rPr>
      </w:pPr>
      <w:bookmarkStart w:id="915" w:name="_Toc514330256"/>
      <w:bookmarkStart w:id="916" w:name="_Toc517243524"/>
      <w:bookmarkStart w:id="917" w:name="_Toc517257501"/>
      <w:bookmarkStart w:id="918" w:name="_Toc517258375"/>
      <w:bookmarkStart w:id="919" w:name="_Toc517262390"/>
      <w:bookmarkStart w:id="920" w:name="_Toc517876557"/>
      <w:bookmarkStart w:id="921" w:name="_Toc517876942"/>
      <w:bookmarkStart w:id="922" w:name="_Toc518894614"/>
      <w:bookmarkStart w:id="923" w:name="_Toc4001700"/>
      <w:r w:rsidRPr="009D58B2">
        <w:rPr>
          <w:rFonts w:cs="Times New Roman"/>
        </w:rPr>
        <w:t>Архитектурные решения.</w:t>
      </w:r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</w:p>
    <w:p w14:paraId="64AEB10A" w14:textId="6B542B80" w:rsidR="00DD611B" w:rsidRPr="009D58B2" w:rsidRDefault="00DD611B" w:rsidP="00D82CE7">
      <w:pPr>
        <w:pStyle w:val="a6"/>
        <w:rPr>
          <w:rFonts w:cs="Times New Roman"/>
        </w:rPr>
      </w:pPr>
      <w:bookmarkStart w:id="924" w:name="_Toc509919093"/>
      <w:r w:rsidRPr="009D58B2">
        <w:rPr>
          <w:rFonts w:cs="Times New Roman"/>
        </w:rPr>
        <w:t>Сборка модели осуществляется на основании уровней, определенных в базовом файле</w:t>
      </w:r>
      <w:r w:rsidR="00423EFF" w:rsidRPr="009D58B2">
        <w:rPr>
          <w:rFonts w:cs="Times New Roman"/>
        </w:rPr>
        <w:t xml:space="preserve"> (</w:t>
      </w:r>
      <w:r w:rsidR="00F75E9F" w:rsidRPr="009D58B2">
        <w:rPr>
          <w:rFonts w:cs="Times New Roman"/>
        </w:rPr>
        <w:t>файл должен содержать в себе</w:t>
      </w:r>
      <w:r w:rsidR="00F16E4E" w:rsidRPr="009D58B2">
        <w:rPr>
          <w:rFonts w:cs="Times New Roman"/>
        </w:rPr>
        <w:t xml:space="preserve"> </w:t>
      </w:r>
      <w:r w:rsidR="00720F2A" w:rsidRPr="009D58B2">
        <w:rPr>
          <w:rFonts w:cs="Times New Roman"/>
        </w:rPr>
        <w:t xml:space="preserve">значение базовой точки проекта в соответствии с </w:t>
      </w:r>
      <w:r w:rsidR="00C6051A" w:rsidRPr="009D58B2">
        <w:rPr>
          <w:rFonts w:cs="Times New Roman"/>
        </w:rPr>
        <w:t>системой координат МГГТ</w:t>
      </w:r>
      <w:r w:rsidR="00B510BD" w:rsidRPr="009D58B2">
        <w:rPr>
          <w:rFonts w:cs="Times New Roman"/>
        </w:rPr>
        <w:t>,</w:t>
      </w:r>
      <w:r w:rsidR="00F16E4E" w:rsidRPr="009D58B2">
        <w:rPr>
          <w:rFonts w:cs="Times New Roman"/>
        </w:rPr>
        <w:t xml:space="preserve"> уровни и </w:t>
      </w:r>
      <w:r w:rsidR="00B22BDB" w:rsidRPr="009D58B2">
        <w:rPr>
          <w:rFonts w:cs="Times New Roman"/>
        </w:rPr>
        <w:t>оси</w:t>
      </w:r>
      <w:r w:rsidR="00423EFF" w:rsidRPr="009D58B2">
        <w:rPr>
          <w:rFonts w:cs="Times New Roman"/>
        </w:rPr>
        <w:t>)</w:t>
      </w:r>
      <w:r w:rsidR="00467E2D" w:rsidRPr="009D58B2">
        <w:rPr>
          <w:rFonts w:cs="Times New Roman"/>
        </w:rPr>
        <w:t xml:space="preserve"> (</w:t>
      </w:r>
      <w:r w:rsidR="00115D50" w:rsidRPr="009D58B2">
        <w:rPr>
          <w:rFonts w:cs="Times New Roman"/>
        </w:rPr>
        <w:t xml:space="preserve">см. </w:t>
      </w:r>
      <w:r w:rsidR="00467E2D" w:rsidRPr="009D58B2">
        <w:rPr>
          <w:rFonts w:cs="Times New Roman"/>
        </w:rPr>
        <w:fldChar w:fldCharType="begin"/>
      </w:r>
      <w:r w:rsidR="00467E2D" w:rsidRPr="009D58B2">
        <w:rPr>
          <w:rFonts w:cs="Times New Roman"/>
        </w:rPr>
        <w:instrText xml:space="preserve"> REF _Ref518830474 \h </w:instrText>
      </w:r>
      <w:r w:rsidR="0003750C" w:rsidRPr="009D58B2">
        <w:rPr>
          <w:rFonts w:cs="Times New Roman"/>
        </w:rPr>
        <w:instrText xml:space="preserve"> \* MERGEFORMAT </w:instrText>
      </w:r>
      <w:r w:rsidR="00467E2D" w:rsidRPr="009D58B2">
        <w:rPr>
          <w:rFonts w:cs="Times New Roman"/>
        </w:rPr>
      </w:r>
      <w:r w:rsidR="00467E2D"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13</w:t>
      </w:r>
      <w:r w:rsidR="00467E2D" w:rsidRPr="009D58B2">
        <w:rPr>
          <w:rFonts w:cs="Times New Roman"/>
        </w:rPr>
        <w:fldChar w:fldCharType="end"/>
      </w:r>
      <w:r w:rsidR="00467E2D" w:rsidRPr="009D58B2">
        <w:rPr>
          <w:rFonts w:cs="Times New Roman"/>
        </w:rPr>
        <w:t>).</w:t>
      </w:r>
    </w:p>
    <w:p w14:paraId="1CCAB4EF" w14:textId="6428A6DD" w:rsidR="00DD611B" w:rsidRPr="009D58B2" w:rsidRDefault="00DD611B" w:rsidP="00DD611B">
      <w:pPr>
        <w:pStyle w:val="afd"/>
        <w:keepNext/>
        <w:rPr>
          <w:rFonts w:eastAsia="Segoe UI" w:cs="Times New Roman"/>
        </w:rPr>
      </w:pPr>
      <w:bookmarkStart w:id="925" w:name="_Ref518830474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13</w:t>
      </w:r>
      <w:r w:rsidRPr="009D58B2">
        <w:rPr>
          <w:rFonts w:cs="Times New Roman"/>
        </w:rPr>
        <w:fldChar w:fldCharType="end"/>
      </w:r>
      <w:bookmarkEnd w:id="925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52"/>
        <w:gridCol w:w="7787"/>
      </w:tblGrid>
      <w:tr w:rsidR="00DD611B" w:rsidRPr="009D58B2" w14:paraId="16747B1A" w14:textId="77777777" w:rsidTr="00132443">
        <w:tc>
          <w:tcPr>
            <w:tcW w:w="1952" w:type="dxa"/>
          </w:tcPr>
          <w:p w14:paraId="278C08AC" w14:textId="77777777" w:rsidR="00DD611B" w:rsidRPr="009D58B2" w:rsidRDefault="00DD611B" w:rsidP="00847FF9">
            <w:pPr>
              <w:pStyle w:val="a5"/>
              <w:rPr>
                <w:rFonts w:eastAsia="Calibri" w:cs="Times New Roman"/>
              </w:rPr>
            </w:pPr>
            <w:r w:rsidRPr="009D58B2">
              <w:rPr>
                <w:rFonts w:eastAsia="Calibri" w:cs="Times New Roman"/>
              </w:rPr>
              <w:t xml:space="preserve">Модель </w:t>
            </w:r>
          </w:p>
        </w:tc>
        <w:tc>
          <w:tcPr>
            <w:tcW w:w="8254" w:type="dxa"/>
          </w:tcPr>
          <w:p w14:paraId="42356BC7" w14:textId="77777777" w:rsidR="00DD611B" w:rsidRPr="009D58B2" w:rsidRDefault="00DD611B" w:rsidP="00847FF9">
            <w:pPr>
              <w:pStyle w:val="a5"/>
              <w:rPr>
                <w:rFonts w:eastAsia="Calibri" w:cs="Times New Roman"/>
              </w:rPr>
            </w:pPr>
            <w:r w:rsidRPr="009D58B2">
              <w:rPr>
                <w:rFonts w:eastAsia="Calibri" w:cs="Times New Roman"/>
              </w:rPr>
              <w:t xml:space="preserve">Состав </w:t>
            </w:r>
          </w:p>
        </w:tc>
      </w:tr>
      <w:tr w:rsidR="00DD611B" w:rsidRPr="009D58B2" w14:paraId="12BF691C" w14:textId="77777777" w:rsidTr="00132443">
        <w:tc>
          <w:tcPr>
            <w:tcW w:w="1952" w:type="dxa"/>
          </w:tcPr>
          <w:p w14:paraId="0DA344B4" w14:textId="77777777" w:rsidR="00DD611B" w:rsidRPr="009D58B2" w:rsidRDefault="00DD611B" w:rsidP="00847FF9">
            <w:pPr>
              <w:pStyle w:val="a5"/>
              <w:rPr>
                <w:rFonts w:eastAsia="Calibri" w:cs="Times New Roman"/>
              </w:rPr>
            </w:pPr>
            <w:r w:rsidRPr="009D58B2">
              <w:rPr>
                <w:rFonts w:eastAsia="Calibri" w:cs="Times New Roman"/>
              </w:rPr>
              <w:t xml:space="preserve">АР «Архитектурные решения» </w:t>
            </w:r>
          </w:p>
        </w:tc>
        <w:tc>
          <w:tcPr>
            <w:tcW w:w="8254" w:type="dxa"/>
          </w:tcPr>
          <w:p w14:paraId="4B8F5FF8" w14:textId="455C3FE1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Стены, перегородки (с указанием типа и материалов, толщина стен без моделирования отделки)</w:t>
            </w:r>
            <w:r w:rsidR="00857441" w:rsidRPr="009D58B2">
              <w:rPr>
                <w:rFonts w:cs="Times New Roman"/>
              </w:rPr>
              <w:t>.</w:t>
            </w:r>
          </w:p>
          <w:p w14:paraId="566177DF" w14:textId="784FE33B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Отделка вертикальных элементов (моделируется в архитектурной модели в виде стен, примыкающих к внутренним и внешним стенам модели)</w:t>
            </w:r>
            <w:r w:rsidR="00857441" w:rsidRPr="009D58B2">
              <w:rPr>
                <w:rFonts w:cs="Times New Roman"/>
              </w:rPr>
              <w:t>.</w:t>
            </w:r>
          </w:p>
          <w:p w14:paraId="74408A7D" w14:textId="7FB304EC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Полы (моделируются в архитектурной модели в виде ненесущих слоев над конструктивными перекрытиями)</w:t>
            </w:r>
            <w:r w:rsidR="0085744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6B0DCD80" w14:textId="12355FF8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Потолки (включая толщины, высотные отметки, данные об используемых базовых материалах), включая подвесные потолки (без детализации каркаса)</w:t>
            </w:r>
            <w:r w:rsidR="0085744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0B919D84" w14:textId="7AAD8974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Навесные фасадные системы (с условными профилями импостов, включая данные о типе, используемых базовых материалах, и пожаробезопасности) моделируются участками по осям здания либо до линий изгибов в зависимости от того, какое условие наступит раньше</w:t>
            </w:r>
            <w:r w:rsidR="00857441" w:rsidRPr="009D58B2">
              <w:rPr>
                <w:rFonts w:cs="Times New Roman"/>
              </w:rPr>
              <w:t>.</w:t>
            </w:r>
          </w:p>
          <w:p w14:paraId="6C5487B9" w14:textId="1D7A1F23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Системы заполнения проемов (с условными профилями импостов, включая данные о типе, используемых базовых материалах, и пожаробезопасности)</w:t>
            </w:r>
            <w:r w:rsidR="0085744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01E7BBF2" w14:textId="0B4FD333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Кровли (включая конфигурацию кровли с указанием уклона, слои кровли с указанием материала и толщины каждого слоя, тип кровли, дренажные решения (водосборы, трапы))</w:t>
            </w:r>
            <w:r w:rsidR="0085744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3221F095" w14:textId="31FAB1CC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Лестницы (включая поручни и ограждения с данными об используемых материалах)</w:t>
            </w:r>
            <w:r w:rsidR="00857441" w:rsidRPr="009D58B2">
              <w:rPr>
                <w:rFonts w:cs="Times New Roman"/>
              </w:rPr>
              <w:t>.</w:t>
            </w:r>
          </w:p>
          <w:p w14:paraId="5B174A6A" w14:textId="77777777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Заполнение оконных и дверных проемов, включая обязательные для заполнения параметры Ширина проема и Высота проема.</w:t>
            </w:r>
          </w:p>
          <w:p w14:paraId="278E9D86" w14:textId="4CBFDAEF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Отверстия под коммуникации (с обязательным обозначением коммуникации)</w:t>
            </w:r>
            <w:r w:rsidR="00857441" w:rsidRPr="009D58B2">
              <w:rPr>
                <w:rFonts w:cs="Times New Roman"/>
              </w:rPr>
              <w:t>.</w:t>
            </w:r>
          </w:p>
          <w:p w14:paraId="253DEF6E" w14:textId="406DC566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>Гараж боксы моделируются объемными элементами категории, созданными в категории «Парковка»</w:t>
            </w:r>
            <w:r w:rsidR="00857441" w:rsidRPr="009D58B2">
              <w:rPr>
                <w:rFonts w:cs="Times New Roman"/>
              </w:rPr>
              <w:t>.</w:t>
            </w:r>
          </w:p>
          <w:p w14:paraId="541708F4" w14:textId="0E1B9949" w:rsidR="00DD611B" w:rsidRPr="009D58B2" w:rsidRDefault="00DD611B" w:rsidP="00852F4A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Помещения, включая </w:t>
            </w:r>
            <w:r w:rsidR="00DF7B9B" w:rsidRPr="009D58B2">
              <w:rPr>
                <w:rFonts w:cs="Times New Roman"/>
              </w:rPr>
              <w:t>обязательные для заполнения параметры,</w:t>
            </w:r>
            <w:r w:rsidRPr="009D58B2">
              <w:rPr>
                <w:rFonts w:cs="Times New Roman"/>
              </w:rPr>
              <w:t xml:space="preserve"> перечисленные в классификаторе.</w:t>
            </w:r>
          </w:p>
        </w:tc>
      </w:tr>
    </w:tbl>
    <w:p w14:paraId="55C7096D" w14:textId="1447AAFF" w:rsidR="00DD611B" w:rsidRPr="009D58B2" w:rsidRDefault="00857441" w:rsidP="00F47A04">
      <w:pPr>
        <w:pStyle w:val="RA3"/>
        <w:rPr>
          <w:rFonts w:cs="Times New Roman"/>
        </w:rPr>
      </w:pPr>
      <w:bookmarkStart w:id="926" w:name="_Toc512591758"/>
      <w:bookmarkStart w:id="927" w:name="_Toc512595045"/>
      <w:bookmarkStart w:id="928" w:name="_Toc512669717"/>
      <w:bookmarkStart w:id="929" w:name="_Toc514330257"/>
      <w:bookmarkStart w:id="930" w:name="_Toc517243525"/>
      <w:bookmarkStart w:id="931" w:name="_Toc517257502"/>
      <w:bookmarkStart w:id="932" w:name="_Toc517258376"/>
      <w:bookmarkStart w:id="933" w:name="_Toc517262391"/>
      <w:bookmarkStart w:id="934" w:name="_Toc517876558"/>
      <w:bookmarkStart w:id="935" w:name="_Toc517876943"/>
      <w:bookmarkStart w:id="936" w:name="_Toc518894615"/>
      <w:bookmarkStart w:id="937" w:name="_Toc4001701"/>
      <w:bookmarkEnd w:id="924"/>
      <w:r w:rsidRPr="009D58B2">
        <w:rPr>
          <w:rFonts w:cs="Times New Roman"/>
        </w:rPr>
        <w:t>Конструктивные решения</w:t>
      </w:r>
      <w:r w:rsidR="00DD611B" w:rsidRPr="009D58B2">
        <w:rPr>
          <w:rFonts w:cs="Times New Roman"/>
        </w:rPr>
        <w:t>.</w:t>
      </w:r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</w:p>
    <w:p w14:paraId="4FC18D3D" w14:textId="77777777" w:rsidR="00DD611B" w:rsidRPr="009D58B2" w:rsidRDefault="00DD611B" w:rsidP="00F47A04">
      <w:pPr>
        <w:pStyle w:val="a6"/>
        <w:rPr>
          <w:rFonts w:cs="Times New Roman"/>
        </w:rPr>
      </w:pPr>
      <w:bookmarkStart w:id="938" w:name="_Toc509919094"/>
      <w:r w:rsidRPr="009D58B2">
        <w:rPr>
          <w:rFonts w:cs="Times New Roman"/>
        </w:rPr>
        <w:lastRenderedPageBreak/>
        <w:t xml:space="preserve">Модель должна отображать несущие и ограждающие конструкции объекта. </w:t>
      </w:r>
    </w:p>
    <w:p w14:paraId="4F54338D" w14:textId="5C7D42A9" w:rsidR="00DD611B" w:rsidRPr="009D58B2" w:rsidRDefault="00DD611B" w:rsidP="00F47A04">
      <w:pPr>
        <w:pStyle w:val="a6"/>
        <w:rPr>
          <w:rFonts w:cs="Times New Roman"/>
        </w:rPr>
      </w:pPr>
      <w:r w:rsidRPr="009D58B2">
        <w:rPr>
          <w:rFonts w:cs="Times New Roman"/>
        </w:rPr>
        <w:t>Сопряжение балок и колонн – без зазоров, за исключением наличия дополнительных деталей,</w:t>
      </w:r>
      <w:r w:rsidR="00D57664" w:rsidRPr="009D58B2">
        <w:rPr>
          <w:rFonts w:cs="Times New Roman"/>
        </w:rPr>
        <w:t xml:space="preserve"> которые не</w:t>
      </w:r>
      <w:r w:rsidRPr="009D58B2">
        <w:rPr>
          <w:rFonts w:cs="Times New Roman"/>
        </w:rPr>
        <w:t xml:space="preserve"> моделир</w:t>
      </w:r>
      <w:r w:rsidR="00D57664" w:rsidRPr="009D58B2">
        <w:rPr>
          <w:rFonts w:cs="Times New Roman"/>
        </w:rPr>
        <w:t xml:space="preserve">уются, </w:t>
      </w:r>
      <w:r w:rsidRPr="009D58B2">
        <w:rPr>
          <w:rFonts w:cs="Times New Roman"/>
        </w:rPr>
        <w:t xml:space="preserve">ввиду ограничений на используемый LOD G. В таком случае, данное пространство образовавшегося зазора заполняется частью одного из конструктивных элементов. </w:t>
      </w:r>
    </w:p>
    <w:p w14:paraId="6C4A929E" w14:textId="77777777" w:rsidR="00DD611B" w:rsidRPr="009D58B2" w:rsidRDefault="00DD611B" w:rsidP="00F47A04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Соединение фундаментов, перекрытий и стен должно осуществляться встык, без зазоров и пустот. </w:t>
      </w:r>
    </w:p>
    <w:p w14:paraId="03E7B4E8" w14:textId="0749097E" w:rsidR="00DD611B" w:rsidRPr="009D58B2" w:rsidRDefault="00DD611B" w:rsidP="00F47A04">
      <w:pPr>
        <w:pStyle w:val="a6"/>
        <w:rPr>
          <w:rFonts w:cs="Times New Roman"/>
        </w:rPr>
      </w:pPr>
      <w:r w:rsidRPr="009D58B2">
        <w:rPr>
          <w:rFonts w:cs="Times New Roman"/>
        </w:rPr>
        <w:t>Сборка модели осуществляется поэтажно, с разбивк</w:t>
      </w:r>
      <w:r w:rsidR="001118EA" w:rsidRPr="009D58B2">
        <w:rPr>
          <w:rFonts w:cs="Times New Roman"/>
        </w:rPr>
        <w:t>ой на компоненты и составляющие (</w:t>
      </w:r>
      <w:r w:rsidR="000665E6" w:rsidRPr="009D58B2">
        <w:rPr>
          <w:rFonts w:cs="Times New Roman"/>
        </w:rPr>
        <w:t xml:space="preserve">см. </w:t>
      </w:r>
      <w:r w:rsidR="001118EA" w:rsidRPr="009D58B2">
        <w:rPr>
          <w:rFonts w:cs="Times New Roman"/>
        </w:rPr>
        <w:fldChar w:fldCharType="begin"/>
      </w:r>
      <w:r w:rsidR="001118EA" w:rsidRPr="009D58B2">
        <w:rPr>
          <w:rFonts w:cs="Times New Roman"/>
        </w:rPr>
        <w:instrText xml:space="preserve"> REF _Ref518831601 \h </w:instrText>
      </w:r>
      <w:r w:rsidR="009D58B2">
        <w:rPr>
          <w:rFonts w:cs="Times New Roman"/>
        </w:rPr>
        <w:instrText xml:space="preserve"> \* MERGEFORMAT </w:instrText>
      </w:r>
      <w:r w:rsidR="001118EA" w:rsidRPr="009D58B2">
        <w:rPr>
          <w:rFonts w:cs="Times New Roman"/>
        </w:rPr>
      </w:r>
      <w:r w:rsidR="001118EA"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14</w:t>
      </w:r>
      <w:r w:rsidR="001118EA" w:rsidRPr="009D58B2">
        <w:rPr>
          <w:rFonts w:cs="Times New Roman"/>
        </w:rPr>
        <w:fldChar w:fldCharType="end"/>
      </w:r>
      <w:r w:rsidR="001118EA" w:rsidRPr="009D58B2">
        <w:rPr>
          <w:rFonts w:cs="Times New Roman"/>
        </w:rPr>
        <w:t>)</w:t>
      </w:r>
      <w:r w:rsidR="0049313A">
        <w:rPr>
          <w:rFonts w:cs="Times New Roman"/>
        </w:rPr>
        <w:t>.</w:t>
      </w:r>
      <w:r w:rsidRPr="009D58B2">
        <w:rPr>
          <w:rFonts w:cs="Times New Roman"/>
        </w:rPr>
        <w:t xml:space="preserve"> </w:t>
      </w:r>
    </w:p>
    <w:p w14:paraId="6B13E558" w14:textId="71B9DD79" w:rsidR="00DD611B" w:rsidRPr="009D58B2" w:rsidRDefault="00DD611B" w:rsidP="00DD611B">
      <w:pPr>
        <w:pStyle w:val="afd"/>
        <w:keepNext/>
        <w:rPr>
          <w:rFonts w:eastAsia="Segoe UI" w:cs="Times New Roman"/>
        </w:rPr>
      </w:pPr>
      <w:bookmarkStart w:id="939" w:name="_Ref518831601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14</w:t>
      </w:r>
      <w:r w:rsidRPr="009D58B2">
        <w:rPr>
          <w:rFonts w:cs="Times New Roman"/>
        </w:rPr>
        <w:fldChar w:fldCharType="end"/>
      </w:r>
      <w:bookmarkEnd w:id="939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7"/>
      </w:tblGrid>
      <w:tr w:rsidR="00DD611B" w:rsidRPr="009D58B2" w14:paraId="5053F029" w14:textId="77777777" w:rsidTr="00F10E13">
        <w:trPr>
          <w:trHeight w:val="851"/>
        </w:trPr>
        <w:tc>
          <w:tcPr>
            <w:tcW w:w="2122" w:type="dxa"/>
            <w:vAlign w:val="center"/>
          </w:tcPr>
          <w:p w14:paraId="75526297" w14:textId="77777777" w:rsidR="00DD611B" w:rsidRPr="009D58B2" w:rsidRDefault="00DD611B" w:rsidP="00847FF9">
            <w:pPr>
              <w:pStyle w:val="a5"/>
              <w:rPr>
                <w:rFonts w:eastAsia="Calibri" w:cs="Times New Roman"/>
              </w:rPr>
            </w:pPr>
            <w:r w:rsidRPr="009D58B2">
              <w:rPr>
                <w:rFonts w:eastAsia="Calibri" w:cs="Times New Roman"/>
              </w:rPr>
              <w:t xml:space="preserve">Модель </w:t>
            </w:r>
          </w:p>
        </w:tc>
        <w:tc>
          <w:tcPr>
            <w:tcW w:w="7517" w:type="dxa"/>
            <w:vAlign w:val="center"/>
          </w:tcPr>
          <w:p w14:paraId="749D4459" w14:textId="77777777" w:rsidR="00DD611B" w:rsidRPr="009D58B2" w:rsidRDefault="00DD611B" w:rsidP="00847FF9">
            <w:pPr>
              <w:pStyle w:val="a5"/>
              <w:rPr>
                <w:rFonts w:eastAsia="Calibri" w:cs="Times New Roman"/>
              </w:rPr>
            </w:pPr>
            <w:r w:rsidRPr="009D58B2">
              <w:rPr>
                <w:rFonts w:eastAsia="Calibri" w:cs="Times New Roman"/>
              </w:rPr>
              <w:t xml:space="preserve">Состав </w:t>
            </w:r>
          </w:p>
        </w:tc>
      </w:tr>
      <w:tr w:rsidR="00DD611B" w:rsidRPr="009D58B2" w14:paraId="4719A056" w14:textId="77777777" w:rsidTr="00F10E13">
        <w:tc>
          <w:tcPr>
            <w:tcW w:w="2122" w:type="dxa"/>
          </w:tcPr>
          <w:p w14:paraId="3F31290A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КР</w:t>
            </w:r>
          </w:p>
          <w:p w14:paraId="5C003DCC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«Конструктивные решения» </w:t>
            </w:r>
          </w:p>
        </w:tc>
        <w:tc>
          <w:tcPr>
            <w:tcW w:w="7517" w:type="dxa"/>
          </w:tcPr>
          <w:p w14:paraId="104F9ACC" w14:textId="04F8ED18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Несущие перекрытия (включая данные о толщине, материале, с нанесением необходимых инженерных и технологических отверстий)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58F235DC" w14:textId="5B58A06B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Несущие колонны (включая данные о материале)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5F092A23" w14:textId="47631535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Несущие стены (включая данные о материале)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7DA26C29" w14:textId="5E01800B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Моделируемые семействами отверстия (</w:t>
            </w:r>
            <w:r w:rsidR="00073471" w:rsidRPr="009D58B2">
              <w:rPr>
                <w:rFonts w:cs="Times New Roman"/>
              </w:rPr>
              <w:t>в</w:t>
            </w:r>
            <w:r w:rsidRPr="009D58B2">
              <w:rPr>
                <w:rFonts w:cs="Times New Roman"/>
              </w:rPr>
              <w:t xml:space="preserve">ключая информацию о назначении такого отверстия, а также </w:t>
            </w:r>
            <w:r w:rsidR="004F2817" w:rsidRPr="009D58B2">
              <w:rPr>
                <w:rFonts w:cs="Times New Roman"/>
              </w:rPr>
              <w:t>Условное графическое отображение</w:t>
            </w:r>
            <w:r w:rsidRPr="009D58B2">
              <w:rPr>
                <w:rFonts w:cs="Times New Roman"/>
              </w:rPr>
              <w:t xml:space="preserve"> для данного отверстия)</w:t>
            </w:r>
            <w:r w:rsidR="004F2817" w:rsidRPr="009D58B2">
              <w:rPr>
                <w:rFonts w:cs="Times New Roman"/>
              </w:rPr>
              <w:t>.</w:t>
            </w:r>
          </w:p>
          <w:p w14:paraId="5B1C4CDD" w14:textId="0C87320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Пилоны</w:t>
            </w:r>
            <w:r w:rsidR="004F2817" w:rsidRPr="009D58B2">
              <w:rPr>
                <w:rFonts w:cs="Times New Roman"/>
              </w:rPr>
              <w:t>.</w:t>
            </w:r>
          </w:p>
          <w:p w14:paraId="73326FE4" w14:textId="352FE99C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Фундаменты и сваи (включая марку сваи заводского изготовления, буронабивные как составной элемент)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70FB7C3B" w14:textId="4CA30323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Котлован и ограждения котлована</w:t>
            </w:r>
            <w:r w:rsidR="004F2817" w:rsidRPr="009D58B2">
              <w:rPr>
                <w:rFonts w:cs="Times New Roman"/>
              </w:rPr>
              <w:t>.</w:t>
            </w:r>
          </w:p>
          <w:p w14:paraId="7AD9CDC1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Лестницы (включая пролеты и марши). Лестницы должны быть созданы из загружаемых семейств, на каждый элемент моделирования лестницы, должен быть назначен материал.</w:t>
            </w:r>
          </w:p>
          <w:p w14:paraId="10B75BBA" w14:textId="63FD3ACC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Фермы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6546B6B9" w14:textId="3C7BD35E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Балки/прогоны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64DCD456" w14:textId="20F18BD6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Стойки, фахверки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06CACE1F" w14:textId="0A5116AD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Раскосы</w:t>
            </w:r>
            <w:r w:rsidR="004F2817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2D523DCD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Связи. </w:t>
            </w:r>
          </w:p>
        </w:tc>
      </w:tr>
    </w:tbl>
    <w:p w14:paraId="3D28EC4B" w14:textId="77777777" w:rsidR="00DD611B" w:rsidRPr="009D58B2" w:rsidRDefault="00DD611B" w:rsidP="00D82CE7">
      <w:pPr>
        <w:pStyle w:val="a6"/>
        <w:rPr>
          <w:rFonts w:eastAsia="Calibri" w:cs="Times New Roman"/>
          <w:szCs w:val="20"/>
        </w:rPr>
      </w:pPr>
      <w:bookmarkStart w:id="940" w:name="_Toc509927029"/>
      <w:bookmarkStart w:id="941" w:name="_Toc510184018"/>
      <w:bookmarkStart w:id="942" w:name="_Toc510448597"/>
      <w:bookmarkStart w:id="943" w:name="_Toc510450176"/>
      <w:bookmarkStart w:id="944" w:name="_Toc510451546"/>
      <w:bookmarkStart w:id="945" w:name="_Toc511302325"/>
      <w:bookmarkStart w:id="946" w:name="_Toc512428951"/>
      <w:bookmarkStart w:id="947" w:name="_Toc512521760"/>
      <w:bookmarkStart w:id="948" w:name="_Toc512522193"/>
      <w:bookmarkStart w:id="949" w:name="_Toc512522578"/>
      <w:bookmarkStart w:id="950" w:name="_Toc512535897"/>
      <w:bookmarkStart w:id="951" w:name="_Toc512582576"/>
      <w:bookmarkStart w:id="952" w:name="_Toc512582174"/>
      <w:bookmarkStart w:id="953" w:name="_Toc512582688"/>
      <w:bookmarkStart w:id="954" w:name="_Toc512591759"/>
      <w:bookmarkStart w:id="955" w:name="_Toc512595046"/>
      <w:r w:rsidRPr="009D58B2">
        <w:rPr>
          <w:rFonts w:cs="Times New Roman"/>
        </w:rPr>
        <w:br w:type="page"/>
      </w:r>
    </w:p>
    <w:p w14:paraId="65FDC60C" w14:textId="1959DA85" w:rsidR="00DD611B" w:rsidRPr="009D58B2" w:rsidRDefault="00DD611B" w:rsidP="00DD611B">
      <w:pPr>
        <w:pStyle w:val="RA3"/>
        <w:rPr>
          <w:rFonts w:cs="Times New Roman"/>
        </w:rPr>
      </w:pPr>
      <w:bookmarkStart w:id="956" w:name="_Toc512669718"/>
      <w:bookmarkStart w:id="957" w:name="_Toc514330258"/>
      <w:bookmarkStart w:id="958" w:name="_Toc517243526"/>
      <w:bookmarkStart w:id="959" w:name="_Toc517257503"/>
      <w:bookmarkStart w:id="960" w:name="_Toc517258377"/>
      <w:bookmarkStart w:id="961" w:name="_Toc517262392"/>
      <w:bookmarkStart w:id="962" w:name="_Toc517876559"/>
      <w:bookmarkStart w:id="963" w:name="_Toc517876944"/>
      <w:bookmarkStart w:id="964" w:name="_Toc518894616"/>
      <w:bookmarkStart w:id="965" w:name="_Toc4001702"/>
      <w:bookmarkEnd w:id="938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r w:rsidRPr="009D58B2">
        <w:rPr>
          <w:rFonts w:cs="Times New Roman"/>
        </w:rPr>
        <w:lastRenderedPageBreak/>
        <w:t>Внутренние инженерные сети.</w:t>
      </w:r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</w:p>
    <w:p w14:paraId="53A39B2A" w14:textId="77777777" w:rsidR="00DD611B" w:rsidRPr="009D58B2" w:rsidRDefault="00DD611B" w:rsidP="00D82CE7">
      <w:pPr>
        <w:pStyle w:val="a6"/>
        <w:rPr>
          <w:rFonts w:cs="Times New Roman"/>
        </w:rPr>
      </w:pPr>
      <w:bookmarkStart w:id="966" w:name="_Toc509919095"/>
      <w:r w:rsidRPr="009D58B2">
        <w:rPr>
          <w:rFonts w:cs="Times New Roman"/>
        </w:rPr>
        <w:t xml:space="preserve">Инженерные модели разрабатываются отдельно по разделам. </w:t>
      </w:r>
    </w:p>
    <w:p w14:paraId="267276D7" w14:textId="77777777" w:rsidR="00DF7B9B" w:rsidRPr="009D58B2" w:rsidRDefault="00DD611B" w:rsidP="00D82CE7">
      <w:pPr>
        <w:pStyle w:val="a6"/>
        <w:rPr>
          <w:rFonts w:eastAsia="Arial" w:cs="Times New Roman"/>
        </w:rPr>
      </w:pPr>
      <w:r w:rsidRPr="009D58B2">
        <w:rPr>
          <w:rFonts w:cs="Times New Roman"/>
        </w:rPr>
        <w:t>Для обеспечения возможности проверки на пересечения со смежными разделами, должны быть заданы минимально допустимые расстояния от элементов инженерных систем. При этом трубы диаметром менее 10мм не моделируются.</w:t>
      </w:r>
      <w:r w:rsidRPr="009D58B2">
        <w:rPr>
          <w:rFonts w:eastAsia="Arial" w:cs="Times New Roman"/>
        </w:rPr>
        <w:t xml:space="preserve"> </w:t>
      </w:r>
    </w:p>
    <w:p w14:paraId="664F07BF" w14:textId="0DEC4596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Разрабатываемые модели инженерных </w:t>
      </w:r>
      <w:r w:rsidR="00DF7B9B" w:rsidRPr="009D58B2">
        <w:rPr>
          <w:rFonts w:cs="Times New Roman"/>
        </w:rPr>
        <w:t>сетей</w:t>
      </w:r>
      <w:r w:rsidRPr="009D58B2">
        <w:rPr>
          <w:rFonts w:cs="Times New Roman"/>
        </w:rPr>
        <w:t xml:space="preserve"> должны содержать следующие системы и необходимые параметры, указан</w:t>
      </w:r>
      <w:r w:rsidR="00DF7B9B" w:rsidRPr="009D58B2">
        <w:rPr>
          <w:rFonts w:cs="Times New Roman"/>
        </w:rPr>
        <w:t>ные</w:t>
      </w:r>
      <w:r w:rsidRPr="009D58B2">
        <w:rPr>
          <w:rFonts w:cs="Times New Roman"/>
        </w:rPr>
        <w:t xml:space="preserve"> в </w:t>
      </w:r>
      <w:r w:rsidR="00DF7B9B" w:rsidRPr="009D58B2">
        <w:rPr>
          <w:rFonts w:cs="Times New Roman"/>
        </w:rPr>
        <w:fldChar w:fldCharType="begin"/>
      </w:r>
      <w:r w:rsidR="00DF7B9B" w:rsidRPr="009D58B2">
        <w:rPr>
          <w:rFonts w:cs="Times New Roman"/>
        </w:rPr>
        <w:instrText xml:space="preserve"> REF _Ref517718750 \h </w:instrText>
      </w:r>
      <w:r w:rsidR="009D58B2">
        <w:rPr>
          <w:rFonts w:cs="Times New Roman"/>
        </w:rPr>
        <w:instrText xml:space="preserve"> \* MERGEFORMAT </w:instrText>
      </w:r>
      <w:r w:rsidR="00DF7B9B" w:rsidRPr="009D58B2">
        <w:rPr>
          <w:rFonts w:cs="Times New Roman"/>
        </w:rPr>
      </w:r>
      <w:r w:rsidR="00DF7B9B"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15</w:t>
      </w:r>
      <w:r w:rsidR="00DF7B9B" w:rsidRPr="009D58B2">
        <w:rPr>
          <w:rFonts w:cs="Times New Roman"/>
        </w:rPr>
        <w:fldChar w:fldCharType="end"/>
      </w:r>
      <w:r w:rsidR="00F10E13" w:rsidRPr="009D58B2">
        <w:rPr>
          <w:rFonts w:cs="Times New Roman"/>
        </w:rPr>
        <w:t>.</w:t>
      </w:r>
    </w:p>
    <w:p w14:paraId="72E58B09" w14:textId="282A1178" w:rsidR="00DF7B9B" w:rsidRPr="009D58B2" w:rsidRDefault="00DF7B9B" w:rsidP="00DF7B9B">
      <w:pPr>
        <w:pStyle w:val="afd"/>
        <w:keepNext/>
        <w:rPr>
          <w:rFonts w:cs="Times New Roman"/>
        </w:rPr>
      </w:pPr>
      <w:bookmarkStart w:id="967" w:name="_Ref517718750"/>
      <w:r w:rsidRPr="009D58B2">
        <w:rPr>
          <w:rFonts w:cs="Times New Roman"/>
        </w:rPr>
        <w:t xml:space="preserve">Таблица </w:t>
      </w:r>
      <w:r w:rsidR="00515297" w:rsidRPr="009D58B2">
        <w:rPr>
          <w:rFonts w:cs="Times New Roman"/>
        </w:rPr>
        <w:fldChar w:fldCharType="begin"/>
      </w:r>
      <w:r w:rsidR="00515297" w:rsidRPr="009D58B2">
        <w:rPr>
          <w:rFonts w:cs="Times New Roman"/>
        </w:rPr>
        <w:instrText xml:space="preserve"> SEQ Таблица \* ARABIC </w:instrText>
      </w:r>
      <w:r w:rsidR="00515297"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15</w:t>
      </w:r>
      <w:r w:rsidR="00515297" w:rsidRPr="009D58B2">
        <w:rPr>
          <w:rFonts w:cs="Times New Roman"/>
          <w:noProof/>
        </w:rPr>
        <w:fldChar w:fldCharType="end"/>
      </w:r>
      <w:bookmarkEnd w:id="967"/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7116"/>
      </w:tblGrid>
      <w:tr w:rsidR="00DD611B" w:rsidRPr="009D58B2" w14:paraId="3C02208D" w14:textId="77777777" w:rsidTr="00BA2256">
        <w:trPr>
          <w:trHeight w:val="851"/>
        </w:trPr>
        <w:tc>
          <w:tcPr>
            <w:tcW w:w="2523" w:type="dxa"/>
            <w:vAlign w:val="center"/>
          </w:tcPr>
          <w:bookmarkEnd w:id="966"/>
          <w:p w14:paraId="6771EA84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Модель </w:t>
            </w:r>
          </w:p>
        </w:tc>
        <w:tc>
          <w:tcPr>
            <w:tcW w:w="7116" w:type="dxa"/>
            <w:vAlign w:val="center"/>
          </w:tcPr>
          <w:p w14:paraId="183ECB18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Состав </w:t>
            </w:r>
          </w:p>
        </w:tc>
      </w:tr>
      <w:tr w:rsidR="00DD611B" w:rsidRPr="009D58B2" w14:paraId="676DFD02" w14:textId="77777777" w:rsidTr="00DF7B9B">
        <w:trPr>
          <w:trHeight w:val="1260"/>
        </w:trPr>
        <w:tc>
          <w:tcPr>
            <w:tcW w:w="2523" w:type="dxa"/>
          </w:tcPr>
          <w:p w14:paraId="38A789FB" w14:textId="77777777" w:rsidR="00DD611B" w:rsidRPr="009D58B2" w:rsidRDefault="00DD611B" w:rsidP="00683395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Системы отопления, вентиляции и кондиционирования воздуха, теплоснабжения. </w:t>
            </w:r>
          </w:p>
        </w:tc>
        <w:tc>
          <w:tcPr>
            <w:tcW w:w="7116" w:type="dxa"/>
          </w:tcPr>
          <w:p w14:paraId="0E6523F9" w14:textId="50203EF6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Оконечные устройства</w:t>
            </w:r>
            <w:r w:rsidR="00BA2256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5921CD5D" w14:textId="59E5C393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Запорная арматура</w:t>
            </w:r>
            <w:r w:rsidR="00BA2256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00D054B0" w14:textId="5A3CA349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Регулирующая арматура</w:t>
            </w:r>
            <w:r w:rsidR="00BA2256" w:rsidRPr="009D58B2">
              <w:rPr>
                <w:rFonts w:cs="Times New Roman"/>
              </w:rPr>
              <w:t>.</w:t>
            </w:r>
          </w:p>
          <w:p w14:paraId="534D86A1" w14:textId="34EA80E4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Приборы учета</w:t>
            </w:r>
            <w:r w:rsidR="00BA2256" w:rsidRPr="009D58B2">
              <w:rPr>
                <w:rFonts w:cs="Times New Roman"/>
              </w:rPr>
              <w:t>.</w:t>
            </w:r>
          </w:p>
          <w:p w14:paraId="6032AC26" w14:textId="1E60D49C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Клапаны</w:t>
            </w:r>
            <w:r w:rsidR="00BA2256" w:rsidRPr="009D58B2">
              <w:rPr>
                <w:rFonts w:cs="Times New Roman"/>
              </w:rPr>
              <w:t>.</w:t>
            </w:r>
          </w:p>
          <w:p w14:paraId="1303150F" w14:textId="59B8018A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Трубы с учетом изоляции</w:t>
            </w:r>
            <w:r w:rsidR="00BA2256" w:rsidRPr="009D58B2">
              <w:rPr>
                <w:rFonts w:cs="Times New Roman"/>
              </w:rPr>
              <w:t>.</w:t>
            </w:r>
          </w:p>
          <w:p w14:paraId="784B9F76" w14:textId="78D6BF2E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Система воздуховодов с учетом изоляции</w:t>
            </w:r>
            <w:r w:rsidR="00BA2256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083168DB" w14:textId="4F0C6546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Оборудование</w:t>
            </w:r>
            <w:r w:rsidR="00BA2256" w:rsidRPr="009D58B2">
              <w:rPr>
                <w:rFonts w:cs="Times New Roman"/>
              </w:rPr>
              <w:t>.</w:t>
            </w:r>
          </w:p>
          <w:p w14:paraId="6A905E1E" w14:textId="0510115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Зоны доступа к оборудованию и для обслуживания, </w:t>
            </w:r>
            <w:r w:rsidR="00B634F9" w:rsidRPr="009D58B2">
              <w:rPr>
                <w:rFonts w:cs="Times New Roman"/>
              </w:rPr>
              <w:t>необходимы</w:t>
            </w:r>
            <w:r w:rsidRPr="009D58B2">
              <w:rPr>
                <w:rFonts w:cs="Times New Roman"/>
              </w:rPr>
              <w:t>е для ОВК</w:t>
            </w:r>
            <w:r w:rsidR="00B634F9" w:rsidRPr="009D58B2">
              <w:rPr>
                <w:rFonts w:cs="Times New Roman"/>
              </w:rPr>
              <w:t>-</w:t>
            </w:r>
            <w:r w:rsidRPr="009D58B2">
              <w:rPr>
                <w:rFonts w:cs="Times New Roman"/>
              </w:rPr>
              <w:t>оборудования, открыти</w:t>
            </w:r>
            <w:r w:rsidR="00B634F9" w:rsidRPr="009D58B2">
              <w:rPr>
                <w:rFonts w:cs="Times New Roman"/>
              </w:rPr>
              <w:t>я</w:t>
            </w:r>
            <w:r w:rsidRPr="009D58B2">
              <w:rPr>
                <w:rFonts w:cs="Times New Roman"/>
              </w:rPr>
              <w:t xml:space="preserve"> дверей/панелей оборудования</w:t>
            </w:r>
            <w:r w:rsidR="00BA2256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3F778675" w14:textId="5C15B3FB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Зона для обслуживания должна быть смоделирована как невидимая твердотельная геометрия, входящая в состав элемента оборудования ОВК для проверки на пересечения с элементами других систем</w:t>
            </w:r>
            <w:r w:rsidR="00DC0693" w:rsidRPr="009D58B2">
              <w:rPr>
                <w:rFonts w:cs="Times New Roman"/>
              </w:rPr>
              <w:t>.</w:t>
            </w:r>
          </w:p>
        </w:tc>
      </w:tr>
      <w:tr w:rsidR="00DD611B" w:rsidRPr="009D58B2" w14:paraId="6EAF835B" w14:textId="77777777" w:rsidTr="00DF7B9B">
        <w:trPr>
          <w:trHeight w:val="820"/>
        </w:trPr>
        <w:tc>
          <w:tcPr>
            <w:tcW w:w="2523" w:type="dxa"/>
          </w:tcPr>
          <w:p w14:paraId="01903303" w14:textId="77777777" w:rsidR="00DD611B" w:rsidRPr="009D58B2" w:rsidRDefault="00DD611B" w:rsidP="00683395">
            <w:pPr>
              <w:pStyle w:val="a5"/>
              <w:jc w:val="left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Системы водоснабжения и канализации </w:t>
            </w:r>
          </w:p>
        </w:tc>
        <w:tc>
          <w:tcPr>
            <w:tcW w:w="7116" w:type="dxa"/>
          </w:tcPr>
          <w:p w14:paraId="1401A22E" w14:textId="45CF56A5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Трубопроводная арматура</w:t>
            </w:r>
            <w:r w:rsidR="00073471" w:rsidRPr="009D58B2">
              <w:rPr>
                <w:rFonts w:cs="Times New Roman"/>
              </w:rPr>
              <w:t>.</w:t>
            </w:r>
          </w:p>
          <w:p w14:paraId="1DB77902" w14:textId="16310B3F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Запорная арматура</w:t>
            </w:r>
            <w:r w:rsidR="00073471" w:rsidRPr="009D58B2">
              <w:rPr>
                <w:rFonts w:cs="Times New Roman"/>
              </w:rPr>
              <w:t>.</w:t>
            </w:r>
          </w:p>
          <w:p w14:paraId="22AA0CD8" w14:textId="152C5549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Регулирующая арматура</w:t>
            </w:r>
            <w:r w:rsidR="00073471" w:rsidRPr="009D58B2">
              <w:rPr>
                <w:rFonts w:cs="Times New Roman"/>
              </w:rPr>
              <w:t>.</w:t>
            </w:r>
          </w:p>
          <w:p w14:paraId="70BB84C2" w14:textId="393D8B50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Приборы учета</w:t>
            </w:r>
            <w:r w:rsidR="00073471" w:rsidRPr="009D58B2">
              <w:rPr>
                <w:rFonts w:cs="Times New Roman"/>
              </w:rPr>
              <w:t>.</w:t>
            </w:r>
          </w:p>
          <w:p w14:paraId="64E0F734" w14:textId="35BFB510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Трубная разводка с учетом изоляции и уклонов</w:t>
            </w:r>
            <w:r w:rsidR="00073471" w:rsidRPr="009D58B2">
              <w:rPr>
                <w:rFonts w:cs="Times New Roman"/>
              </w:rPr>
              <w:t>.</w:t>
            </w:r>
          </w:p>
          <w:p w14:paraId="25787DB4" w14:textId="760E07EE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Оборудование</w:t>
            </w:r>
            <w:r w:rsidR="0007347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1A7B26E1" w14:textId="777B6C51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Оконечные устройства (водоразборная арматура и санфаянс)</w:t>
            </w:r>
            <w:r w:rsidR="00073471" w:rsidRPr="009D58B2">
              <w:rPr>
                <w:rFonts w:cs="Times New Roman"/>
              </w:rPr>
              <w:t>.</w:t>
            </w:r>
          </w:p>
          <w:p w14:paraId="018F39F8" w14:textId="2453E706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Зоны доступа к оборудованию и для обслуживания: зона для доступа и обслуживания должна быть смоделирована как невидимая твердотельная геометрия, входящая в состав элемента</w:t>
            </w:r>
            <w:r w:rsidR="00DC0693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оборудования для проверки на пересечения с элементами других систем. </w:t>
            </w:r>
          </w:p>
        </w:tc>
      </w:tr>
      <w:tr w:rsidR="00DD611B" w:rsidRPr="009D58B2" w14:paraId="0CE35F98" w14:textId="77777777" w:rsidTr="00DF7B9B">
        <w:trPr>
          <w:trHeight w:val="485"/>
        </w:trPr>
        <w:tc>
          <w:tcPr>
            <w:tcW w:w="2523" w:type="dxa"/>
          </w:tcPr>
          <w:p w14:paraId="5E4F36F7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lastRenderedPageBreak/>
              <w:t xml:space="preserve">Системы автоматического пожаротушения </w:t>
            </w:r>
          </w:p>
        </w:tc>
        <w:tc>
          <w:tcPr>
            <w:tcW w:w="7116" w:type="dxa"/>
          </w:tcPr>
          <w:p w14:paraId="1FFC7F51" w14:textId="2EC96FEF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Разводка</w:t>
            </w:r>
            <w:r w:rsidR="00073471" w:rsidRPr="009D58B2">
              <w:rPr>
                <w:rFonts w:cs="Times New Roman"/>
              </w:rPr>
              <w:t>.</w:t>
            </w:r>
          </w:p>
          <w:p w14:paraId="34AD1B3F" w14:textId="74B607C5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Оборудование</w:t>
            </w:r>
            <w:r w:rsidR="00073471" w:rsidRPr="009D58B2">
              <w:rPr>
                <w:rFonts w:cs="Times New Roman"/>
              </w:rPr>
              <w:t>.</w:t>
            </w:r>
          </w:p>
          <w:p w14:paraId="6FFB0B0A" w14:textId="0657AAF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Оконечные устройства</w:t>
            </w:r>
            <w:r w:rsidR="0007347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</w:tc>
      </w:tr>
      <w:tr w:rsidR="00DD611B" w:rsidRPr="009D58B2" w14:paraId="0521A6FF" w14:textId="77777777" w:rsidTr="00DF7B9B">
        <w:trPr>
          <w:trHeight w:val="900"/>
        </w:trPr>
        <w:tc>
          <w:tcPr>
            <w:tcW w:w="2523" w:type="dxa"/>
          </w:tcPr>
          <w:p w14:paraId="09D6FF7F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Системы электроснабжения и электроосвещения </w:t>
            </w:r>
          </w:p>
        </w:tc>
        <w:tc>
          <w:tcPr>
            <w:tcW w:w="7116" w:type="dxa"/>
          </w:tcPr>
          <w:p w14:paraId="1814643C" w14:textId="39D980FF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Кабель</w:t>
            </w:r>
            <w:r w:rsidR="00B634F9" w:rsidRPr="009D58B2">
              <w:rPr>
                <w:rFonts w:cs="Times New Roman"/>
              </w:rPr>
              <w:t>-</w:t>
            </w:r>
            <w:r w:rsidRPr="009D58B2">
              <w:rPr>
                <w:rFonts w:cs="Times New Roman"/>
              </w:rPr>
              <w:t>каналы систем Электроснабжения</w:t>
            </w:r>
            <w:r w:rsidR="00073471" w:rsidRPr="009D58B2">
              <w:rPr>
                <w:rFonts w:cs="Times New Roman"/>
              </w:rPr>
              <w:t>.</w:t>
            </w:r>
          </w:p>
          <w:p w14:paraId="61561501" w14:textId="00AF7F84" w:rsidR="00DD611B" w:rsidRPr="009D58B2" w:rsidRDefault="00B634F9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Лотки, с</w:t>
            </w:r>
            <w:r w:rsidR="00DD611B" w:rsidRPr="009D58B2">
              <w:rPr>
                <w:rFonts w:cs="Times New Roman"/>
              </w:rPr>
              <w:t>тремянки системы электроснабжения с учетом зоны для монтажа и обслуживания</w:t>
            </w:r>
            <w:r w:rsidR="00073471" w:rsidRPr="009D58B2">
              <w:rPr>
                <w:rFonts w:cs="Times New Roman"/>
              </w:rPr>
              <w:t>.</w:t>
            </w:r>
          </w:p>
          <w:p w14:paraId="3E70C4F2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Молниезащита</w:t>
            </w:r>
          </w:p>
          <w:p w14:paraId="07403BE1" w14:textId="47EBEFEF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Шинопровод</w:t>
            </w:r>
            <w:r w:rsidR="00073471" w:rsidRPr="009D58B2">
              <w:rPr>
                <w:rFonts w:cs="Times New Roman"/>
              </w:rPr>
              <w:t>.</w:t>
            </w:r>
          </w:p>
          <w:p w14:paraId="4645D08C" w14:textId="2F8D9FBD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Шинный мост</w:t>
            </w:r>
            <w:r w:rsidR="00073471" w:rsidRPr="009D58B2">
              <w:rPr>
                <w:rFonts w:cs="Times New Roman"/>
              </w:rPr>
              <w:t>.</w:t>
            </w:r>
          </w:p>
          <w:p w14:paraId="7F5E7255" w14:textId="1A0CA05E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Шкафы по габаритам</w:t>
            </w:r>
            <w:r w:rsidR="00073471" w:rsidRPr="009D58B2">
              <w:rPr>
                <w:rFonts w:cs="Times New Roman"/>
              </w:rPr>
              <w:t>.</w:t>
            </w:r>
          </w:p>
          <w:p w14:paraId="65552129" w14:textId="136EF46C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Электрические щиты с учетом зоны доступа и обслуживания</w:t>
            </w:r>
            <w:r w:rsidR="0007347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0DE60C85" w14:textId="7673C5C9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Электропотребители и Электроустановочные изделия</w:t>
            </w:r>
            <w:r w:rsidR="0007347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4D7B1000" w14:textId="4809290C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Зона для доступа и обслуживания должна быть смоделирована как невидимая твердотельная геометрия, входящая в состав элемента оборудования для проверки на пересечения с элементами других систем</w:t>
            </w:r>
            <w:r w:rsidR="00DC0693" w:rsidRPr="009D58B2">
              <w:rPr>
                <w:rFonts w:cs="Times New Roman"/>
              </w:rPr>
              <w:t>.</w:t>
            </w:r>
          </w:p>
        </w:tc>
      </w:tr>
      <w:tr w:rsidR="00DD611B" w:rsidRPr="009D58B2" w14:paraId="65E9A155" w14:textId="77777777" w:rsidTr="00DF7B9B">
        <w:trPr>
          <w:trHeight w:val="900"/>
        </w:trPr>
        <w:tc>
          <w:tcPr>
            <w:tcW w:w="2523" w:type="dxa"/>
          </w:tcPr>
          <w:p w14:paraId="771033B0" w14:textId="77777777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Слаботочные системы </w:t>
            </w:r>
          </w:p>
        </w:tc>
        <w:tc>
          <w:tcPr>
            <w:tcW w:w="7116" w:type="dxa"/>
          </w:tcPr>
          <w:p w14:paraId="439BE9D6" w14:textId="549F0D3B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Кабель-каналы слаботочных систем</w:t>
            </w:r>
            <w:r w:rsidR="00073471" w:rsidRPr="009D58B2">
              <w:rPr>
                <w:rFonts w:cs="Times New Roman"/>
              </w:rPr>
              <w:t>.</w:t>
            </w:r>
          </w:p>
          <w:p w14:paraId="4F669D2B" w14:textId="518685E9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Лотки, </w:t>
            </w:r>
            <w:r w:rsidR="00B634F9" w:rsidRPr="009D58B2">
              <w:rPr>
                <w:rFonts w:cs="Times New Roman"/>
              </w:rPr>
              <w:t>с</w:t>
            </w:r>
            <w:r w:rsidRPr="009D58B2">
              <w:rPr>
                <w:rFonts w:cs="Times New Roman"/>
              </w:rPr>
              <w:t>тремянки слаботочных систем</w:t>
            </w:r>
            <w:r w:rsidR="00073471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  <w:p w14:paraId="2EA86013" w14:textId="2F901B94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Шкафы по габаритам</w:t>
            </w:r>
            <w:r w:rsidR="00073471" w:rsidRPr="009D58B2">
              <w:rPr>
                <w:rFonts w:cs="Times New Roman"/>
              </w:rPr>
              <w:t>.</w:t>
            </w:r>
          </w:p>
          <w:p w14:paraId="0C7A907F" w14:textId="06ABFBA5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Щиты</w:t>
            </w:r>
            <w:r w:rsidR="00073471" w:rsidRPr="009D58B2">
              <w:rPr>
                <w:rFonts w:cs="Times New Roman"/>
              </w:rPr>
              <w:t>.</w:t>
            </w:r>
          </w:p>
          <w:p w14:paraId="55061893" w14:textId="15AB4548" w:rsidR="00DD611B" w:rsidRPr="009D58B2" w:rsidRDefault="00DD611B" w:rsidP="00847FF9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 xml:space="preserve">Оборудование и </w:t>
            </w:r>
            <w:r w:rsidR="00B634F9" w:rsidRPr="009D58B2">
              <w:rPr>
                <w:rFonts w:cs="Times New Roman"/>
              </w:rPr>
              <w:t>о</w:t>
            </w:r>
            <w:r w:rsidRPr="009D58B2">
              <w:rPr>
                <w:rFonts w:cs="Times New Roman"/>
              </w:rPr>
              <w:t>конечные устройства</w:t>
            </w:r>
            <w:r w:rsidR="00DC0693" w:rsidRPr="009D58B2">
              <w:rPr>
                <w:rFonts w:cs="Times New Roman"/>
              </w:rPr>
              <w:t>.</w:t>
            </w:r>
            <w:r w:rsidRPr="009D58B2">
              <w:rPr>
                <w:rFonts w:cs="Times New Roman"/>
              </w:rPr>
              <w:t xml:space="preserve"> </w:t>
            </w:r>
          </w:p>
        </w:tc>
      </w:tr>
    </w:tbl>
    <w:p w14:paraId="2252E8C7" w14:textId="0CE46494" w:rsidR="00DD611B" w:rsidRPr="009D58B2" w:rsidRDefault="00DD611B" w:rsidP="00DD611B">
      <w:pPr>
        <w:pStyle w:val="RA10"/>
        <w:rPr>
          <w:rFonts w:cs="Times New Roman"/>
        </w:rPr>
      </w:pPr>
      <w:bookmarkStart w:id="968" w:name="_Toc517243530"/>
      <w:bookmarkStart w:id="969" w:name="_Toc517257507"/>
      <w:bookmarkStart w:id="970" w:name="_Toc517258381"/>
      <w:bookmarkStart w:id="971" w:name="_Toc517262396"/>
      <w:bookmarkStart w:id="972" w:name="_Toc517876563"/>
      <w:bookmarkStart w:id="973" w:name="_Toc517876948"/>
      <w:bookmarkStart w:id="974" w:name="_Toc518894620"/>
      <w:bookmarkStart w:id="975" w:name="_Toc4001703"/>
      <w:r w:rsidRPr="009D58B2">
        <w:rPr>
          <w:rFonts w:cs="Times New Roman"/>
        </w:rPr>
        <w:lastRenderedPageBreak/>
        <w:t xml:space="preserve">Требования к контролю качества </w:t>
      </w:r>
      <w:r w:rsidRPr="009D58B2">
        <w:rPr>
          <w:rFonts w:cs="Times New Roman"/>
          <w:lang w:val="en-US"/>
        </w:rPr>
        <w:t>BIM</w:t>
      </w:r>
      <w:r w:rsidRPr="009D58B2">
        <w:rPr>
          <w:rFonts w:cs="Times New Roman"/>
        </w:rPr>
        <w:t>-моделей</w:t>
      </w:r>
      <w:bookmarkEnd w:id="968"/>
      <w:bookmarkEnd w:id="969"/>
      <w:bookmarkEnd w:id="970"/>
      <w:bookmarkEnd w:id="971"/>
      <w:r w:rsidR="00C16DD2" w:rsidRPr="009D58B2">
        <w:rPr>
          <w:rFonts w:cs="Times New Roman"/>
        </w:rPr>
        <w:t>.</w:t>
      </w:r>
      <w:bookmarkEnd w:id="972"/>
      <w:bookmarkEnd w:id="973"/>
      <w:bookmarkEnd w:id="974"/>
      <w:bookmarkEnd w:id="975"/>
    </w:p>
    <w:p w14:paraId="337DB8BE" w14:textId="1915924F" w:rsidR="006019FD" w:rsidRPr="009D58B2" w:rsidRDefault="00DD611B" w:rsidP="00DD611B">
      <w:pPr>
        <w:pStyle w:val="RA2"/>
        <w:rPr>
          <w:rFonts w:cs="Times New Roman"/>
        </w:rPr>
      </w:pPr>
      <w:bookmarkStart w:id="976" w:name="_Toc518894622"/>
      <w:bookmarkStart w:id="977" w:name="_Toc4001704"/>
      <w:bookmarkStart w:id="978" w:name="_Toc517243532"/>
      <w:bookmarkStart w:id="979" w:name="_Toc517257509"/>
      <w:bookmarkStart w:id="980" w:name="_Toc517258383"/>
      <w:bookmarkStart w:id="981" w:name="_Toc517262398"/>
      <w:bookmarkStart w:id="982" w:name="_Toc517876565"/>
      <w:bookmarkStart w:id="983" w:name="_Toc517876950"/>
      <w:r w:rsidRPr="009D58B2">
        <w:rPr>
          <w:rFonts w:cs="Times New Roman"/>
        </w:rPr>
        <w:t>Матри</w:t>
      </w:r>
      <w:r w:rsidR="006019FD" w:rsidRPr="009D58B2">
        <w:rPr>
          <w:rFonts w:cs="Times New Roman"/>
        </w:rPr>
        <w:t>ца коллизий моделей зданий и сооружений</w:t>
      </w:r>
      <w:r w:rsidR="006C5986" w:rsidRPr="009D58B2">
        <w:rPr>
          <w:rFonts w:cs="Times New Roman"/>
        </w:rPr>
        <w:t>.</w:t>
      </w:r>
      <w:bookmarkEnd w:id="976"/>
      <w:bookmarkEnd w:id="977"/>
    </w:p>
    <w:p w14:paraId="11CAB27B" w14:textId="29B84F94" w:rsidR="006019FD" w:rsidRPr="009D58B2" w:rsidRDefault="006019FD" w:rsidP="006019FD">
      <w:pPr>
        <w:pStyle w:val="afd"/>
        <w:keepNext/>
        <w:rPr>
          <w:rFonts w:cs="Times New Roman"/>
        </w:rPr>
      </w:pPr>
      <w:proofErr w:type="gramStart"/>
      <w:r w:rsidRPr="009D58B2">
        <w:rPr>
          <w:rFonts w:cs="Times New Roman"/>
        </w:rPr>
        <w:t xml:space="preserve">Таблица </w:t>
      </w:r>
      <w:r w:rsidR="003D1529">
        <w:rPr>
          <w:rFonts w:cs="Times New Roman"/>
          <w:noProof/>
        </w:rPr>
        <w:t xml:space="preserve"> (</w:t>
      </w:r>
      <w:proofErr w:type="gramEnd"/>
      <w:r w:rsidR="003D1529">
        <w:rPr>
          <w:rFonts w:cs="Times New Roman"/>
          <w:noProof/>
        </w:rPr>
        <w:t xml:space="preserve">в отдельном документе </w:t>
      </w:r>
      <w:r w:rsidR="003D1529">
        <w:rPr>
          <w:rFonts w:cs="Times New Roman"/>
          <w:noProof/>
          <w:lang w:val="en-US"/>
        </w:rPr>
        <w:t>XLS</w:t>
      </w:r>
      <w:r w:rsidR="003D1529">
        <w:rPr>
          <w:rFonts w:cs="Times New Roman"/>
          <w:noProof/>
        </w:rP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6019FD" w:rsidRPr="009D58B2" w14:paraId="0963B8AE" w14:textId="77777777" w:rsidTr="003D1529">
        <w:tc>
          <w:tcPr>
            <w:tcW w:w="10339" w:type="dxa"/>
          </w:tcPr>
          <w:p w14:paraId="5925FAB8" w14:textId="77777777" w:rsidR="006019FD" w:rsidRPr="009D58B2" w:rsidRDefault="006019FD" w:rsidP="006019FD">
            <w:pPr>
              <w:pStyle w:val="a5"/>
              <w:rPr>
                <w:rFonts w:cs="Times New Roman"/>
              </w:rPr>
            </w:pPr>
          </w:p>
        </w:tc>
        <w:tc>
          <w:tcPr>
            <w:tcW w:w="10340" w:type="dxa"/>
          </w:tcPr>
          <w:p w14:paraId="21104CEC" w14:textId="77777777" w:rsidR="006019FD" w:rsidRPr="009D58B2" w:rsidRDefault="006019FD" w:rsidP="006019FD">
            <w:pPr>
              <w:pStyle w:val="a5"/>
              <w:rPr>
                <w:rFonts w:cs="Times New Roman"/>
              </w:rPr>
            </w:pPr>
          </w:p>
        </w:tc>
      </w:tr>
    </w:tbl>
    <w:p w14:paraId="38767D4A" w14:textId="7CF8DE91" w:rsidR="00DD611B" w:rsidRPr="009D58B2" w:rsidRDefault="00DD611B" w:rsidP="00DD611B">
      <w:pPr>
        <w:pStyle w:val="RA2"/>
        <w:rPr>
          <w:rFonts w:cs="Times New Roman"/>
        </w:rPr>
      </w:pPr>
      <w:bookmarkStart w:id="984" w:name="_Toc517243533"/>
      <w:bookmarkStart w:id="985" w:name="_Toc517257510"/>
      <w:bookmarkStart w:id="986" w:name="_Toc517258384"/>
      <w:bookmarkStart w:id="987" w:name="_Toc517262399"/>
      <w:bookmarkStart w:id="988" w:name="_Toc517876566"/>
      <w:bookmarkStart w:id="989" w:name="_Toc517876951"/>
      <w:bookmarkStart w:id="990" w:name="_Toc518894623"/>
      <w:bookmarkStart w:id="991" w:name="_Toc4001705"/>
      <w:bookmarkEnd w:id="978"/>
      <w:bookmarkEnd w:id="979"/>
      <w:bookmarkEnd w:id="980"/>
      <w:bookmarkEnd w:id="981"/>
      <w:bookmarkEnd w:id="982"/>
      <w:bookmarkEnd w:id="983"/>
      <w:r w:rsidRPr="009D58B2">
        <w:rPr>
          <w:rFonts w:cs="Times New Roman"/>
        </w:rPr>
        <w:t>Методы проверки модели</w:t>
      </w:r>
      <w:bookmarkEnd w:id="984"/>
      <w:bookmarkEnd w:id="985"/>
      <w:bookmarkEnd w:id="986"/>
      <w:bookmarkEnd w:id="987"/>
      <w:r w:rsidR="00C16DD2" w:rsidRPr="009D58B2">
        <w:rPr>
          <w:rFonts w:cs="Times New Roman"/>
        </w:rPr>
        <w:t>.</w:t>
      </w:r>
      <w:bookmarkEnd w:id="988"/>
      <w:bookmarkEnd w:id="989"/>
      <w:bookmarkEnd w:id="990"/>
      <w:bookmarkEnd w:id="991"/>
    </w:p>
    <w:p w14:paraId="34B163D7" w14:textId="77777777" w:rsidR="00DD611B" w:rsidRPr="009D58B2" w:rsidRDefault="00DD611B" w:rsidP="00887671">
      <w:pPr>
        <w:pStyle w:val="a5"/>
        <w:rPr>
          <w:rFonts w:cs="Times New Roman"/>
        </w:rPr>
      </w:pPr>
      <w:r w:rsidRPr="009D58B2">
        <w:rPr>
          <w:rFonts w:cs="Times New Roman"/>
        </w:rPr>
        <w:t>Валидация должна проводиться по следующим основным направлениям:</w:t>
      </w:r>
    </w:p>
    <w:p w14:paraId="144FEE6C" w14:textId="6B13BE3C" w:rsidR="00DD611B" w:rsidRPr="009D58B2" w:rsidRDefault="00DD611B" w:rsidP="00887671">
      <w:pPr>
        <w:pStyle w:val="1"/>
        <w:rPr>
          <w:rFonts w:cs="Times New Roman"/>
        </w:rPr>
      </w:pPr>
      <w:r w:rsidRPr="009D58B2">
        <w:rPr>
          <w:rFonts w:cs="Times New Roman"/>
        </w:rPr>
        <w:t>проверка пространственного положения и геометрических параметров (</w:t>
      </w:r>
      <w:r w:rsidR="006B6703" w:rsidRPr="009D58B2">
        <w:rPr>
          <w:rFonts w:cs="Times New Roman"/>
        </w:rPr>
        <w:t>3D</w:t>
      </w:r>
      <w:r w:rsidRPr="009D58B2">
        <w:rPr>
          <w:rFonts w:cs="Times New Roman"/>
        </w:rPr>
        <w:t>-координация);</w:t>
      </w:r>
    </w:p>
    <w:p w14:paraId="597A6B5E" w14:textId="77777777" w:rsidR="00DD611B" w:rsidRPr="009D58B2" w:rsidRDefault="00DD611B" w:rsidP="00887671">
      <w:pPr>
        <w:pStyle w:val="1"/>
        <w:rPr>
          <w:rFonts w:cs="Times New Roman"/>
        </w:rPr>
      </w:pPr>
      <w:r w:rsidRPr="009D58B2">
        <w:rPr>
          <w:rFonts w:cs="Times New Roman"/>
        </w:rPr>
        <w:t>проверка данных информационных моделей.</w:t>
      </w:r>
    </w:p>
    <w:p w14:paraId="4875CF96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Все проверки выполняются либо в ручном режиме – визуально, либо в автоматизированном режиме с применением различных программных средств (Autodesk Revit, Autodesk Navisworks, Dynamo и др.).</w:t>
      </w:r>
    </w:p>
    <w:p w14:paraId="6B3CE37F" w14:textId="4D461463" w:rsidR="00BE3F28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Проверки рекомендуется осуществлять сразу после ре</w:t>
      </w:r>
      <w:r w:rsidR="00236CCA" w:rsidRPr="009D58B2">
        <w:rPr>
          <w:rFonts w:cs="Times New Roman"/>
        </w:rPr>
        <w:t>гулярного получения моделей от И</w:t>
      </w:r>
      <w:r w:rsidRPr="009D58B2">
        <w:rPr>
          <w:rFonts w:cs="Times New Roman"/>
        </w:rPr>
        <w:t>сполнителя</w:t>
      </w:r>
      <w:r w:rsidR="00236CCA" w:rsidRPr="009D58B2">
        <w:rPr>
          <w:rFonts w:cs="Times New Roman"/>
        </w:rPr>
        <w:t xml:space="preserve"> –</w:t>
      </w:r>
      <w:r w:rsidRPr="009D58B2">
        <w:rPr>
          <w:rFonts w:cs="Times New Roman"/>
        </w:rPr>
        <w:t xml:space="preserve"> один раз в две недели, но периодичность может меняться в зависимости от проекта. В «Протоколе валидации </w:t>
      </w:r>
      <w:r w:rsidR="00BE3F28" w:rsidRPr="009D58B2">
        <w:rPr>
          <w:rFonts w:cs="Times New Roman"/>
          <w:lang w:val="en-US"/>
        </w:rPr>
        <w:t>BIM</w:t>
      </w:r>
      <w:r w:rsidR="00BE3F28" w:rsidRPr="009D58B2">
        <w:rPr>
          <w:rFonts w:cs="Times New Roman"/>
        </w:rPr>
        <w:t xml:space="preserve">- </w:t>
      </w:r>
      <w:r w:rsidRPr="009D58B2">
        <w:rPr>
          <w:rFonts w:cs="Times New Roman"/>
        </w:rPr>
        <w:t>модели»</w:t>
      </w:r>
      <w:r w:rsidR="00BE3F28" w:rsidRPr="009D58B2">
        <w:rPr>
          <w:rFonts w:cs="Times New Roman"/>
        </w:rPr>
        <w:t xml:space="preserve"> </w:t>
      </w:r>
    </w:p>
    <w:p w14:paraId="061B29A6" w14:textId="1914D8C2" w:rsidR="00DD611B" w:rsidRPr="009D58B2" w:rsidRDefault="006B6703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3D</w:t>
      </w:r>
      <w:r w:rsidR="00DD611B" w:rsidRPr="009D58B2">
        <w:rPr>
          <w:rFonts w:cs="Times New Roman"/>
        </w:rPr>
        <w:t>-координацию модели следует выполнять в Autodesk Navisworks.</w:t>
      </w:r>
    </w:p>
    <w:p w14:paraId="5B19702A" w14:textId="39675C20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Проверки на коллизии осуществлять в соответствии с матрицами коллизий, </w:t>
      </w:r>
      <w:r w:rsidR="00392462">
        <w:rPr>
          <w:rFonts w:cs="Times New Roman"/>
        </w:rPr>
        <w:t xml:space="preserve">утверждённой в </w:t>
      </w:r>
      <w:r w:rsidR="00392462">
        <w:rPr>
          <w:rFonts w:cs="Times New Roman"/>
          <w:lang w:val="en-US"/>
        </w:rPr>
        <w:t>BEP</w:t>
      </w:r>
      <w:r w:rsidRPr="009D58B2">
        <w:rPr>
          <w:rFonts w:cs="Times New Roman"/>
        </w:rPr>
        <w:t>.</w:t>
      </w:r>
      <w:r w:rsidR="00741727" w:rsidRPr="009D58B2">
        <w:rPr>
          <w:rFonts w:cs="Times New Roman"/>
        </w:rPr>
        <w:t xml:space="preserve"> </w:t>
      </w:r>
    </w:p>
    <w:p w14:paraId="396C0A72" w14:textId="3D2C8118" w:rsidR="00BE3F28" w:rsidRPr="009D58B2" w:rsidRDefault="00BE3F28" w:rsidP="00BE3F28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Также необходимо учитывать согласованные коллизии. Перечень согласованных коллизий формируется Подрядной организации, по согласованию с </w:t>
      </w:r>
      <w:r w:rsidR="00891226">
        <w:rPr>
          <w:rFonts w:eastAsia="Calibri" w:cs="Times New Roman"/>
        </w:rPr>
        <w:t xml:space="preserve">Отделом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891226">
        <w:rPr>
          <w:rFonts w:eastAsia="Calibri" w:cs="Times New Roman"/>
        </w:rPr>
        <w:t>ологий</w:t>
      </w:r>
      <w:r w:rsidRPr="009D58B2">
        <w:rPr>
          <w:rFonts w:cs="Times New Roman"/>
        </w:rPr>
        <w:t xml:space="preserve"> и заносится в форму, определенную в Приложении 4 настоящего стандарта.</w:t>
      </w:r>
    </w:p>
    <w:p w14:paraId="79F0D133" w14:textId="1B4471F2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Приоритет устранения коллизий осуществлять по классу важности. </w:t>
      </w:r>
      <w:r w:rsidR="00236CCA" w:rsidRPr="009D58B2">
        <w:rPr>
          <w:rFonts w:cs="Times New Roman"/>
        </w:rPr>
        <w:t>(с</w:t>
      </w:r>
      <w:r w:rsidRPr="009D58B2">
        <w:rPr>
          <w:rFonts w:cs="Times New Roman"/>
        </w:rPr>
        <w:t xml:space="preserve">м.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REF _Ref517256220 \h </w:instrText>
      </w:r>
      <w:r w:rsidR="009D58B2">
        <w:rPr>
          <w:rFonts w:cs="Times New Roman"/>
        </w:rPr>
        <w:instrText xml:space="preserve"> \* MERGEFORMAT </w:instrText>
      </w:r>
      <w:r w:rsidRPr="009D58B2">
        <w:rPr>
          <w:rFonts w:cs="Times New Roman"/>
        </w:rPr>
      </w:r>
      <w:r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16</w:t>
      </w:r>
      <w:r w:rsidRPr="009D58B2">
        <w:rPr>
          <w:rFonts w:cs="Times New Roman"/>
        </w:rPr>
        <w:fldChar w:fldCharType="end"/>
      </w:r>
      <w:r w:rsidR="00236CCA" w:rsidRPr="009D58B2">
        <w:rPr>
          <w:rFonts w:cs="Times New Roman"/>
        </w:rPr>
        <w:t>)</w:t>
      </w:r>
      <w:r w:rsidR="003C2124" w:rsidRPr="009D58B2">
        <w:rPr>
          <w:rFonts w:cs="Times New Roman"/>
        </w:rPr>
        <w:t>.</w:t>
      </w:r>
    </w:p>
    <w:p w14:paraId="2696787B" w14:textId="4E389B69" w:rsidR="00DD611B" w:rsidRPr="009D58B2" w:rsidRDefault="00DD611B" w:rsidP="00D82CE7">
      <w:pPr>
        <w:pStyle w:val="a6"/>
        <w:rPr>
          <w:rFonts w:cs="Times New Roman"/>
        </w:rPr>
      </w:pPr>
      <w:bookmarkStart w:id="992" w:name="_Ref512535931"/>
      <w:r w:rsidRPr="009D58B2">
        <w:rPr>
          <w:rFonts w:cs="Times New Roman"/>
        </w:rPr>
        <w:t>Результаты валидации модели заносятся в «Протокол валидации</w:t>
      </w:r>
      <w:r w:rsidR="00EA39F8" w:rsidRPr="009D58B2">
        <w:rPr>
          <w:rFonts w:cs="Times New Roman"/>
        </w:rPr>
        <w:t xml:space="preserve"> </w:t>
      </w:r>
      <w:r w:rsidR="008F4297" w:rsidRPr="009D58B2">
        <w:rPr>
          <w:rFonts w:cs="Times New Roman"/>
          <w:lang w:val="en-US"/>
        </w:rPr>
        <w:t>BIM</w:t>
      </w:r>
      <w:r w:rsidR="008F4297" w:rsidRPr="009D58B2">
        <w:rPr>
          <w:rFonts w:cs="Times New Roman"/>
        </w:rPr>
        <w:t>-</w:t>
      </w:r>
      <w:r w:rsidR="00EA39F8" w:rsidRPr="009D58B2">
        <w:rPr>
          <w:rFonts w:cs="Times New Roman"/>
        </w:rPr>
        <w:t>модели</w:t>
      </w:r>
      <w:r w:rsidRPr="009D58B2">
        <w:rPr>
          <w:rFonts w:cs="Times New Roman"/>
        </w:rPr>
        <w:t xml:space="preserve">». Копия протокола направляется исполнителю, так же высылается отчёты </w:t>
      </w:r>
    </w:p>
    <w:p w14:paraId="027D624A" w14:textId="4A3657C2" w:rsidR="00DD611B" w:rsidRPr="009D58B2" w:rsidRDefault="00DD611B" w:rsidP="00DD611B">
      <w:pPr>
        <w:pStyle w:val="afd"/>
        <w:rPr>
          <w:rFonts w:cs="Times New Roman"/>
        </w:rPr>
      </w:pPr>
      <w:bookmarkStart w:id="993" w:name="_Ref517256220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16</w:t>
      </w:r>
      <w:r w:rsidRPr="009D58B2">
        <w:rPr>
          <w:rFonts w:cs="Times New Roman"/>
          <w:noProof/>
        </w:rPr>
        <w:fldChar w:fldCharType="end"/>
      </w:r>
      <w:bookmarkEnd w:id="992"/>
      <w:bookmarkEnd w:id="993"/>
    </w:p>
    <w:tbl>
      <w:tblPr>
        <w:tblW w:w="9639" w:type="dxa"/>
        <w:tblLook w:val="04A0" w:firstRow="1" w:lastRow="0" w:firstColumn="1" w:lastColumn="0" w:noHBand="0" w:noVBand="1"/>
      </w:tblPr>
      <w:tblGrid>
        <w:gridCol w:w="1850"/>
        <w:gridCol w:w="7789"/>
      </w:tblGrid>
      <w:tr w:rsidR="00DD611B" w:rsidRPr="009D58B2" w14:paraId="4D10B92D" w14:textId="77777777" w:rsidTr="00165695">
        <w:trPr>
          <w:trHeight w:val="851"/>
        </w:trPr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6BDB" w14:textId="77777777" w:rsidR="00DD611B" w:rsidRPr="009D58B2" w:rsidRDefault="00DD611B" w:rsidP="00C472B7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Класс важности</w:t>
            </w:r>
          </w:p>
        </w:tc>
        <w:tc>
          <w:tcPr>
            <w:tcW w:w="4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6622A" w14:textId="77777777" w:rsidR="00DD611B" w:rsidRPr="009D58B2" w:rsidRDefault="00DD611B" w:rsidP="00C472B7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Сроки устранения</w:t>
            </w:r>
          </w:p>
        </w:tc>
      </w:tr>
      <w:tr w:rsidR="00DD611B" w:rsidRPr="009D58B2" w14:paraId="15DABF13" w14:textId="77777777" w:rsidTr="00236CCA">
        <w:trPr>
          <w:trHeight w:val="567"/>
        </w:trPr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159CDDF9" w14:textId="77777777" w:rsidR="00DD611B" w:rsidRPr="009D58B2" w:rsidRDefault="00DD611B" w:rsidP="00236CCA">
            <w:pPr>
              <w:pStyle w:val="a6"/>
              <w:rPr>
                <w:rFonts w:cs="Times New Roman"/>
                <w:color w:val="5B9BD5" w:themeColor="accent1"/>
              </w:rPr>
            </w:pPr>
          </w:p>
        </w:tc>
        <w:tc>
          <w:tcPr>
            <w:tcW w:w="4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5F24" w14:textId="77777777" w:rsidR="00DD611B" w:rsidRPr="009D58B2" w:rsidRDefault="00DD611B" w:rsidP="00C472B7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Устраняется до следующей передачи модели.</w:t>
            </w:r>
          </w:p>
        </w:tc>
      </w:tr>
      <w:tr w:rsidR="00DD611B" w:rsidRPr="009D58B2" w14:paraId="064FB57D" w14:textId="77777777" w:rsidTr="00132443">
        <w:trPr>
          <w:trHeight w:val="567"/>
        </w:trPr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3E0EAF6" w14:textId="77777777" w:rsidR="00DD611B" w:rsidRPr="009D58B2" w:rsidRDefault="00DD611B" w:rsidP="00132443">
            <w:pPr>
              <w:pStyle w:val="-3"/>
              <w:jc w:val="center"/>
              <w:rPr>
                <w:rFonts w:cs="Times New Roman"/>
              </w:rPr>
            </w:pPr>
          </w:p>
        </w:tc>
        <w:tc>
          <w:tcPr>
            <w:tcW w:w="4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2958A" w14:textId="77777777" w:rsidR="00DD611B" w:rsidRPr="009D58B2" w:rsidRDefault="00DD611B" w:rsidP="00C472B7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Устраняется не позднее двух следующих передач модели с момента получения замечаний, но не позднее двух недель до выпуска документации.</w:t>
            </w:r>
          </w:p>
        </w:tc>
      </w:tr>
      <w:tr w:rsidR="00DD611B" w:rsidRPr="009D58B2" w14:paraId="49C16253" w14:textId="77777777" w:rsidTr="00132443">
        <w:trPr>
          <w:trHeight w:val="567"/>
        </w:trPr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14:paraId="3AF23488" w14:textId="77777777" w:rsidR="00DD611B" w:rsidRPr="009D58B2" w:rsidRDefault="00DD611B" w:rsidP="00132443">
            <w:pPr>
              <w:pStyle w:val="-3"/>
              <w:jc w:val="center"/>
              <w:rPr>
                <w:rFonts w:cs="Times New Roman"/>
              </w:rPr>
            </w:pPr>
          </w:p>
        </w:tc>
        <w:tc>
          <w:tcPr>
            <w:tcW w:w="4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6211E" w14:textId="77777777" w:rsidR="00DD611B" w:rsidRPr="009D58B2" w:rsidRDefault="00DD611B" w:rsidP="00C472B7">
            <w:pPr>
              <w:pStyle w:val="a5"/>
              <w:rPr>
                <w:rFonts w:cs="Times New Roman"/>
              </w:rPr>
            </w:pPr>
            <w:r w:rsidRPr="009D58B2">
              <w:rPr>
                <w:rFonts w:cs="Times New Roman"/>
              </w:rPr>
              <w:t>Устраняется в последнюю очередь до финальной передачи модели</w:t>
            </w:r>
          </w:p>
        </w:tc>
      </w:tr>
    </w:tbl>
    <w:p w14:paraId="1AE5EFAF" w14:textId="77777777" w:rsidR="00DD611B" w:rsidRPr="009D58B2" w:rsidRDefault="00DD611B" w:rsidP="00D82CE7">
      <w:pPr>
        <w:pStyle w:val="a6"/>
        <w:rPr>
          <w:rFonts w:cs="Times New Roman"/>
        </w:rPr>
      </w:pPr>
    </w:p>
    <w:p w14:paraId="0228C4C6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br w:type="page"/>
      </w:r>
    </w:p>
    <w:p w14:paraId="71119C3F" w14:textId="649E5420" w:rsidR="00DD611B" w:rsidRPr="009D58B2" w:rsidRDefault="00DD611B" w:rsidP="00DD611B">
      <w:pPr>
        <w:pStyle w:val="RA3"/>
        <w:rPr>
          <w:rFonts w:cs="Times New Roman"/>
        </w:rPr>
      </w:pPr>
      <w:bookmarkStart w:id="994" w:name="_Toc517243534"/>
      <w:bookmarkStart w:id="995" w:name="_Toc517257511"/>
      <w:bookmarkStart w:id="996" w:name="_Toc517258385"/>
      <w:bookmarkStart w:id="997" w:name="_Toc517262400"/>
      <w:bookmarkStart w:id="998" w:name="_Toc517876567"/>
      <w:bookmarkStart w:id="999" w:name="_Toc517876952"/>
      <w:bookmarkStart w:id="1000" w:name="_Toc518894624"/>
      <w:bookmarkStart w:id="1001" w:name="_Toc4001706"/>
      <w:r w:rsidRPr="009D58B2">
        <w:rPr>
          <w:rFonts w:cs="Times New Roman"/>
        </w:rPr>
        <w:lastRenderedPageBreak/>
        <w:t>Визуальный анализ модели</w:t>
      </w:r>
      <w:bookmarkEnd w:id="994"/>
      <w:bookmarkEnd w:id="995"/>
      <w:bookmarkEnd w:id="996"/>
      <w:bookmarkEnd w:id="997"/>
      <w:r w:rsidR="00C16DD2" w:rsidRPr="009D58B2">
        <w:rPr>
          <w:rFonts w:cs="Times New Roman"/>
        </w:rPr>
        <w:t>.</w:t>
      </w:r>
      <w:bookmarkEnd w:id="998"/>
      <w:bookmarkEnd w:id="999"/>
      <w:bookmarkEnd w:id="1000"/>
      <w:bookmarkEnd w:id="1001"/>
    </w:p>
    <w:p w14:paraId="4BA3FF32" w14:textId="7334113E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С целью выявления коллизий, которые нельзя определить автоматизированной проверкой</w:t>
      </w:r>
      <w:r w:rsidR="008D41E2" w:rsidRPr="009D58B2">
        <w:rPr>
          <w:rFonts w:cs="Times New Roman"/>
        </w:rPr>
        <w:t>,</w:t>
      </w:r>
      <w:r w:rsidRPr="009D58B2">
        <w:rPr>
          <w:rFonts w:cs="Times New Roman"/>
        </w:rPr>
        <w:t xml:space="preserve"> проводится визуальная проверка модели.</w:t>
      </w:r>
    </w:p>
    <w:p w14:paraId="6D81F7B4" w14:textId="1013A3BD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Визуальную проверку следует выполнять</w:t>
      </w:r>
      <w:r w:rsidR="002F4090" w:rsidRPr="009D58B2">
        <w:rPr>
          <w:rFonts w:cs="Times New Roman"/>
        </w:rPr>
        <w:t xml:space="preserve"> посредством</w:t>
      </w:r>
      <w:r w:rsidRPr="009D58B2">
        <w:rPr>
          <w:rFonts w:cs="Times New Roman"/>
        </w:rPr>
        <w:t xml:space="preserve"> осмотр</w:t>
      </w:r>
      <w:r w:rsidR="002F4090" w:rsidRPr="009D58B2">
        <w:rPr>
          <w:rFonts w:cs="Times New Roman"/>
        </w:rPr>
        <w:t>а</w:t>
      </w:r>
      <w:r w:rsidRPr="009D58B2">
        <w:rPr>
          <w:rFonts w:cs="Times New Roman"/>
        </w:rPr>
        <w:t xml:space="preserve"> сводной модели с использованием инструментов навигации, сечения, скрытия/изолирования элементов, выделения цветом элементов в соответствии со значением параметров и измерения расстояний.</w:t>
      </w:r>
    </w:p>
    <w:p w14:paraId="2E08ACBA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Найденные коллизии следует документировать, используя инструменты рецензирования Autodesk Navisworks на предварительно сохранённых точках обзора.</w:t>
      </w:r>
    </w:p>
    <w:p w14:paraId="1DD72A9F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Ответственными за проведение автоматизированных проверок являются BIM-менеджер/координатор проекта, сотрудники ответственные за анализ и приёмку документации по проекту. </w:t>
      </w:r>
    </w:p>
    <w:p w14:paraId="628AE170" w14:textId="68B7068F" w:rsidR="00DD611B" w:rsidRPr="009D58B2" w:rsidRDefault="00DD611B" w:rsidP="0018089B">
      <w:pPr>
        <w:pStyle w:val="a6"/>
        <w:ind w:firstLine="0"/>
        <w:rPr>
          <w:rFonts w:cs="Times New Roman"/>
        </w:rPr>
      </w:pPr>
      <w:r w:rsidRPr="009D58B2">
        <w:rPr>
          <w:rFonts w:cs="Times New Roman"/>
        </w:rPr>
        <w:t>Результатом визуальной проверки являет</w:t>
      </w:r>
      <w:r w:rsidR="002F4090" w:rsidRPr="009D58B2">
        <w:rPr>
          <w:rFonts w:cs="Times New Roman"/>
        </w:rPr>
        <w:t>ся отчет по визуальной проверке (</w:t>
      </w:r>
      <w:r w:rsidR="0018089B" w:rsidRPr="009D58B2">
        <w:rPr>
          <w:rFonts w:cs="Times New Roman"/>
        </w:rPr>
        <w:t xml:space="preserve">см. </w:t>
      </w:r>
      <w:r w:rsidR="002F4090" w:rsidRPr="009D58B2">
        <w:rPr>
          <w:rFonts w:cs="Times New Roman"/>
        </w:rPr>
        <w:fldChar w:fldCharType="begin"/>
      </w:r>
      <w:r w:rsidR="002F4090" w:rsidRPr="009D58B2">
        <w:rPr>
          <w:rFonts w:cs="Times New Roman"/>
        </w:rPr>
        <w:instrText xml:space="preserve"> REF _Ref518834391 \h </w:instrText>
      </w:r>
      <w:r w:rsidR="009D58B2">
        <w:rPr>
          <w:rFonts w:cs="Times New Roman"/>
        </w:rPr>
        <w:instrText xml:space="preserve"> \* MERGEFORMAT </w:instrText>
      </w:r>
      <w:r w:rsidR="002F4090" w:rsidRPr="009D58B2">
        <w:rPr>
          <w:rFonts w:cs="Times New Roman"/>
        </w:rPr>
      </w:r>
      <w:r w:rsidR="002F4090" w:rsidRPr="009D58B2">
        <w:rPr>
          <w:rFonts w:cs="Times New Roman"/>
        </w:rPr>
        <w:fldChar w:fldCharType="separate"/>
      </w:r>
      <w:r w:rsidR="00D47AD8" w:rsidRPr="009D58B2">
        <w:rPr>
          <w:rFonts w:cs="Times New Roman"/>
        </w:rPr>
        <w:t xml:space="preserve">Таблица </w:t>
      </w:r>
      <w:r w:rsidR="00D47AD8">
        <w:rPr>
          <w:rFonts w:cs="Times New Roman"/>
          <w:noProof/>
        </w:rPr>
        <w:t>17</w:t>
      </w:r>
      <w:r w:rsidR="00D47AD8" w:rsidRPr="009D58B2">
        <w:rPr>
          <w:rFonts w:cs="Times New Roman"/>
          <w:noProof/>
        </w:rPr>
        <w:t xml:space="preserve"> – </w:t>
      </w:r>
      <w:r w:rsidR="00D47AD8" w:rsidRPr="009D58B2">
        <w:rPr>
          <w:rFonts w:cs="Times New Roman"/>
        </w:rPr>
        <w:t>Форма отчёта</w:t>
      </w:r>
      <w:r w:rsidR="002F4090" w:rsidRPr="009D58B2">
        <w:rPr>
          <w:rFonts w:cs="Times New Roman"/>
        </w:rPr>
        <w:fldChar w:fldCharType="end"/>
      </w:r>
      <w:r w:rsidR="002F4090" w:rsidRPr="009D58B2">
        <w:rPr>
          <w:rFonts w:cs="Times New Roman"/>
        </w:rPr>
        <w:t>).</w:t>
      </w:r>
    </w:p>
    <w:p w14:paraId="04F77110" w14:textId="7C612FBE" w:rsidR="00DD611B" w:rsidRPr="009D58B2" w:rsidRDefault="00DD611B" w:rsidP="00DD611B">
      <w:pPr>
        <w:pStyle w:val="afd"/>
        <w:keepNext/>
        <w:rPr>
          <w:rFonts w:cs="Times New Roman"/>
        </w:rPr>
      </w:pPr>
      <w:bookmarkStart w:id="1002" w:name="_Ref518834391"/>
      <w:r w:rsidRPr="009D58B2">
        <w:rPr>
          <w:rFonts w:cs="Times New Roman"/>
        </w:rPr>
        <w:t xml:space="preserve">Таблица </w:t>
      </w:r>
      <w:r w:rsidRPr="009D58B2">
        <w:rPr>
          <w:rFonts w:cs="Times New Roman"/>
        </w:rPr>
        <w:fldChar w:fldCharType="begin"/>
      </w:r>
      <w:r w:rsidRPr="009D58B2">
        <w:rPr>
          <w:rFonts w:cs="Times New Roman"/>
        </w:rPr>
        <w:instrText xml:space="preserve"> SEQ Таблица \* ARABIC </w:instrText>
      </w:r>
      <w:r w:rsidRPr="009D58B2">
        <w:rPr>
          <w:rFonts w:cs="Times New Roman"/>
        </w:rPr>
        <w:fldChar w:fldCharType="separate"/>
      </w:r>
      <w:r w:rsidR="00D47AD8">
        <w:rPr>
          <w:rFonts w:cs="Times New Roman"/>
          <w:noProof/>
        </w:rPr>
        <w:t>17</w:t>
      </w:r>
      <w:r w:rsidRPr="009D58B2">
        <w:rPr>
          <w:rFonts w:cs="Times New Roman"/>
          <w:noProof/>
        </w:rPr>
        <w:fldChar w:fldCharType="end"/>
      </w:r>
      <w:r w:rsidR="002F4090" w:rsidRPr="009D58B2">
        <w:rPr>
          <w:rFonts w:cs="Times New Roman"/>
          <w:noProof/>
        </w:rPr>
        <w:t xml:space="preserve"> – </w:t>
      </w:r>
      <w:r w:rsidR="002F4090" w:rsidRPr="009D58B2">
        <w:rPr>
          <w:rFonts w:cs="Times New Roman"/>
        </w:rPr>
        <w:t>Форма отчёта</w:t>
      </w:r>
      <w:bookmarkEnd w:id="1002"/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934"/>
        <w:gridCol w:w="2274"/>
        <w:gridCol w:w="2009"/>
        <w:gridCol w:w="4412"/>
      </w:tblGrid>
      <w:tr w:rsidR="00DD611B" w:rsidRPr="009D58B2" w14:paraId="02C1B119" w14:textId="77777777" w:rsidTr="00165695">
        <w:trPr>
          <w:trHeight w:val="851"/>
        </w:trPr>
        <w:tc>
          <w:tcPr>
            <w:tcW w:w="485" w:type="pct"/>
            <w:vAlign w:val="center"/>
          </w:tcPr>
          <w:p w14:paraId="23B93174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181" w:type="pct"/>
            <w:vAlign w:val="center"/>
          </w:tcPr>
          <w:p w14:paraId="12AB034A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Имя точки обзора</w:t>
            </w:r>
          </w:p>
        </w:tc>
        <w:tc>
          <w:tcPr>
            <w:tcW w:w="1043" w:type="pct"/>
            <w:vAlign w:val="center"/>
          </w:tcPr>
          <w:p w14:paraId="45A9E0AF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Участвующие разделы проекта</w:t>
            </w:r>
          </w:p>
        </w:tc>
        <w:tc>
          <w:tcPr>
            <w:tcW w:w="2291" w:type="pct"/>
            <w:vAlign w:val="center"/>
          </w:tcPr>
          <w:p w14:paraId="211D7943" w14:textId="77777777" w:rsidR="00DD611B" w:rsidRPr="009D58B2" w:rsidRDefault="00DD611B" w:rsidP="00847FF9">
            <w:pPr>
              <w:pStyle w:val="a5"/>
              <w:rPr>
                <w:rFonts w:ascii="Times New Roman" w:hAnsi="Times New Roman" w:cs="Times New Roman"/>
              </w:rPr>
            </w:pPr>
            <w:r w:rsidRPr="009D58B2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DD611B" w:rsidRPr="009D58B2" w14:paraId="024EF615" w14:textId="77777777" w:rsidTr="00165695">
        <w:trPr>
          <w:trHeight w:val="454"/>
        </w:trPr>
        <w:tc>
          <w:tcPr>
            <w:tcW w:w="485" w:type="pct"/>
          </w:tcPr>
          <w:p w14:paraId="5BB3B092" w14:textId="77777777" w:rsidR="00DD611B" w:rsidRPr="009D58B2" w:rsidRDefault="00DD611B" w:rsidP="00132443">
            <w:pPr>
              <w:pStyle w:val="-3"/>
              <w:rPr>
                <w:rFonts w:ascii="Times New Roman" w:hAnsi="Times New Roman" w:cs="Times New Roman"/>
              </w:rPr>
            </w:pPr>
          </w:p>
        </w:tc>
        <w:tc>
          <w:tcPr>
            <w:tcW w:w="1181" w:type="pct"/>
          </w:tcPr>
          <w:p w14:paraId="1789BC7E" w14:textId="77777777" w:rsidR="00DD611B" w:rsidRPr="009D58B2" w:rsidRDefault="00DD611B" w:rsidP="00132443">
            <w:pPr>
              <w:pStyle w:val="-3"/>
              <w:rPr>
                <w:rFonts w:ascii="Times New Roman" w:hAnsi="Times New Roman" w:cs="Times New Roman"/>
              </w:rPr>
            </w:pPr>
          </w:p>
        </w:tc>
        <w:tc>
          <w:tcPr>
            <w:tcW w:w="1043" w:type="pct"/>
          </w:tcPr>
          <w:p w14:paraId="1A10E406" w14:textId="77777777" w:rsidR="00DD611B" w:rsidRPr="009D58B2" w:rsidRDefault="00DD611B" w:rsidP="00132443">
            <w:pPr>
              <w:pStyle w:val="-3"/>
              <w:rPr>
                <w:rFonts w:ascii="Times New Roman" w:hAnsi="Times New Roman" w:cs="Times New Roman"/>
              </w:rPr>
            </w:pPr>
          </w:p>
        </w:tc>
        <w:tc>
          <w:tcPr>
            <w:tcW w:w="2291" w:type="pct"/>
          </w:tcPr>
          <w:p w14:paraId="15088124" w14:textId="77777777" w:rsidR="00DD611B" w:rsidRPr="009D58B2" w:rsidRDefault="00DD611B" w:rsidP="00132443">
            <w:pPr>
              <w:pStyle w:val="-3"/>
              <w:rPr>
                <w:rFonts w:ascii="Times New Roman" w:hAnsi="Times New Roman" w:cs="Times New Roman"/>
              </w:rPr>
            </w:pPr>
          </w:p>
        </w:tc>
      </w:tr>
    </w:tbl>
    <w:p w14:paraId="2A43395B" w14:textId="2F2E752E" w:rsidR="00DD611B" w:rsidRPr="00163292" w:rsidRDefault="00DD611B" w:rsidP="00DD611B">
      <w:pPr>
        <w:pStyle w:val="RA3"/>
        <w:rPr>
          <w:rFonts w:cs="Times New Roman"/>
        </w:rPr>
      </w:pPr>
      <w:bookmarkStart w:id="1003" w:name="_Toc517243535"/>
      <w:bookmarkStart w:id="1004" w:name="_Toc517257512"/>
      <w:bookmarkStart w:id="1005" w:name="_Toc517258386"/>
      <w:bookmarkStart w:id="1006" w:name="_Toc517262401"/>
      <w:bookmarkStart w:id="1007" w:name="_Toc517876568"/>
      <w:bookmarkStart w:id="1008" w:name="_Toc517876953"/>
      <w:bookmarkStart w:id="1009" w:name="_Toc518894625"/>
      <w:bookmarkStart w:id="1010" w:name="_Toc4001707"/>
      <w:r w:rsidRPr="00163292">
        <w:rPr>
          <w:rFonts w:cs="Times New Roman"/>
        </w:rPr>
        <w:t>Проверка данных информационных моделей</w:t>
      </w:r>
      <w:bookmarkEnd w:id="1003"/>
      <w:bookmarkEnd w:id="1004"/>
      <w:bookmarkEnd w:id="1005"/>
      <w:bookmarkEnd w:id="1006"/>
      <w:r w:rsidR="00C16DD2" w:rsidRPr="00163292">
        <w:rPr>
          <w:rFonts w:cs="Times New Roman"/>
        </w:rPr>
        <w:t>.</w:t>
      </w:r>
      <w:bookmarkEnd w:id="1007"/>
      <w:bookmarkEnd w:id="1008"/>
      <w:bookmarkEnd w:id="1009"/>
      <w:bookmarkEnd w:id="1010"/>
    </w:p>
    <w:p w14:paraId="6FFC149A" w14:textId="0202A4B5" w:rsidR="00DD611B" w:rsidRPr="009D58B2" w:rsidRDefault="00DD611B" w:rsidP="00D82CE7">
      <w:pPr>
        <w:pStyle w:val="a6"/>
        <w:rPr>
          <w:rFonts w:cs="Times New Roman"/>
        </w:rPr>
      </w:pPr>
      <w:r w:rsidRPr="00163292">
        <w:rPr>
          <w:rFonts w:cs="Times New Roman"/>
        </w:rPr>
        <w:t>Проверка данных информационных моделей должна установить, насколько они соответствуют требованиям</w:t>
      </w:r>
      <w:r w:rsidR="002F4090" w:rsidRPr="00163292">
        <w:rPr>
          <w:rFonts w:cs="Times New Roman"/>
        </w:rPr>
        <w:t xml:space="preserve"> </w:t>
      </w:r>
      <w:r w:rsidRPr="00163292">
        <w:rPr>
          <w:rFonts w:cs="Times New Roman"/>
        </w:rPr>
        <w:t>настоящего стандарта и требованиям конкретного проекта, которые должны быть зафиксированы в Плане выполнения BIM-проекта.</w:t>
      </w:r>
    </w:p>
    <w:p w14:paraId="34AF3FCC" w14:textId="77777777" w:rsidR="00DD611B" w:rsidRPr="009D58B2" w:rsidRDefault="00DD611B" w:rsidP="0047180F">
      <w:pPr>
        <w:pStyle w:val="a5"/>
        <w:rPr>
          <w:rFonts w:cs="Times New Roman"/>
          <w:lang w:val="en-US"/>
        </w:rPr>
      </w:pPr>
      <w:r w:rsidRPr="009D58B2">
        <w:rPr>
          <w:rFonts w:cs="Times New Roman"/>
        </w:rPr>
        <w:t>Основные типы проверяемых данных</w:t>
      </w:r>
      <w:r w:rsidRPr="009D58B2">
        <w:rPr>
          <w:rFonts w:cs="Times New Roman"/>
          <w:lang w:val="en-US"/>
        </w:rPr>
        <w:t>:</w:t>
      </w:r>
    </w:p>
    <w:p w14:paraId="422F45A8" w14:textId="1DC447B5" w:rsidR="00DD611B" w:rsidRPr="009D58B2" w:rsidRDefault="0066178F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о</w:t>
      </w:r>
      <w:r w:rsidR="00AA5DD4" w:rsidRPr="009D58B2">
        <w:rPr>
          <w:rFonts w:cs="Times New Roman"/>
        </w:rPr>
        <w:t>бщие параметры;</w:t>
      </w:r>
    </w:p>
    <w:p w14:paraId="2A9021FD" w14:textId="0F8DC6DA" w:rsidR="00DD611B" w:rsidRPr="009D58B2" w:rsidRDefault="0066178F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э</w:t>
      </w:r>
      <w:r w:rsidR="00DD611B" w:rsidRPr="009D58B2">
        <w:rPr>
          <w:rFonts w:cs="Times New Roman"/>
        </w:rPr>
        <w:t>лементы модели соответствуют требованиям LOD</w:t>
      </w:r>
      <w:r w:rsidR="00AA5DD4" w:rsidRPr="009D58B2">
        <w:rPr>
          <w:rFonts w:cs="Times New Roman"/>
        </w:rPr>
        <w:t>;</w:t>
      </w:r>
    </w:p>
    <w:p w14:paraId="7674A639" w14:textId="6B2BD441" w:rsidR="00DD611B" w:rsidRPr="009D58B2" w:rsidRDefault="0066178F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э</w:t>
      </w:r>
      <w:r w:rsidR="00DD611B" w:rsidRPr="009D58B2">
        <w:rPr>
          <w:rFonts w:cs="Times New Roman"/>
        </w:rPr>
        <w:t>лементы размещены корректно по рабочим наборам или слоям</w:t>
      </w:r>
      <w:r w:rsidR="00AA5DD4" w:rsidRPr="009D58B2">
        <w:rPr>
          <w:rFonts w:cs="Times New Roman"/>
        </w:rPr>
        <w:t>;</w:t>
      </w:r>
      <w:r w:rsidR="00DD611B" w:rsidRPr="009D58B2">
        <w:rPr>
          <w:rFonts w:cs="Times New Roman"/>
        </w:rPr>
        <w:t xml:space="preserve"> </w:t>
      </w:r>
    </w:p>
    <w:p w14:paraId="7419C533" w14:textId="2748A85A" w:rsidR="00DD611B" w:rsidRPr="009D58B2" w:rsidRDefault="0066178F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н</w:t>
      </w:r>
      <w:r w:rsidR="00DD611B" w:rsidRPr="009D58B2">
        <w:rPr>
          <w:rFonts w:cs="Times New Roman"/>
        </w:rPr>
        <w:t>аименования компонентов модели соответствуют стандарту</w:t>
      </w:r>
      <w:r w:rsidR="00AA5DD4" w:rsidRPr="009D58B2">
        <w:rPr>
          <w:rFonts w:cs="Times New Roman"/>
        </w:rPr>
        <w:t>;</w:t>
      </w:r>
    </w:p>
    <w:p w14:paraId="1BAF3655" w14:textId="443F3FF3" w:rsidR="00DD611B" w:rsidRPr="009D58B2" w:rsidRDefault="0066178F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о</w:t>
      </w:r>
      <w:r w:rsidR="00DD611B" w:rsidRPr="009D58B2">
        <w:rPr>
          <w:rFonts w:cs="Times New Roman"/>
        </w:rPr>
        <w:t>тсутствуют неиспользуемые семейства</w:t>
      </w:r>
      <w:r w:rsidR="00AA5DD4" w:rsidRPr="009D58B2">
        <w:rPr>
          <w:rFonts w:cs="Times New Roman"/>
        </w:rPr>
        <w:t>.</w:t>
      </w:r>
    </w:p>
    <w:p w14:paraId="73F2F5BE" w14:textId="77777777" w:rsidR="00DD611B" w:rsidRPr="009D58B2" w:rsidRDefault="00DD611B" w:rsidP="00DD611B">
      <w:pPr>
        <w:rPr>
          <w:rFonts w:eastAsia="Calibri" w:cs="Times New Roman"/>
          <w:caps/>
          <w:sz w:val="20"/>
          <w:szCs w:val="20"/>
        </w:rPr>
      </w:pPr>
      <w:r w:rsidRPr="009D58B2">
        <w:rPr>
          <w:rFonts w:cs="Times New Roman"/>
        </w:rPr>
        <w:br w:type="page"/>
      </w:r>
    </w:p>
    <w:p w14:paraId="4ACA7BA6" w14:textId="68B1E5C2" w:rsidR="00DD611B" w:rsidRPr="009D58B2" w:rsidRDefault="00DD611B" w:rsidP="00DD611B">
      <w:pPr>
        <w:pStyle w:val="RA3"/>
        <w:rPr>
          <w:rFonts w:cs="Times New Roman"/>
        </w:rPr>
      </w:pPr>
      <w:bookmarkStart w:id="1011" w:name="_Toc517257513"/>
      <w:bookmarkStart w:id="1012" w:name="_Toc517258387"/>
      <w:bookmarkStart w:id="1013" w:name="_Toc517262402"/>
      <w:bookmarkStart w:id="1014" w:name="_Toc517876569"/>
      <w:bookmarkStart w:id="1015" w:name="_Toc517876954"/>
      <w:bookmarkStart w:id="1016" w:name="_Toc518894626"/>
      <w:bookmarkStart w:id="1017" w:name="_Toc4001708"/>
      <w:r w:rsidRPr="009D58B2">
        <w:rPr>
          <w:rFonts w:cs="Times New Roman"/>
        </w:rPr>
        <w:lastRenderedPageBreak/>
        <w:t>Автоматизированная проверка модели</w:t>
      </w:r>
      <w:del w:id="1018" w:author="Сергей Волков" w:date="2019-03-26T11:04:00Z">
        <w:r w:rsidRPr="009D58B2" w:rsidDel="00652C58">
          <w:rPr>
            <w:rFonts w:cs="Times New Roman"/>
          </w:rPr>
          <w:delText xml:space="preserve"> инструментами Navisworks</w:delText>
        </w:r>
      </w:del>
      <w:bookmarkEnd w:id="1011"/>
      <w:bookmarkEnd w:id="1012"/>
      <w:bookmarkEnd w:id="1013"/>
      <w:r w:rsidR="00C16DD2" w:rsidRPr="009D58B2">
        <w:rPr>
          <w:rFonts w:cs="Times New Roman"/>
        </w:rPr>
        <w:t>.</w:t>
      </w:r>
      <w:bookmarkEnd w:id="1014"/>
      <w:bookmarkEnd w:id="1015"/>
      <w:bookmarkEnd w:id="1016"/>
      <w:bookmarkEnd w:id="1017"/>
    </w:p>
    <w:p w14:paraId="54F6726F" w14:textId="7A271001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Целью автоматизированной проверки является ускорение выявления большого количества коллизий в сводной модели с использованием инструмента поиска коллизий</w:t>
      </w:r>
      <w:ins w:id="1019" w:author="Сергей Волков" w:date="2019-03-26T11:04:00Z">
        <w:r w:rsidR="00652C58">
          <w:rPr>
            <w:rFonts w:cs="Times New Roman"/>
          </w:rPr>
          <w:t>. В качестве инструмента проверки качества информационных моделей может выступать</w:t>
        </w:r>
      </w:ins>
      <w:r w:rsidRPr="009D58B2">
        <w:rPr>
          <w:rFonts w:cs="Times New Roman"/>
        </w:rPr>
        <w:t xml:space="preserve"> </w:t>
      </w:r>
      <w:del w:id="1020" w:author="Сергей Волков" w:date="2019-03-26T11:05:00Z">
        <w:r w:rsidRPr="009D58B2" w:rsidDel="00652C58">
          <w:rPr>
            <w:rFonts w:cs="Times New Roman"/>
          </w:rPr>
          <w:delText xml:space="preserve">в </w:delText>
        </w:r>
      </w:del>
      <w:ins w:id="1021" w:author="Сергей Волков" w:date="2019-03-26T11:05:00Z">
        <w:r w:rsidR="00652C58">
          <w:rPr>
            <w:rFonts w:cs="Times New Roman"/>
          </w:rPr>
          <w:t xml:space="preserve">система </w:t>
        </w:r>
      </w:ins>
      <w:r w:rsidRPr="009D58B2">
        <w:rPr>
          <w:rFonts w:cs="Times New Roman"/>
          <w:lang w:val="en-US"/>
        </w:rPr>
        <w:t>Autodesk</w:t>
      </w:r>
      <w:r w:rsidRPr="009D58B2">
        <w:rPr>
          <w:rFonts w:cs="Times New Roman"/>
        </w:rPr>
        <w:t xml:space="preserve"> </w:t>
      </w:r>
      <w:proofErr w:type="spellStart"/>
      <w:r w:rsidRPr="009D58B2">
        <w:rPr>
          <w:rFonts w:cs="Times New Roman"/>
        </w:rPr>
        <w:t>Navisworks</w:t>
      </w:r>
      <w:proofErr w:type="spellEnd"/>
      <w:ins w:id="1022" w:author="Сергей Волков" w:date="2019-03-26T11:05:00Z">
        <w:r w:rsidR="00652C58">
          <w:rPr>
            <w:rFonts w:cs="Times New Roman"/>
          </w:rPr>
          <w:t xml:space="preserve"> или </w:t>
        </w:r>
        <w:proofErr w:type="spellStart"/>
        <w:r w:rsidR="00652C58">
          <w:rPr>
            <w:rFonts w:cs="Times New Roman"/>
            <w:lang w:val="en-US"/>
          </w:rPr>
          <w:t>Solibri</w:t>
        </w:r>
        <w:proofErr w:type="spellEnd"/>
        <w:r w:rsidR="00652C58" w:rsidRPr="00652C58">
          <w:rPr>
            <w:rFonts w:cs="Times New Roman"/>
            <w:rPrChange w:id="1023" w:author="Сергей Волков" w:date="2019-03-26T11:05:00Z">
              <w:rPr>
                <w:rFonts w:cs="Times New Roman"/>
                <w:lang w:val="en-US"/>
              </w:rPr>
            </w:rPrChange>
          </w:rPr>
          <w:t>.</w:t>
        </w:r>
      </w:ins>
      <w:del w:id="1024" w:author="Сергей Волков" w:date="2019-03-26T11:05:00Z">
        <w:r w:rsidRPr="009D58B2" w:rsidDel="00652C58">
          <w:rPr>
            <w:rFonts w:cs="Times New Roman"/>
          </w:rPr>
          <w:delText>.</w:delText>
        </w:r>
      </w:del>
    </w:p>
    <w:p w14:paraId="1250C71E" w14:textId="71A7288E" w:rsidR="00652C58" w:rsidRDefault="00652C58" w:rsidP="00D82CE7">
      <w:pPr>
        <w:pStyle w:val="a6"/>
        <w:rPr>
          <w:ins w:id="1025" w:author="Сергей Волков" w:date="2019-03-26T11:05:00Z"/>
          <w:rFonts w:cs="Times New Roman"/>
        </w:rPr>
      </w:pPr>
      <w:ins w:id="1026" w:author="Сергей Волков" w:date="2019-03-26T11:05:00Z">
        <w:r>
          <w:rPr>
            <w:rFonts w:cs="Times New Roman"/>
          </w:rPr>
          <w:t xml:space="preserve">Ниже приведен пример определения коллизий с использованием </w:t>
        </w:r>
        <w:r w:rsidRPr="009D58B2">
          <w:rPr>
            <w:rFonts w:cs="Times New Roman"/>
          </w:rPr>
          <w:t xml:space="preserve">инструмента </w:t>
        </w:r>
        <w:proofErr w:type="spellStart"/>
        <w:r w:rsidRPr="009D58B2">
          <w:rPr>
            <w:rFonts w:cs="Times New Roman"/>
          </w:rPr>
          <w:t>Navisworks</w:t>
        </w:r>
        <w:proofErr w:type="spellEnd"/>
        <w:r>
          <w:rPr>
            <w:rFonts w:cs="Times New Roman"/>
          </w:rPr>
          <w:t>.</w:t>
        </w:r>
      </w:ins>
    </w:p>
    <w:p w14:paraId="0D90F215" w14:textId="479DF870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При определении элементов для проверки, </w:t>
      </w:r>
      <w:r w:rsidR="00361119" w:rsidRPr="009D58B2">
        <w:rPr>
          <w:rFonts w:cs="Times New Roman"/>
        </w:rPr>
        <w:t xml:space="preserve">необходимо </w:t>
      </w:r>
      <w:r w:rsidRPr="009D58B2">
        <w:rPr>
          <w:rFonts w:cs="Times New Roman"/>
        </w:rPr>
        <w:t>использовать поисковые запросы, а также сохранённые наборы элементов.</w:t>
      </w:r>
      <w:r w:rsidR="00741727" w:rsidRPr="009D58B2">
        <w:rPr>
          <w:rFonts w:cs="Times New Roman"/>
        </w:rPr>
        <w:t xml:space="preserve"> </w:t>
      </w:r>
    </w:p>
    <w:p w14:paraId="0CA3B65F" w14:textId="5935C85D" w:rsidR="00DD611B" w:rsidRPr="009D58B2" w:rsidRDefault="00DD611B" w:rsidP="0047180F">
      <w:pPr>
        <w:pStyle w:val="a5"/>
        <w:rPr>
          <w:rFonts w:cs="Times New Roman"/>
        </w:rPr>
      </w:pPr>
      <w:r w:rsidRPr="009D58B2">
        <w:rPr>
          <w:rFonts w:cs="Times New Roman"/>
        </w:rPr>
        <w:t xml:space="preserve">Процесс автоматизированной </w:t>
      </w:r>
      <w:r w:rsidR="006B6703" w:rsidRPr="009D58B2">
        <w:rPr>
          <w:rFonts w:cs="Times New Roman"/>
        </w:rPr>
        <w:t>3D</w:t>
      </w:r>
      <w:r w:rsidRPr="009D58B2">
        <w:rPr>
          <w:rFonts w:cs="Times New Roman"/>
        </w:rPr>
        <w:t>-координации состоит</w:t>
      </w:r>
      <w:r w:rsidR="0066116E" w:rsidRPr="009D58B2">
        <w:rPr>
          <w:rFonts w:cs="Times New Roman"/>
        </w:rPr>
        <w:t xml:space="preserve"> из</w:t>
      </w:r>
      <w:r w:rsidRPr="009D58B2">
        <w:rPr>
          <w:rFonts w:cs="Times New Roman"/>
        </w:rPr>
        <w:t>:</w:t>
      </w:r>
    </w:p>
    <w:p w14:paraId="7F980A76" w14:textId="00B00A84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создания сводной модели;</w:t>
      </w:r>
    </w:p>
    <w:p w14:paraId="06D65AAA" w14:textId="77777777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создания наборов выделенных элементов и поисковых наборов с учетом предварительно разработанной матрицы коллизий;</w:t>
      </w:r>
    </w:p>
    <w:p w14:paraId="6860E0BB" w14:textId="443B825D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 xml:space="preserve">автоматизированной проверки на коллизии с целью выявления коллизий и их документирования. По результатам проверки следует создать отчеты по автоматизированной проверке на </w:t>
      </w:r>
      <w:r w:rsidR="00741727" w:rsidRPr="009D58B2">
        <w:rPr>
          <w:rFonts w:cs="Times New Roman"/>
        </w:rPr>
        <w:t xml:space="preserve">несогласованные коллизии </w:t>
      </w:r>
      <w:r w:rsidRPr="009D58B2">
        <w:rPr>
          <w:rFonts w:cs="Times New Roman"/>
        </w:rPr>
        <w:t xml:space="preserve">средствами </w:t>
      </w:r>
      <w:r w:rsidRPr="009D58B2">
        <w:rPr>
          <w:rFonts w:cs="Times New Roman"/>
          <w:lang w:val="en-US"/>
        </w:rPr>
        <w:t>Autodesk</w:t>
      </w:r>
      <w:r w:rsidRPr="009D58B2">
        <w:rPr>
          <w:rFonts w:cs="Times New Roman"/>
        </w:rPr>
        <w:t xml:space="preserve"> </w:t>
      </w:r>
      <w:r w:rsidRPr="009D58B2">
        <w:rPr>
          <w:rFonts w:cs="Times New Roman"/>
          <w:lang w:val="en-US"/>
        </w:rPr>
        <w:t>Navisworks</w:t>
      </w:r>
      <w:r w:rsidR="00AA5DD4" w:rsidRPr="009D58B2">
        <w:rPr>
          <w:rFonts w:cs="Times New Roman"/>
        </w:rPr>
        <w:t>;</w:t>
      </w:r>
    </w:p>
    <w:p w14:paraId="679A4FE1" w14:textId="4FEB3198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уведомления исполнителя о выявленных коллизиях.</w:t>
      </w:r>
    </w:p>
    <w:p w14:paraId="25F764CC" w14:textId="013089E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Ответственным за проведение автоматизированных проверок, оповещение исполнителя проекта и контроль над выполнением работ по устранению ошибок является BIM-менеджер/координатор проекта со стороны</w:t>
      </w:r>
      <w:r w:rsidR="009C63D1" w:rsidRPr="009D58B2">
        <w:rPr>
          <w:rFonts w:cs="Times New Roman"/>
        </w:rPr>
        <w:t xml:space="preserve"> </w:t>
      </w:r>
      <w:r w:rsidR="00E80C41" w:rsidRPr="009D58B2">
        <w:rPr>
          <w:rFonts w:cs="Times New Roman"/>
        </w:rPr>
        <w:t>Заказчик</w:t>
      </w:r>
      <w:r w:rsidRPr="009D58B2">
        <w:rPr>
          <w:rFonts w:cs="Times New Roman"/>
        </w:rPr>
        <w:t>а</w:t>
      </w:r>
      <w:r w:rsidR="00891226">
        <w:rPr>
          <w:rFonts w:cs="Times New Roman"/>
        </w:rPr>
        <w:t xml:space="preserve"> из </w:t>
      </w:r>
      <w:r w:rsidR="00891226">
        <w:rPr>
          <w:rFonts w:eastAsia="Calibri" w:cs="Times New Roman"/>
        </w:rPr>
        <w:t xml:space="preserve">Отдела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891226">
        <w:rPr>
          <w:rFonts w:eastAsia="Calibri" w:cs="Times New Roman"/>
        </w:rPr>
        <w:t>ологий</w:t>
      </w:r>
      <w:r w:rsidRPr="009D58B2">
        <w:rPr>
          <w:rFonts w:cs="Times New Roman"/>
        </w:rPr>
        <w:t>.</w:t>
      </w:r>
    </w:p>
    <w:p w14:paraId="1EE2BBD4" w14:textId="67737344" w:rsidR="00DD611B" w:rsidRPr="009D58B2" w:rsidRDefault="00DD611B" w:rsidP="00DD611B">
      <w:pPr>
        <w:pStyle w:val="RA3"/>
        <w:rPr>
          <w:rFonts w:cs="Times New Roman"/>
        </w:rPr>
      </w:pPr>
      <w:bookmarkStart w:id="1027" w:name="_Toc517243536"/>
      <w:bookmarkStart w:id="1028" w:name="_Toc517257514"/>
      <w:bookmarkStart w:id="1029" w:name="_Toc517258388"/>
      <w:bookmarkStart w:id="1030" w:name="_Toc517262403"/>
      <w:bookmarkStart w:id="1031" w:name="_Toc517876570"/>
      <w:bookmarkStart w:id="1032" w:name="_Toc517876955"/>
      <w:bookmarkStart w:id="1033" w:name="_Toc518894627"/>
      <w:bookmarkStart w:id="1034" w:name="_Toc4001709"/>
      <w:r w:rsidRPr="009D58B2">
        <w:rPr>
          <w:rFonts w:cs="Times New Roman"/>
        </w:rPr>
        <w:t>Правила автоматизированной проверки инструментами Navisworks</w:t>
      </w:r>
      <w:bookmarkEnd w:id="1027"/>
      <w:bookmarkEnd w:id="1028"/>
      <w:bookmarkEnd w:id="1029"/>
      <w:bookmarkEnd w:id="1030"/>
      <w:r w:rsidR="00C16DD2" w:rsidRPr="009D58B2">
        <w:rPr>
          <w:rFonts w:cs="Times New Roman"/>
        </w:rPr>
        <w:t>.</w:t>
      </w:r>
      <w:bookmarkEnd w:id="1031"/>
      <w:bookmarkEnd w:id="1032"/>
      <w:bookmarkEnd w:id="1033"/>
      <w:bookmarkEnd w:id="1034"/>
    </w:p>
    <w:p w14:paraId="7B4C860F" w14:textId="77777777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>Для автоматизированной проверки необходимо создавать поисковые запросы</w:t>
      </w:r>
    </w:p>
    <w:p w14:paraId="41BFE9AE" w14:textId="6E68AA98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cs="Times New Roman"/>
        </w:rPr>
        <w:t xml:space="preserve">Поисковый запрос содержит свойство (комбинацию имени категории и имени свойства), оператор условия и значение, которое должно быть проверено на соответствие выбранному свойству. Например, можно искать </w:t>
      </w:r>
      <w:r w:rsidR="00803A64" w:rsidRPr="009D58B2">
        <w:rPr>
          <w:rFonts w:cs="Times New Roman"/>
        </w:rPr>
        <w:t>«</w:t>
      </w:r>
      <w:r w:rsidRPr="009D58B2">
        <w:rPr>
          <w:rFonts w:cs="Times New Roman"/>
        </w:rPr>
        <w:t>Материал</w:t>
      </w:r>
      <w:r w:rsidR="00803A64" w:rsidRPr="009D58B2">
        <w:rPr>
          <w:rFonts w:cs="Times New Roman"/>
        </w:rPr>
        <w:t>», который «</w:t>
      </w:r>
      <w:r w:rsidRPr="009D58B2">
        <w:rPr>
          <w:rFonts w:cs="Times New Roman"/>
        </w:rPr>
        <w:t>Содержит</w:t>
      </w:r>
      <w:r w:rsidR="00803A64" w:rsidRPr="009D58B2">
        <w:rPr>
          <w:rFonts w:cs="Times New Roman"/>
        </w:rPr>
        <w:t>»</w:t>
      </w:r>
      <w:r w:rsidRPr="009D58B2">
        <w:rPr>
          <w:rFonts w:cs="Times New Roman"/>
        </w:rPr>
        <w:t xml:space="preserve"> </w:t>
      </w:r>
      <w:r w:rsidR="00803A64" w:rsidRPr="009D58B2">
        <w:rPr>
          <w:rFonts w:cs="Times New Roman"/>
        </w:rPr>
        <w:t>слово «</w:t>
      </w:r>
      <w:r w:rsidRPr="009D58B2">
        <w:rPr>
          <w:rFonts w:cs="Times New Roman"/>
        </w:rPr>
        <w:t>Бетон</w:t>
      </w:r>
      <w:r w:rsidR="00803A64" w:rsidRPr="009D58B2">
        <w:rPr>
          <w:rFonts w:cs="Times New Roman"/>
        </w:rPr>
        <w:t>»</w:t>
      </w:r>
      <w:r w:rsidRPr="009D58B2">
        <w:rPr>
          <w:rFonts w:cs="Times New Roman"/>
        </w:rPr>
        <w:t>. Также можно использовать комбинацию запроса с логическим оператором отрицания, в этом случае будут найдены все элементы, не соответствующие критериям поиска.</w:t>
      </w:r>
    </w:p>
    <w:p w14:paraId="7A749857" w14:textId="77777777" w:rsidR="00DD611B" w:rsidRPr="009D58B2" w:rsidRDefault="00DD611B" w:rsidP="00DD611B">
      <w:pPr>
        <w:rPr>
          <w:rFonts w:eastAsia="Calibri" w:cs="Times New Roman"/>
          <w:caps/>
          <w:color w:val="FF0000"/>
          <w:sz w:val="20"/>
          <w:szCs w:val="20"/>
        </w:rPr>
      </w:pPr>
      <w:r w:rsidRPr="009D58B2">
        <w:rPr>
          <w:rFonts w:cs="Times New Roman"/>
          <w:color w:val="FF0000"/>
        </w:rPr>
        <w:br w:type="page"/>
      </w:r>
    </w:p>
    <w:p w14:paraId="66054387" w14:textId="7859C6DA" w:rsidR="00DD611B" w:rsidRPr="009D58B2" w:rsidRDefault="00DD611B" w:rsidP="00DD611B">
      <w:pPr>
        <w:pStyle w:val="RA10"/>
        <w:rPr>
          <w:rFonts w:cs="Times New Roman"/>
        </w:rPr>
      </w:pPr>
      <w:bookmarkStart w:id="1035" w:name="_Toc517243537"/>
      <w:bookmarkStart w:id="1036" w:name="_Toc517257515"/>
      <w:bookmarkStart w:id="1037" w:name="_Toc517258389"/>
      <w:bookmarkStart w:id="1038" w:name="_Toc517262404"/>
      <w:bookmarkStart w:id="1039" w:name="_Toc517876571"/>
      <w:bookmarkStart w:id="1040" w:name="_Toc517876956"/>
      <w:bookmarkStart w:id="1041" w:name="_Toc518894628"/>
      <w:bookmarkStart w:id="1042" w:name="_Toc4001710"/>
      <w:r w:rsidRPr="009D58B2">
        <w:rPr>
          <w:rFonts w:cs="Times New Roman"/>
        </w:rPr>
        <w:lastRenderedPageBreak/>
        <w:t xml:space="preserve">Порядок приема результатов </w:t>
      </w:r>
      <w:r w:rsidRPr="009D58B2">
        <w:rPr>
          <w:rFonts w:cs="Times New Roman"/>
          <w:lang w:val="en-US"/>
        </w:rPr>
        <w:t>BIM</w:t>
      </w:r>
      <w:r w:rsidRPr="009D58B2">
        <w:rPr>
          <w:rFonts w:cs="Times New Roman"/>
        </w:rPr>
        <w:t>-проекта</w:t>
      </w:r>
      <w:bookmarkEnd w:id="1035"/>
      <w:bookmarkEnd w:id="1036"/>
      <w:bookmarkEnd w:id="1037"/>
      <w:bookmarkEnd w:id="1038"/>
      <w:r w:rsidR="00C16DD2" w:rsidRPr="009D58B2">
        <w:rPr>
          <w:rFonts w:cs="Times New Roman"/>
        </w:rPr>
        <w:t>.</w:t>
      </w:r>
      <w:bookmarkEnd w:id="1039"/>
      <w:bookmarkEnd w:id="1040"/>
      <w:bookmarkEnd w:id="1041"/>
      <w:bookmarkEnd w:id="1042"/>
    </w:p>
    <w:p w14:paraId="72FC910B" w14:textId="737B01FF" w:rsidR="00DD611B" w:rsidRPr="009D58B2" w:rsidRDefault="00DD611B" w:rsidP="00D82CE7">
      <w:pPr>
        <w:pStyle w:val="a6"/>
        <w:rPr>
          <w:rFonts w:cs="Times New Roman"/>
        </w:rPr>
      </w:pPr>
      <w:r w:rsidRPr="009D58B2">
        <w:rPr>
          <w:rFonts w:eastAsia="Calibri" w:cs="Times New Roman"/>
        </w:rPr>
        <w:t>При приеме результатов проекта</w:t>
      </w:r>
      <w:r w:rsidR="009C63D1" w:rsidRPr="009D58B2">
        <w:rPr>
          <w:rFonts w:eastAsia="Calibri" w:cs="Times New Roman"/>
        </w:rPr>
        <w:t xml:space="preserve"> </w:t>
      </w:r>
      <w:r w:rsidR="007950F9">
        <w:rPr>
          <w:rFonts w:eastAsia="Calibri" w:cs="Times New Roman"/>
        </w:rPr>
        <w:t xml:space="preserve">Отделом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7950F9">
        <w:rPr>
          <w:rFonts w:eastAsia="Calibri" w:cs="Times New Roman"/>
        </w:rPr>
        <w:t>ологий</w:t>
      </w:r>
      <w:r w:rsidRPr="009D58B2">
        <w:rPr>
          <w:rFonts w:eastAsia="Calibri" w:cs="Times New Roman"/>
        </w:rPr>
        <w:t xml:space="preserve"> осуществляется </w:t>
      </w:r>
      <w:r w:rsidRPr="009D58B2">
        <w:rPr>
          <w:rFonts w:cs="Times New Roman"/>
        </w:rPr>
        <w:t>проверка Информационной модели и в случае обнаружение коллизий и/или ошибок</w:t>
      </w:r>
      <w:r w:rsidR="009C63D1" w:rsidRPr="009D58B2">
        <w:rPr>
          <w:rFonts w:cs="Times New Roman"/>
        </w:rPr>
        <w:t xml:space="preserve"> </w:t>
      </w:r>
      <w:r w:rsidR="007950F9">
        <w:rPr>
          <w:rFonts w:eastAsia="Calibri" w:cs="Times New Roman"/>
        </w:rPr>
        <w:t xml:space="preserve">Отдел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7950F9">
        <w:rPr>
          <w:rFonts w:eastAsia="Calibri" w:cs="Times New Roman"/>
        </w:rPr>
        <w:t>ологий</w:t>
      </w:r>
      <w:r w:rsidRPr="009D58B2">
        <w:rPr>
          <w:rFonts w:cs="Times New Roman"/>
        </w:rPr>
        <w:t xml:space="preserve"> формирует отчет о выявленных несоответствиях основным критериям проверки и присваивается статус каждой модели в соответствии с разделением моделей. Типы статусов:</w:t>
      </w:r>
    </w:p>
    <w:p w14:paraId="5E554EA0" w14:textId="51E887BF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Утверждено. Модель не имеет замечаний, полностью соответствует информационным требованиям и принимается, утверждается</w:t>
      </w:r>
      <w:r w:rsidR="009C63D1" w:rsidRPr="009D58B2">
        <w:rPr>
          <w:rFonts w:cs="Times New Roman"/>
        </w:rPr>
        <w:t xml:space="preserve"> </w:t>
      </w:r>
      <w:r w:rsidR="003263EB">
        <w:rPr>
          <w:rFonts w:eastAsia="Calibri" w:cs="Times New Roman"/>
        </w:rPr>
        <w:t xml:space="preserve">Отделом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3263EB">
        <w:rPr>
          <w:rFonts w:eastAsia="Calibri" w:cs="Times New Roman"/>
        </w:rPr>
        <w:t>ологий</w:t>
      </w:r>
      <w:r w:rsidR="003263EB" w:rsidRPr="009D58B2">
        <w:rPr>
          <w:rFonts w:eastAsia="Calibri" w:cs="Times New Roman"/>
        </w:rPr>
        <w:t xml:space="preserve"> </w:t>
      </w:r>
      <w:r w:rsidRPr="009D58B2">
        <w:rPr>
          <w:rFonts w:cs="Times New Roman"/>
        </w:rPr>
        <w:t>и готова к внедрению в эталонную сводную модель;</w:t>
      </w:r>
    </w:p>
    <w:p w14:paraId="09B6453E" w14:textId="69190601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На доработку. В целом модель соответствует информационным требованиям, но имеет некритические замечания, ошибки проектирования или недо</w:t>
      </w:r>
      <w:r w:rsidR="00E80DC1" w:rsidRPr="009D58B2">
        <w:rPr>
          <w:rFonts w:cs="Times New Roman"/>
        </w:rPr>
        <w:t>работки требующие корректировки;</w:t>
      </w:r>
    </w:p>
    <w:p w14:paraId="308B0B54" w14:textId="77777777" w:rsidR="00DD611B" w:rsidRPr="009D58B2" w:rsidRDefault="00DD611B" w:rsidP="0047180F">
      <w:pPr>
        <w:pStyle w:val="1"/>
        <w:rPr>
          <w:rFonts w:cs="Times New Roman"/>
        </w:rPr>
      </w:pPr>
      <w:r w:rsidRPr="009D58B2">
        <w:rPr>
          <w:rFonts w:cs="Times New Roman"/>
        </w:rPr>
        <w:t>Отклонено. Модель и принятые технические решения в BIM-проекте, выполненном Исполнителем, не соответствуют полностью или частично требованиям технических регламентов, Техническому заданию на проектирование и EIR либо не соответствует документации, полученной на основании модели.</w:t>
      </w:r>
    </w:p>
    <w:p w14:paraId="613E6B02" w14:textId="0721A7D6" w:rsidR="00DD611B" w:rsidRPr="009D58B2" w:rsidRDefault="00DD611B" w:rsidP="00D82CE7">
      <w:pPr>
        <w:pStyle w:val="a6"/>
        <w:rPr>
          <w:rFonts w:eastAsiaTheme="minorEastAsia" w:cs="Times New Roman"/>
        </w:rPr>
      </w:pPr>
      <w:r w:rsidRPr="009D58B2">
        <w:rPr>
          <w:rFonts w:cs="Times New Roman"/>
        </w:rPr>
        <w:t>После присвоения статуса,</w:t>
      </w:r>
      <w:r w:rsidR="009C63D1" w:rsidRPr="009D58B2">
        <w:rPr>
          <w:rFonts w:cs="Times New Roman"/>
        </w:rPr>
        <w:t xml:space="preserve"> </w:t>
      </w:r>
      <w:r w:rsidR="00E93BD3">
        <w:rPr>
          <w:rFonts w:eastAsia="Calibri" w:cs="Times New Roman"/>
        </w:rPr>
        <w:t xml:space="preserve">Отдел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 w:rsidR="00E93BD3">
        <w:rPr>
          <w:rFonts w:eastAsia="Calibri" w:cs="Times New Roman"/>
        </w:rPr>
        <w:t>ологий</w:t>
      </w:r>
      <w:r w:rsidRPr="009D58B2">
        <w:rPr>
          <w:rFonts w:cs="Times New Roman"/>
        </w:rPr>
        <w:t xml:space="preserve"> </w:t>
      </w:r>
      <w:r w:rsidRPr="009D58B2">
        <w:rPr>
          <w:rFonts w:eastAsiaTheme="minorEastAsia" w:cs="Times New Roman"/>
        </w:rPr>
        <w:t>заполняет «Протокол валидации</w:t>
      </w:r>
      <w:r w:rsidR="007A3049">
        <w:rPr>
          <w:rFonts w:eastAsiaTheme="minorEastAsia" w:cs="Times New Roman"/>
        </w:rPr>
        <w:t xml:space="preserve"> </w:t>
      </w:r>
      <w:r w:rsidR="003619E9" w:rsidRPr="009D58B2">
        <w:rPr>
          <w:rFonts w:eastAsiaTheme="minorEastAsia" w:cs="Times New Roman"/>
          <w:lang w:val="en-US"/>
        </w:rPr>
        <w:t>BIM</w:t>
      </w:r>
      <w:r w:rsidR="003619E9" w:rsidRPr="009D58B2">
        <w:rPr>
          <w:rFonts w:eastAsiaTheme="minorEastAsia" w:cs="Times New Roman"/>
        </w:rPr>
        <w:t>-модели</w:t>
      </w:r>
      <w:r w:rsidRPr="009D58B2">
        <w:rPr>
          <w:rFonts w:eastAsiaTheme="minorEastAsia" w:cs="Times New Roman"/>
        </w:rPr>
        <w:t>».</w:t>
      </w:r>
    </w:p>
    <w:p w14:paraId="45942A5C" w14:textId="1A614FD8" w:rsidR="00505C88" w:rsidRPr="009D58B2" w:rsidRDefault="008163A8" w:rsidP="00505C88">
      <w:pPr>
        <w:pStyle w:val="a6"/>
        <w:rPr>
          <w:rFonts w:eastAsiaTheme="minorEastAsia" w:cs="Times New Roman"/>
        </w:rPr>
      </w:pPr>
      <w:r>
        <w:rPr>
          <w:rFonts w:eastAsia="Calibri" w:cs="Times New Roman"/>
        </w:rPr>
        <w:t xml:space="preserve">Отдел </w:t>
      </w:r>
      <w:r w:rsidR="00DD018F">
        <w:rPr>
          <w:rFonts w:eastAsia="Calibri" w:cs="Times New Roman"/>
          <w:lang w:val="en-US"/>
        </w:rPr>
        <w:t>BIM</w:t>
      </w:r>
      <w:r w:rsidR="00DD018F" w:rsidRPr="00DD018F">
        <w:rPr>
          <w:rFonts w:eastAsia="Calibri" w:cs="Times New Roman"/>
        </w:rPr>
        <w:t>-техн</w:t>
      </w:r>
      <w:r>
        <w:rPr>
          <w:rFonts w:eastAsia="Calibri" w:cs="Times New Roman"/>
        </w:rPr>
        <w:t>ологий</w:t>
      </w:r>
      <w:r w:rsidR="00DD611B" w:rsidRPr="009D58B2">
        <w:rPr>
          <w:rFonts w:cs="Times New Roman"/>
        </w:rPr>
        <w:t xml:space="preserve"> оповещает Исполнителя и высылает отчёты.</w:t>
      </w:r>
      <w:bookmarkEnd w:id="6"/>
      <w:bookmarkEnd w:id="7"/>
      <w:bookmarkEnd w:id="8"/>
      <w:bookmarkEnd w:id="9"/>
      <w:r w:rsidRPr="008163A8">
        <w:rPr>
          <w:rFonts w:eastAsiaTheme="minorEastAsia" w:cs="Times New Roman"/>
        </w:rPr>
        <w:t xml:space="preserve"> </w:t>
      </w:r>
      <w:r w:rsidR="00A814EA">
        <w:rPr>
          <w:rFonts w:eastAsiaTheme="minorEastAsia" w:cs="Times New Roman"/>
        </w:rPr>
        <w:t>Также И</w:t>
      </w:r>
      <w:r w:rsidR="00A814EA" w:rsidRPr="009D58B2">
        <w:rPr>
          <w:rFonts w:eastAsiaTheme="minorEastAsia" w:cs="Times New Roman"/>
        </w:rPr>
        <w:t>сполнителю направляется</w:t>
      </w:r>
      <w:r w:rsidR="00A814EA">
        <w:rPr>
          <w:rFonts w:eastAsiaTheme="minorEastAsia" w:cs="Times New Roman"/>
        </w:rPr>
        <w:t xml:space="preserve"> к</w:t>
      </w:r>
      <w:r w:rsidRPr="009D58B2">
        <w:rPr>
          <w:rFonts w:eastAsiaTheme="minorEastAsia" w:cs="Times New Roman"/>
        </w:rPr>
        <w:t xml:space="preserve">опия </w:t>
      </w:r>
      <w:r w:rsidR="00505C88" w:rsidRPr="009D58B2">
        <w:rPr>
          <w:rFonts w:eastAsiaTheme="minorEastAsia" w:cs="Times New Roman"/>
        </w:rPr>
        <w:t>«Протокол</w:t>
      </w:r>
      <w:r w:rsidR="00505C88">
        <w:rPr>
          <w:rFonts w:eastAsiaTheme="minorEastAsia" w:cs="Times New Roman"/>
        </w:rPr>
        <w:t>а</w:t>
      </w:r>
      <w:r w:rsidR="00505C88" w:rsidRPr="009D58B2">
        <w:rPr>
          <w:rFonts w:eastAsiaTheme="minorEastAsia" w:cs="Times New Roman"/>
        </w:rPr>
        <w:t xml:space="preserve"> валидации </w:t>
      </w:r>
      <w:r w:rsidR="00505C88" w:rsidRPr="009D58B2">
        <w:rPr>
          <w:rFonts w:eastAsiaTheme="minorEastAsia" w:cs="Times New Roman"/>
          <w:lang w:val="en-US"/>
        </w:rPr>
        <w:t>BIM</w:t>
      </w:r>
      <w:r w:rsidR="00505C88" w:rsidRPr="009D58B2">
        <w:rPr>
          <w:rFonts w:eastAsiaTheme="minorEastAsia" w:cs="Times New Roman"/>
        </w:rPr>
        <w:t>-модели».</w:t>
      </w:r>
    </w:p>
    <w:p w14:paraId="329C0F3C" w14:textId="57E795A2" w:rsidR="00F309CF" w:rsidRDefault="00F309CF">
      <w:pPr>
        <w:rPr>
          <w:rFonts w:cs="Times New Roman"/>
        </w:rPr>
      </w:pPr>
    </w:p>
    <w:p w14:paraId="2D92C876" w14:textId="77777777" w:rsidR="00F309CF" w:rsidRDefault="00F309CF" w:rsidP="00B85876">
      <w:pPr>
        <w:jc w:val="left"/>
        <w:rPr>
          <w:rFonts w:eastAsia="Times New Roman" w:cs="Times New Roman"/>
          <w:bCs/>
          <w:lang w:eastAsia="de-DE"/>
        </w:rPr>
      </w:pPr>
    </w:p>
    <w:p w14:paraId="4A7076CA" w14:textId="77777777" w:rsidR="00F309CF" w:rsidRDefault="00F309CF" w:rsidP="00F309CF">
      <w:pPr>
        <w:rPr>
          <w:rFonts w:eastAsia="Times New Roman" w:cs="Times New Roman"/>
          <w:bCs/>
          <w:lang w:eastAsia="de-DE"/>
        </w:rPr>
        <w:sectPr w:rsidR="00F309CF" w:rsidSect="006243E9">
          <w:headerReference w:type="default" r:id="rId23"/>
          <w:footerReference w:type="default" r:id="rId24"/>
          <w:headerReference w:type="first" r:id="rId25"/>
          <w:pgSz w:w="11907" w:h="16840" w:code="9"/>
          <w:pgMar w:top="1021" w:right="1134" w:bottom="1134" w:left="1134" w:header="284" w:footer="567" w:gutter="0"/>
          <w:cols w:space="708"/>
          <w:titlePg/>
          <w:docGrid w:linePitch="360"/>
        </w:sectPr>
      </w:pPr>
    </w:p>
    <w:p w14:paraId="27580B64" w14:textId="01925130" w:rsidR="00BF1D56" w:rsidRPr="00D53134" w:rsidRDefault="00BF1D56" w:rsidP="006243E9">
      <w:pPr>
        <w:pStyle w:val="RA10"/>
        <w:numPr>
          <w:ilvl w:val="0"/>
          <w:numId w:val="0"/>
        </w:numPr>
        <w:rPr>
          <w:rFonts w:asciiTheme="minorBidi" w:hAnsiTheme="minorBidi"/>
        </w:rPr>
      </w:pPr>
      <w:bookmarkStart w:id="1043" w:name="_Toc3980360"/>
      <w:bookmarkStart w:id="1044" w:name="_Toc4001711"/>
      <w:r w:rsidRPr="006243E9">
        <w:rPr>
          <w:rFonts w:cs="Times New Roman"/>
        </w:rPr>
        <w:lastRenderedPageBreak/>
        <w:t>Приложение</w:t>
      </w:r>
      <w:r w:rsidRPr="00D53134">
        <w:rPr>
          <w:rFonts w:asciiTheme="minorBidi" w:hAnsiTheme="minorBidi"/>
        </w:rPr>
        <w:t xml:space="preserve"> </w:t>
      </w:r>
      <w:r w:rsidRPr="00BF1D56">
        <w:rPr>
          <w:rFonts w:asciiTheme="minorBidi" w:hAnsiTheme="minorBidi"/>
        </w:rPr>
        <w:t>1</w:t>
      </w:r>
      <w:r w:rsidRPr="00D53134">
        <w:rPr>
          <w:rFonts w:asciiTheme="minorBidi" w:hAnsiTheme="minorBidi"/>
        </w:rPr>
        <w:t xml:space="preserve"> Требования к детализации элементов информационной модели по стадиям жизненного цикла зданий и сооружений</w:t>
      </w:r>
      <w:bookmarkEnd w:id="1043"/>
      <w:bookmarkEnd w:id="1044"/>
    </w:p>
    <w:p w14:paraId="77B9BD43" w14:textId="77777777" w:rsidR="00BF1D56" w:rsidRPr="00D53134" w:rsidRDefault="00BF1D56" w:rsidP="00BF1D56">
      <w:pPr>
        <w:rPr>
          <w:rFonts w:asciiTheme="minorBidi" w:hAnsiTheme="minorBidi"/>
        </w:rPr>
      </w:pPr>
    </w:p>
    <w:tbl>
      <w:tblPr>
        <w:tblStyle w:val="a8"/>
        <w:tblW w:w="5297" w:type="pct"/>
        <w:tblLook w:val="04A0" w:firstRow="1" w:lastRow="0" w:firstColumn="1" w:lastColumn="0" w:noHBand="0" w:noVBand="1"/>
      </w:tblPr>
      <w:tblGrid>
        <w:gridCol w:w="2495"/>
        <w:gridCol w:w="2698"/>
        <w:gridCol w:w="5008"/>
      </w:tblGrid>
      <w:tr w:rsidR="00BF1D56" w:rsidRPr="00D53134" w14:paraId="470ADE7A" w14:textId="77777777" w:rsidTr="00E5527C">
        <w:tc>
          <w:tcPr>
            <w:tcW w:w="1143" w:type="pct"/>
          </w:tcPr>
          <w:p w14:paraId="2B9EAD8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Наименование группы данных</w:t>
            </w:r>
          </w:p>
        </w:tc>
        <w:tc>
          <w:tcPr>
            <w:tcW w:w="1249" w:type="pct"/>
          </w:tcPr>
          <w:p w14:paraId="0174B79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Наименование элементов</w:t>
            </w:r>
          </w:p>
        </w:tc>
        <w:tc>
          <w:tcPr>
            <w:tcW w:w="2608" w:type="pct"/>
          </w:tcPr>
          <w:p w14:paraId="75B3ECA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Рабочая документация</w:t>
            </w:r>
            <w:r w:rsidRPr="002C2636" w:rsidDel="00DE76D3">
              <w:rPr>
                <w:rFonts w:cs="Times New Roman"/>
              </w:rPr>
              <w:t xml:space="preserve"> </w:t>
            </w:r>
          </w:p>
          <w:p w14:paraId="1289AEF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LOD 400</w:t>
            </w:r>
          </w:p>
        </w:tc>
      </w:tr>
      <w:tr w:rsidR="00BF1D56" w:rsidRPr="00D53134" w14:paraId="36143A23" w14:textId="77777777" w:rsidTr="00E5527C">
        <w:tc>
          <w:tcPr>
            <w:tcW w:w="1143" w:type="pct"/>
            <w:vMerge w:val="restart"/>
          </w:tcPr>
          <w:p w14:paraId="0705BB8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Архитектурные решения</w:t>
            </w:r>
          </w:p>
        </w:tc>
        <w:tc>
          <w:tcPr>
            <w:tcW w:w="1249" w:type="pct"/>
          </w:tcPr>
          <w:p w14:paraId="01F6D46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Стена</w:t>
            </w:r>
          </w:p>
        </w:tc>
        <w:tc>
          <w:tcPr>
            <w:tcW w:w="2608" w:type="pct"/>
          </w:tcPr>
          <w:p w14:paraId="7540128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Внешний образ/вид, Цветовое решение (для фасадов), Конструкция, Материал, Уклоны, Маркировка, Огнестойкость, Производитель, Наименование по каталогу, Артикул по каталогу.</w:t>
            </w:r>
          </w:p>
        </w:tc>
      </w:tr>
      <w:tr w:rsidR="00BF1D56" w:rsidRPr="00D53134" w14:paraId="42D94604" w14:textId="77777777" w:rsidTr="00E5527C">
        <w:tc>
          <w:tcPr>
            <w:tcW w:w="1143" w:type="pct"/>
            <w:vMerge/>
          </w:tcPr>
          <w:p w14:paraId="410720D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982AC1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Перекрытие</w:t>
            </w:r>
          </w:p>
        </w:tc>
        <w:tc>
          <w:tcPr>
            <w:tcW w:w="2608" w:type="pct"/>
          </w:tcPr>
          <w:p w14:paraId="3510069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Внешний образ/вид, Конструкция, Материал, Уклоны, Маркировка, Огнестойкость.</w:t>
            </w:r>
          </w:p>
        </w:tc>
      </w:tr>
      <w:tr w:rsidR="00BF1D56" w:rsidRPr="00D53134" w14:paraId="4CB2AD0D" w14:textId="77777777" w:rsidTr="00E5527C">
        <w:tc>
          <w:tcPr>
            <w:tcW w:w="1143" w:type="pct"/>
            <w:vMerge/>
          </w:tcPr>
          <w:p w14:paraId="245FD0A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AD4A8A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</w:t>
            </w:r>
          </w:p>
        </w:tc>
        <w:tc>
          <w:tcPr>
            <w:tcW w:w="2608" w:type="pct"/>
          </w:tcPr>
          <w:p w14:paraId="1B55FC09" w14:textId="5C81EB18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Конструкция, Положение, Материал, Уклоны, Граница помещения, Маркировка, Производитель, Наименование по каталогу, Артикул по каталогу.</w:t>
            </w:r>
          </w:p>
        </w:tc>
      </w:tr>
      <w:tr w:rsidR="00BF1D56" w:rsidRPr="00D53134" w14:paraId="7D3BD8A0" w14:textId="77777777" w:rsidTr="00E5527C">
        <w:tc>
          <w:tcPr>
            <w:tcW w:w="1143" w:type="pct"/>
            <w:vMerge/>
          </w:tcPr>
          <w:p w14:paraId="7DA5A60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6DE963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Колонна</w:t>
            </w:r>
          </w:p>
        </w:tc>
        <w:tc>
          <w:tcPr>
            <w:tcW w:w="2608" w:type="pct"/>
          </w:tcPr>
          <w:p w14:paraId="3435564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Внешний образ/вид, Сечение/ Профиль, Конструкция, Материал, Граница помещения, Маркировка.</w:t>
            </w:r>
          </w:p>
        </w:tc>
      </w:tr>
      <w:tr w:rsidR="00BF1D56" w:rsidRPr="00D53134" w14:paraId="4F458985" w14:textId="77777777" w:rsidTr="00E5527C">
        <w:tc>
          <w:tcPr>
            <w:tcW w:w="1143" w:type="pct"/>
            <w:vMerge/>
          </w:tcPr>
          <w:p w14:paraId="7BF2757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F918CD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Потолок</w:t>
            </w:r>
          </w:p>
        </w:tc>
        <w:tc>
          <w:tcPr>
            <w:tcW w:w="2608" w:type="pct"/>
          </w:tcPr>
          <w:p w14:paraId="2DD4942F" w14:textId="7F663D70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Конструкция, Положение, Материал, Уклоны, Граница помещения, Маркировка, Производитель, Наименование по каталогу, Артикул по каталогу.</w:t>
            </w:r>
          </w:p>
        </w:tc>
      </w:tr>
      <w:tr w:rsidR="00BF1D56" w:rsidRPr="00D53134" w14:paraId="0828DC22" w14:textId="77777777" w:rsidTr="00E5527C">
        <w:tc>
          <w:tcPr>
            <w:tcW w:w="1143" w:type="pct"/>
            <w:vMerge/>
          </w:tcPr>
          <w:p w14:paraId="39B980D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C919E6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Окно</w:t>
            </w:r>
          </w:p>
        </w:tc>
        <w:tc>
          <w:tcPr>
            <w:tcW w:w="2608" w:type="pct"/>
          </w:tcPr>
          <w:p w14:paraId="1977133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Внешний образ/вид, Конструкция, Фурнитура/ Оснастка, Материал, Маркировка</w:t>
            </w:r>
          </w:p>
        </w:tc>
      </w:tr>
      <w:tr w:rsidR="00BF1D56" w:rsidRPr="00D53134" w14:paraId="3EAD524C" w14:textId="77777777" w:rsidTr="00E5527C">
        <w:tc>
          <w:tcPr>
            <w:tcW w:w="1143" w:type="pct"/>
            <w:vMerge/>
          </w:tcPr>
          <w:p w14:paraId="2291ABD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97A266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Дверь</w:t>
            </w:r>
          </w:p>
        </w:tc>
        <w:tc>
          <w:tcPr>
            <w:tcW w:w="2608" w:type="pct"/>
          </w:tcPr>
          <w:p w14:paraId="6E1F37D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Внешний образ/вид, Конструкция, Фурнитура/ Оснастка, Материал, Маркировка, Производитель, Огнестойкость.</w:t>
            </w:r>
          </w:p>
        </w:tc>
      </w:tr>
      <w:tr w:rsidR="00BF1D56" w:rsidRPr="00D53134" w14:paraId="1BD29A1A" w14:textId="77777777" w:rsidTr="00E5527C">
        <w:tc>
          <w:tcPr>
            <w:tcW w:w="1143" w:type="pct"/>
            <w:vMerge/>
          </w:tcPr>
          <w:p w14:paraId="1A3B13B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771033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Лестничный марш</w:t>
            </w:r>
          </w:p>
        </w:tc>
        <w:tc>
          <w:tcPr>
            <w:tcW w:w="2608" w:type="pct"/>
          </w:tcPr>
          <w:p w14:paraId="7596233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Конструкция, Материал, Уклоны, Маркировка</w:t>
            </w:r>
          </w:p>
        </w:tc>
      </w:tr>
      <w:tr w:rsidR="00BF1D56" w:rsidRPr="00D53134" w14:paraId="72A4CDF8" w14:textId="77777777" w:rsidTr="00E5527C">
        <w:tc>
          <w:tcPr>
            <w:tcW w:w="1143" w:type="pct"/>
            <w:vMerge/>
          </w:tcPr>
          <w:p w14:paraId="796EA11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4272B2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Лестничная площадка</w:t>
            </w:r>
          </w:p>
        </w:tc>
        <w:tc>
          <w:tcPr>
            <w:tcW w:w="2608" w:type="pct"/>
          </w:tcPr>
          <w:p w14:paraId="0DAE4BF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Конструкция, Материал, Маркировка</w:t>
            </w:r>
          </w:p>
        </w:tc>
      </w:tr>
      <w:tr w:rsidR="00BF1D56" w:rsidRPr="00D53134" w14:paraId="781347B4" w14:textId="77777777" w:rsidTr="00E5527C">
        <w:tc>
          <w:tcPr>
            <w:tcW w:w="1143" w:type="pct"/>
            <w:vMerge/>
          </w:tcPr>
          <w:p w14:paraId="377E866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BF5DE4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Ограждение</w:t>
            </w:r>
          </w:p>
        </w:tc>
        <w:tc>
          <w:tcPr>
            <w:tcW w:w="2608" w:type="pct"/>
          </w:tcPr>
          <w:p w14:paraId="725D159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Конструкция, Положение, Фурнитура/ Оснастка, Материал, Маркировка, Сечение/ Профиль, Производитель, Наименование по каталогу, Артикул по каталогу</w:t>
            </w:r>
          </w:p>
        </w:tc>
      </w:tr>
      <w:tr w:rsidR="00BF1D56" w:rsidRPr="00D53134" w14:paraId="0CBCC493" w14:textId="77777777" w:rsidTr="00E5527C">
        <w:tc>
          <w:tcPr>
            <w:tcW w:w="1143" w:type="pct"/>
            <w:vMerge/>
          </w:tcPr>
          <w:p w14:paraId="16B2C79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39FC7C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Панель</w:t>
            </w:r>
          </w:p>
        </w:tc>
        <w:tc>
          <w:tcPr>
            <w:tcW w:w="2608" w:type="pct"/>
          </w:tcPr>
          <w:p w14:paraId="03C08BB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Конструкция, Положение, Фурнитура/ Оснастка, Материал, Маркировка, Сечение/ Профиль, Производитель</w:t>
            </w:r>
          </w:p>
        </w:tc>
      </w:tr>
      <w:tr w:rsidR="00BF1D56" w:rsidRPr="00D53134" w14:paraId="3ACCFAF4" w14:textId="77777777" w:rsidTr="00E5527C">
        <w:tc>
          <w:tcPr>
            <w:tcW w:w="1143" w:type="pct"/>
            <w:vMerge/>
          </w:tcPr>
          <w:p w14:paraId="40CDEDC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726E15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Импосты</w:t>
            </w:r>
          </w:p>
        </w:tc>
        <w:tc>
          <w:tcPr>
            <w:tcW w:w="2608" w:type="pct"/>
          </w:tcPr>
          <w:p w14:paraId="69A0042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Типы, Точный габарит, Внешний образ/вид, Конструкция, Положение, Материал, </w:t>
            </w:r>
            <w:r w:rsidRPr="002C2636">
              <w:rPr>
                <w:rFonts w:cs="Times New Roman"/>
              </w:rPr>
              <w:lastRenderedPageBreak/>
              <w:t>Маркировка, Сечение/ Профиль, Производитель</w:t>
            </w:r>
          </w:p>
        </w:tc>
      </w:tr>
      <w:tr w:rsidR="00BF1D56" w:rsidRPr="00D53134" w14:paraId="4B211304" w14:textId="77777777" w:rsidTr="00E5527C">
        <w:tc>
          <w:tcPr>
            <w:tcW w:w="1143" w:type="pct"/>
            <w:vMerge/>
          </w:tcPr>
          <w:p w14:paraId="64C43CD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75F6BB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Кровля</w:t>
            </w:r>
          </w:p>
        </w:tc>
        <w:tc>
          <w:tcPr>
            <w:tcW w:w="2608" w:type="pct"/>
          </w:tcPr>
          <w:p w14:paraId="02B3E9E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Конструкция, Материал, Уклоны, Маркировка, Огнестойкость</w:t>
            </w:r>
          </w:p>
        </w:tc>
      </w:tr>
      <w:tr w:rsidR="00BF1D56" w:rsidRPr="00D53134" w14:paraId="52F2758B" w14:textId="77777777" w:rsidTr="00E5527C">
        <w:tc>
          <w:tcPr>
            <w:tcW w:w="1143" w:type="pct"/>
            <w:vMerge/>
          </w:tcPr>
          <w:p w14:paraId="4EE360F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40BAC6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Элементы фасадов</w:t>
            </w:r>
          </w:p>
        </w:tc>
        <w:tc>
          <w:tcPr>
            <w:tcW w:w="2608" w:type="pct"/>
          </w:tcPr>
          <w:p w14:paraId="4EE2195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Конструкция, Положение, Материал, Уклоны, Маркировка, Сечение/ Профиль, Фурнитура/ Оснастка, Производитель, Наименование по каталогу, Артикул по каталогу</w:t>
            </w:r>
          </w:p>
        </w:tc>
      </w:tr>
      <w:tr w:rsidR="00BF1D56" w:rsidRPr="00D53134" w14:paraId="56494822" w14:textId="77777777" w:rsidTr="00E5527C">
        <w:tc>
          <w:tcPr>
            <w:tcW w:w="1143" w:type="pct"/>
            <w:vMerge/>
          </w:tcPr>
          <w:p w14:paraId="3A94410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48F296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Пандус</w:t>
            </w:r>
          </w:p>
        </w:tc>
        <w:tc>
          <w:tcPr>
            <w:tcW w:w="2608" w:type="pct"/>
          </w:tcPr>
          <w:p w14:paraId="6333D39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Конструкция, Положение, Материал, Уклоны, Маркировка, Сечение/ Профиль</w:t>
            </w:r>
          </w:p>
        </w:tc>
      </w:tr>
      <w:tr w:rsidR="00BF1D56" w:rsidRPr="00D53134" w14:paraId="06270351" w14:textId="77777777" w:rsidTr="00E5527C">
        <w:tc>
          <w:tcPr>
            <w:tcW w:w="1143" w:type="pct"/>
            <w:vMerge/>
          </w:tcPr>
          <w:p w14:paraId="546118F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C089D8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Помещения</w:t>
            </w:r>
          </w:p>
        </w:tc>
        <w:tc>
          <w:tcPr>
            <w:tcW w:w="2608" w:type="pct"/>
          </w:tcPr>
          <w:p w14:paraId="6190AC1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Маркировка, Схема эвакуации во время чрезвычайной ситуации</w:t>
            </w:r>
          </w:p>
        </w:tc>
      </w:tr>
      <w:tr w:rsidR="00BF1D56" w:rsidRPr="00D53134" w14:paraId="7D81A3A8" w14:textId="77777777" w:rsidTr="00E5527C">
        <w:tc>
          <w:tcPr>
            <w:tcW w:w="1143" w:type="pct"/>
            <w:vMerge w:val="restart"/>
          </w:tcPr>
          <w:p w14:paraId="21B6F1C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Конструктивные решения</w:t>
            </w:r>
          </w:p>
        </w:tc>
        <w:tc>
          <w:tcPr>
            <w:tcW w:w="1249" w:type="pct"/>
          </w:tcPr>
          <w:p w14:paraId="026701D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Стена</w:t>
            </w:r>
          </w:p>
        </w:tc>
        <w:tc>
          <w:tcPr>
            <w:tcW w:w="2608" w:type="pct"/>
          </w:tcPr>
          <w:p w14:paraId="44BF648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141EFC56" w14:textId="77777777" w:rsidTr="00E5527C">
        <w:tc>
          <w:tcPr>
            <w:tcW w:w="1143" w:type="pct"/>
            <w:vMerge/>
          </w:tcPr>
          <w:p w14:paraId="71704F7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CA5E77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Перекрытие/</w:t>
            </w:r>
            <w:r w:rsidRPr="002C2636">
              <w:rPr>
                <w:rFonts w:cs="Times New Roman"/>
              </w:rPr>
              <w:br/>
              <w:t>Кровля</w:t>
            </w:r>
          </w:p>
        </w:tc>
        <w:tc>
          <w:tcPr>
            <w:tcW w:w="2608" w:type="pct"/>
          </w:tcPr>
          <w:p w14:paraId="03ACB81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Конструкция, Положение, Материал, Уклоны,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1E516937" w14:textId="77777777" w:rsidTr="00E5527C">
        <w:tc>
          <w:tcPr>
            <w:tcW w:w="1143" w:type="pct"/>
            <w:vMerge/>
          </w:tcPr>
          <w:p w14:paraId="03C328A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0FAD44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Колонна</w:t>
            </w:r>
          </w:p>
        </w:tc>
        <w:tc>
          <w:tcPr>
            <w:tcW w:w="2608" w:type="pct"/>
          </w:tcPr>
          <w:p w14:paraId="61AF54B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Сечение/ Профиль, Конструкция,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5E7F2B6C" w14:textId="77777777" w:rsidTr="00E5527C">
        <w:tc>
          <w:tcPr>
            <w:tcW w:w="1143" w:type="pct"/>
            <w:vMerge/>
          </w:tcPr>
          <w:p w14:paraId="343E251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F20DEF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Проем/</w:t>
            </w:r>
            <w:r w:rsidRPr="002C2636">
              <w:rPr>
                <w:rFonts w:cs="Times New Roman"/>
              </w:rPr>
              <w:br/>
              <w:t>Отверстие</w:t>
            </w:r>
          </w:p>
        </w:tc>
        <w:tc>
          <w:tcPr>
            <w:tcW w:w="2608" w:type="pct"/>
          </w:tcPr>
          <w:p w14:paraId="3B16386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Положение, Маркировка, Конструкция, Фурнитура/ Оснастка</w:t>
            </w:r>
          </w:p>
        </w:tc>
      </w:tr>
      <w:tr w:rsidR="00BF1D56" w:rsidRPr="00D53134" w14:paraId="7066D802" w14:textId="77777777" w:rsidTr="00E5527C">
        <w:tc>
          <w:tcPr>
            <w:tcW w:w="1143" w:type="pct"/>
            <w:vMerge/>
          </w:tcPr>
          <w:p w14:paraId="4FB1C42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1BFA21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Балка</w:t>
            </w:r>
            <w:r w:rsidRPr="002C2636">
              <w:rPr>
                <w:rFonts w:cs="Times New Roman"/>
              </w:rPr>
              <w:br/>
              <w:t>/Стропила/</w:t>
            </w:r>
            <w:r w:rsidRPr="002C2636">
              <w:rPr>
                <w:rFonts w:cs="Times New Roman"/>
              </w:rPr>
              <w:br/>
              <w:t>Ферма</w:t>
            </w:r>
          </w:p>
        </w:tc>
        <w:tc>
          <w:tcPr>
            <w:tcW w:w="2608" w:type="pct"/>
          </w:tcPr>
          <w:p w14:paraId="5FB9A7C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Внешний образ/вид, Положение, Материал, Маркировка, Масса, Сечение/ Профиль, Конструкция,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1B63F5E9" w14:textId="77777777" w:rsidTr="00E5527C">
        <w:tc>
          <w:tcPr>
            <w:tcW w:w="1143" w:type="pct"/>
            <w:vMerge/>
          </w:tcPr>
          <w:p w14:paraId="3479A69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9F884A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Закладные</w:t>
            </w:r>
          </w:p>
        </w:tc>
        <w:tc>
          <w:tcPr>
            <w:tcW w:w="2608" w:type="pct"/>
          </w:tcPr>
          <w:p w14:paraId="0E061BC4" w14:textId="63F9A39D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Положение, Материал, Маркировка, Точный габарит, Внешний образ/вид, Сечение/ Профиль, Конструкция, Производитель, Наименование по каталогу, Артикул по каталогу, Масса</w:t>
            </w:r>
          </w:p>
        </w:tc>
      </w:tr>
      <w:tr w:rsidR="00BF1D56" w:rsidRPr="00D53134" w14:paraId="070FB563" w14:textId="77777777" w:rsidTr="00E5527C">
        <w:tc>
          <w:tcPr>
            <w:tcW w:w="1143" w:type="pct"/>
            <w:vMerge/>
          </w:tcPr>
          <w:p w14:paraId="64DDBEF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9F3E2F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Лестничный марш</w:t>
            </w:r>
          </w:p>
        </w:tc>
        <w:tc>
          <w:tcPr>
            <w:tcW w:w="2608" w:type="pct"/>
          </w:tcPr>
          <w:p w14:paraId="0C572AC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Конструкция, Положение, Материал, Уклоны, Маркировка, Масса, Производитель, Наименование по каталогу, Артикул по каталогу</w:t>
            </w:r>
          </w:p>
        </w:tc>
      </w:tr>
      <w:tr w:rsidR="00BF1D56" w:rsidRPr="00D53134" w14:paraId="27BEEBBC" w14:textId="77777777" w:rsidTr="00E5527C">
        <w:tc>
          <w:tcPr>
            <w:tcW w:w="1143" w:type="pct"/>
            <w:vMerge/>
          </w:tcPr>
          <w:p w14:paraId="00AE3BD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73A1BF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Лестничная площадка</w:t>
            </w:r>
          </w:p>
        </w:tc>
        <w:tc>
          <w:tcPr>
            <w:tcW w:w="2608" w:type="pct"/>
          </w:tcPr>
          <w:p w14:paraId="4B4EC3E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Конструкция, Положение, Материал, Уклоны, Маркировка, Масса, Производитель, Наименование по каталогу, Артикул по каталогу</w:t>
            </w:r>
          </w:p>
        </w:tc>
      </w:tr>
      <w:tr w:rsidR="00BF1D56" w:rsidRPr="00D53134" w14:paraId="4BE52720" w14:textId="77777777" w:rsidTr="00E5527C">
        <w:tc>
          <w:tcPr>
            <w:tcW w:w="1143" w:type="pct"/>
            <w:vMerge/>
          </w:tcPr>
          <w:p w14:paraId="62664B3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9602E2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Фундамент</w:t>
            </w:r>
          </w:p>
        </w:tc>
        <w:tc>
          <w:tcPr>
            <w:tcW w:w="2608" w:type="pct"/>
          </w:tcPr>
          <w:p w14:paraId="49D6AE2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Конструкция, Положение, Материал, Уклоны, Маркировка, Масса, Производитель, Наименование по каталогу, Артикул по каталогу</w:t>
            </w:r>
          </w:p>
        </w:tc>
      </w:tr>
      <w:tr w:rsidR="00BF1D56" w:rsidRPr="00D53134" w14:paraId="3EDC8EF5" w14:textId="77777777" w:rsidTr="00E5527C">
        <w:tc>
          <w:tcPr>
            <w:tcW w:w="1143" w:type="pct"/>
            <w:vMerge/>
          </w:tcPr>
          <w:p w14:paraId="311ADF9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F00DCC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Сваи</w:t>
            </w:r>
          </w:p>
        </w:tc>
        <w:tc>
          <w:tcPr>
            <w:tcW w:w="2608" w:type="pct"/>
          </w:tcPr>
          <w:p w14:paraId="0F22A33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Конструкция, Положение, Материал, Маркировка, Масса, Производитель, Наименование по каталогу, Артикул по каталогу</w:t>
            </w:r>
          </w:p>
        </w:tc>
      </w:tr>
      <w:tr w:rsidR="00BF1D56" w:rsidRPr="00D53134" w14:paraId="32F74A01" w14:textId="77777777" w:rsidTr="00E5527C">
        <w:tc>
          <w:tcPr>
            <w:tcW w:w="1143" w:type="pct"/>
            <w:vMerge/>
          </w:tcPr>
          <w:p w14:paraId="2E65314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B1F8C2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Раскосы/</w:t>
            </w:r>
            <w:r w:rsidRPr="002C2636">
              <w:rPr>
                <w:rFonts w:cs="Times New Roman"/>
              </w:rPr>
              <w:br/>
              <w:t>Связи/</w:t>
            </w:r>
            <w:r w:rsidRPr="002C2636">
              <w:rPr>
                <w:rFonts w:cs="Times New Roman"/>
              </w:rPr>
              <w:br/>
              <w:t>Фахверк</w:t>
            </w:r>
          </w:p>
        </w:tc>
        <w:tc>
          <w:tcPr>
            <w:tcW w:w="2608" w:type="pct"/>
          </w:tcPr>
          <w:p w14:paraId="0451034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Сечение/ Профиль, Положение, Материал, Маркировка, Масса, Внешний образ/вид, Конструкция, Производитель, Наименование по каталогу, Артикул по каталогу, Огнестойкость</w:t>
            </w:r>
          </w:p>
        </w:tc>
      </w:tr>
      <w:tr w:rsidR="00BF1D56" w:rsidRPr="00D53134" w14:paraId="24BBE970" w14:textId="77777777" w:rsidTr="00E5527C">
        <w:tc>
          <w:tcPr>
            <w:tcW w:w="1143" w:type="pct"/>
            <w:vMerge/>
          </w:tcPr>
          <w:p w14:paraId="53DEDD5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7DDDEF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Узлы</w:t>
            </w:r>
          </w:p>
        </w:tc>
        <w:tc>
          <w:tcPr>
            <w:tcW w:w="2608" w:type="pct"/>
          </w:tcPr>
          <w:p w14:paraId="05BFA8D0" w14:textId="4B8FBAAF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Сечение/ Профиль, Положение, Материал, Масса, Типы, Точный габарит, Внешний образ/вид, Конструкция, Маркировка</w:t>
            </w:r>
          </w:p>
        </w:tc>
      </w:tr>
      <w:tr w:rsidR="00BF1D56" w:rsidRPr="00D53134" w14:paraId="620BDFAB" w14:textId="77777777" w:rsidTr="00E5527C">
        <w:tc>
          <w:tcPr>
            <w:tcW w:w="1143" w:type="pct"/>
            <w:vMerge w:val="restart"/>
          </w:tcPr>
          <w:p w14:paraId="57F7382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Электроснабжение, электрооборудование, </w:t>
            </w:r>
            <w:proofErr w:type="spellStart"/>
            <w:r w:rsidRPr="002C2636">
              <w:rPr>
                <w:rFonts w:cs="Times New Roman"/>
              </w:rPr>
              <w:t>элетроосвещение</w:t>
            </w:r>
            <w:proofErr w:type="spellEnd"/>
          </w:p>
        </w:tc>
        <w:tc>
          <w:tcPr>
            <w:tcW w:w="1249" w:type="pct"/>
          </w:tcPr>
          <w:p w14:paraId="4232923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Система заземления, молниезащиты, уравнивание потенциалов</w:t>
            </w:r>
          </w:p>
        </w:tc>
        <w:tc>
          <w:tcPr>
            <w:tcW w:w="2608" w:type="pct"/>
          </w:tcPr>
          <w:p w14:paraId="2920954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крепления, Маркировка, Наименование по каталогу, Артикул по каталогу</w:t>
            </w:r>
          </w:p>
        </w:tc>
      </w:tr>
      <w:tr w:rsidR="00BF1D56" w:rsidRPr="00D53134" w14:paraId="27411B1E" w14:textId="77777777" w:rsidTr="00E5527C">
        <w:tc>
          <w:tcPr>
            <w:tcW w:w="1143" w:type="pct"/>
            <w:vMerge/>
          </w:tcPr>
          <w:p w14:paraId="7C908E4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0AEBD2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proofErr w:type="spellStart"/>
            <w:r w:rsidRPr="002C2636">
              <w:rPr>
                <w:rFonts w:cs="Times New Roman"/>
              </w:rPr>
              <w:t>Кабеленесущая</w:t>
            </w:r>
            <w:proofErr w:type="spellEnd"/>
            <w:r w:rsidRPr="002C2636">
              <w:rPr>
                <w:rFonts w:cs="Times New Roman"/>
              </w:rPr>
              <w:t xml:space="preserve"> система</w:t>
            </w:r>
          </w:p>
        </w:tc>
        <w:tc>
          <w:tcPr>
            <w:tcW w:w="2608" w:type="pct"/>
          </w:tcPr>
          <w:p w14:paraId="5A9BD4D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Маркировка, Наименование по каталогу, Артикул по каталогу</w:t>
            </w:r>
          </w:p>
        </w:tc>
      </w:tr>
      <w:tr w:rsidR="00BF1D56" w:rsidRPr="00D53134" w14:paraId="0CE5A3BB" w14:textId="77777777" w:rsidTr="00E5527C">
        <w:tc>
          <w:tcPr>
            <w:tcW w:w="1143" w:type="pct"/>
            <w:vMerge/>
          </w:tcPr>
          <w:p w14:paraId="07BA0DA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7AAFC5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Главные распределительные щиты</w:t>
            </w:r>
          </w:p>
        </w:tc>
        <w:tc>
          <w:tcPr>
            <w:tcW w:w="2608" w:type="pct"/>
          </w:tcPr>
          <w:p w14:paraId="459F575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</w:t>
            </w:r>
          </w:p>
        </w:tc>
      </w:tr>
      <w:tr w:rsidR="00BF1D56" w:rsidRPr="00D53134" w14:paraId="08A9B1AC" w14:textId="77777777" w:rsidTr="00E5527C">
        <w:tc>
          <w:tcPr>
            <w:tcW w:w="1143" w:type="pct"/>
            <w:vMerge/>
          </w:tcPr>
          <w:p w14:paraId="60C7069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E54978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Распределительные щиты</w:t>
            </w:r>
          </w:p>
        </w:tc>
        <w:tc>
          <w:tcPr>
            <w:tcW w:w="2608" w:type="pct"/>
          </w:tcPr>
          <w:p w14:paraId="1E4643F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</w:t>
            </w:r>
          </w:p>
        </w:tc>
      </w:tr>
      <w:tr w:rsidR="00BF1D56" w:rsidRPr="00D53134" w14:paraId="7E17FDFF" w14:textId="77777777" w:rsidTr="00E5527C">
        <w:tc>
          <w:tcPr>
            <w:tcW w:w="1143" w:type="pct"/>
            <w:vMerge/>
          </w:tcPr>
          <w:p w14:paraId="7111D8A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4B0FE8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Щиты управления освещением</w:t>
            </w:r>
          </w:p>
        </w:tc>
        <w:tc>
          <w:tcPr>
            <w:tcW w:w="2608" w:type="pct"/>
          </w:tcPr>
          <w:p w14:paraId="2521005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</w:t>
            </w:r>
          </w:p>
        </w:tc>
      </w:tr>
      <w:tr w:rsidR="00BF1D56" w:rsidRPr="00D53134" w14:paraId="2F54A303" w14:textId="77777777" w:rsidTr="00E5527C">
        <w:tc>
          <w:tcPr>
            <w:tcW w:w="1143" w:type="pct"/>
            <w:vMerge/>
          </w:tcPr>
          <w:p w14:paraId="7978166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F001D2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Источники бесперебойного питания</w:t>
            </w:r>
          </w:p>
        </w:tc>
        <w:tc>
          <w:tcPr>
            <w:tcW w:w="2608" w:type="pct"/>
          </w:tcPr>
          <w:p w14:paraId="126B096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0EE209CC" w14:textId="77777777" w:rsidTr="00E5527C">
        <w:tc>
          <w:tcPr>
            <w:tcW w:w="1143" w:type="pct"/>
            <w:vMerge/>
          </w:tcPr>
          <w:p w14:paraId="5CFE87D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BAD8C6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Блок преобразователя импульсного</w:t>
            </w:r>
          </w:p>
        </w:tc>
        <w:tc>
          <w:tcPr>
            <w:tcW w:w="2608" w:type="pct"/>
          </w:tcPr>
          <w:p w14:paraId="3BF05B0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59B691EE" w14:textId="77777777" w:rsidTr="00E5527C">
        <w:tc>
          <w:tcPr>
            <w:tcW w:w="1143" w:type="pct"/>
            <w:vMerge/>
          </w:tcPr>
          <w:p w14:paraId="109E853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C68777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Блок высоковольтного усилителя</w:t>
            </w:r>
          </w:p>
        </w:tc>
        <w:tc>
          <w:tcPr>
            <w:tcW w:w="2608" w:type="pct"/>
          </w:tcPr>
          <w:p w14:paraId="3EBC528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584D333F" w14:textId="77777777" w:rsidTr="00E5527C">
        <w:tc>
          <w:tcPr>
            <w:tcW w:w="1143" w:type="pct"/>
            <w:vMerge/>
          </w:tcPr>
          <w:p w14:paraId="4C093A9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919989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Центральные батареи</w:t>
            </w:r>
          </w:p>
        </w:tc>
        <w:tc>
          <w:tcPr>
            <w:tcW w:w="2608" w:type="pct"/>
          </w:tcPr>
          <w:p w14:paraId="060065C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43FFBE30" w14:textId="77777777" w:rsidTr="00E5527C">
        <w:tc>
          <w:tcPr>
            <w:tcW w:w="1143" w:type="pct"/>
            <w:vMerge/>
          </w:tcPr>
          <w:p w14:paraId="24B3DB5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2F18DB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Система </w:t>
            </w:r>
            <w:proofErr w:type="spellStart"/>
            <w:r w:rsidRPr="002C2636">
              <w:rPr>
                <w:rFonts w:cs="Times New Roman"/>
              </w:rPr>
              <w:t>шинопроводов</w:t>
            </w:r>
            <w:proofErr w:type="spellEnd"/>
          </w:p>
        </w:tc>
        <w:tc>
          <w:tcPr>
            <w:tcW w:w="2608" w:type="pct"/>
          </w:tcPr>
          <w:p w14:paraId="27D57BE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Маркировка, Наименование по каталогу, Артикул по каталогу</w:t>
            </w:r>
          </w:p>
        </w:tc>
      </w:tr>
      <w:tr w:rsidR="00BF1D56" w:rsidRPr="00D53134" w14:paraId="093F3DD3" w14:textId="77777777" w:rsidTr="00E5527C">
        <w:tc>
          <w:tcPr>
            <w:tcW w:w="1143" w:type="pct"/>
            <w:vMerge/>
          </w:tcPr>
          <w:p w14:paraId="45300CC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F672A3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Силовые кабели</w:t>
            </w:r>
          </w:p>
        </w:tc>
        <w:tc>
          <w:tcPr>
            <w:tcW w:w="2608" w:type="pct"/>
          </w:tcPr>
          <w:p w14:paraId="13CBB72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4709F9D8" w14:textId="77777777" w:rsidTr="00E5527C">
        <w:tc>
          <w:tcPr>
            <w:tcW w:w="1143" w:type="pct"/>
            <w:vMerge/>
          </w:tcPr>
          <w:p w14:paraId="5A33808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4D6695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Осветительное оборудование</w:t>
            </w:r>
          </w:p>
        </w:tc>
        <w:tc>
          <w:tcPr>
            <w:tcW w:w="2608" w:type="pct"/>
          </w:tcPr>
          <w:p w14:paraId="30945EE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</w:t>
            </w:r>
            <w:proofErr w:type="gramStart"/>
            <w:r w:rsidRPr="002C2636">
              <w:rPr>
                <w:rFonts w:cs="Times New Roman"/>
              </w:rPr>
              <w:t>, ,</w:t>
            </w:r>
            <w:proofErr w:type="gramEnd"/>
            <w:r w:rsidRPr="002C2636">
              <w:rPr>
                <w:rFonts w:cs="Times New Roman"/>
              </w:rPr>
              <w:t xml:space="preserve"> Маркировка, Наименование по каталогу, Артикул по каталогу</w:t>
            </w:r>
          </w:p>
        </w:tc>
      </w:tr>
      <w:tr w:rsidR="00BF1D56" w:rsidRPr="00D53134" w14:paraId="19111894" w14:textId="77777777" w:rsidTr="00E5527C">
        <w:tc>
          <w:tcPr>
            <w:tcW w:w="1143" w:type="pct"/>
            <w:vMerge/>
          </w:tcPr>
          <w:p w14:paraId="64C2AE3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BA1FFD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Розеточная сеть</w:t>
            </w:r>
          </w:p>
        </w:tc>
        <w:tc>
          <w:tcPr>
            <w:tcW w:w="2608" w:type="pct"/>
          </w:tcPr>
          <w:p w14:paraId="30DFE99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049FE0F8" w14:textId="77777777" w:rsidTr="00E5527C">
        <w:tc>
          <w:tcPr>
            <w:tcW w:w="1143" w:type="pct"/>
            <w:vMerge/>
          </w:tcPr>
          <w:p w14:paraId="3FE8AD9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C598E0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Дизель-генераторные установки</w:t>
            </w:r>
          </w:p>
        </w:tc>
        <w:tc>
          <w:tcPr>
            <w:tcW w:w="2608" w:type="pct"/>
          </w:tcPr>
          <w:p w14:paraId="72AA26D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Маркировка, Наименование</w:t>
            </w:r>
          </w:p>
        </w:tc>
      </w:tr>
      <w:tr w:rsidR="00BF1D56" w:rsidRPr="00D53134" w14:paraId="2CF69C94" w14:textId="77777777" w:rsidTr="00E5527C">
        <w:tc>
          <w:tcPr>
            <w:tcW w:w="1143" w:type="pct"/>
            <w:vMerge/>
          </w:tcPr>
          <w:p w14:paraId="048630B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  <w:vAlign w:val="center"/>
          </w:tcPr>
          <w:p w14:paraId="2B0671F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Наружное освещение</w:t>
            </w:r>
          </w:p>
        </w:tc>
        <w:tc>
          <w:tcPr>
            <w:tcW w:w="2608" w:type="pct"/>
          </w:tcPr>
          <w:p w14:paraId="314E895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 по каталогу, Артикул по каталогу</w:t>
            </w:r>
          </w:p>
        </w:tc>
      </w:tr>
      <w:tr w:rsidR="00BF1D56" w:rsidRPr="00D53134" w14:paraId="626B199B" w14:textId="77777777" w:rsidTr="00E5527C">
        <w:tc>
          <w:tcPr>
            <w:tcW w:w="1143" w:type="pct"/>
            <w:vMerge/>
          </w:tcPr>
          <w:p w14:paraId="0BE19D6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961394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Зарядные станции электромобилей</w:t>
            </w:r>
          </w:p>
        </w:tc>
        <w:tc>
          <w:tcPr>
            <w:tcW w:w="2608" w:type="pct"/>
          </w:tcPr>
          <w:p w14:paraId="51DE90F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Маркировка, Наименование по каталогу, Артикул по каталогу</w:t>
            </w:r>
          </w:p>
        </w:tc>
      </w:tr>
      <w:tr w:rsidR="00BF1D56" w:rsidRPr="00D53134" w14:paraId="5040CCE2" w14:textId="77777777" w:rsidTr="00E5527C">
        <w:tc>
          <w:tcPr>
            <w:tcW w:w="1143" w:type="pct"/>
            <w:vMerge w:val="restart"/>
          </w:tcPr>
          <w:p w14:paraId="41C2480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Система водоснабжения (включая противопожарный водопровод и установки пожаротушения)</w:t>
            </w:r>
          </w:p>
        </w:tc>
        <w:tc>
          <w:tcPr>
            <w:tcW w:w="1249" w:type="pct"/>
          </w:tcPr>
          <w:p w14:paraId="5551B33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Крепления</w:t>
            </w:r>
          </w:p>
        </w:tc>
        <w:tc>
          <w:tcPr>
            <w:tcW w:w="2608" w:type="pct"/>
          </w:tcPr>
          <w:p w14:paraId="3A5454A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1FCA93EB" w14:textId="77777777" w:rsidTr="00E5527C">
        <w:tc>
          <w:tcPr>
            <w:tcW w:w="1143" w:type="pct"/>
            <w:vMerge/>
          </w:tcPr>
          <w:p w14:paraId="6100CCB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  <w:vAlign w:val="center"/>
          </w:tcPr>
          <w:p w14:paraId="76BBA2A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Механическое оборудование</w:t>
            </w:r>
          </w:p>
        </w:tc>
        <w:tc>
          <w:tcPr>
            <w:tcW w:w="2608" w:type="pct"/>
          </w:tcPr>
          <w:p w14:paraId="175B2C9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02A8EDEE" w14:textId="77777777" w:rsidTr="00E5527C">
        <w:tc>
          <w:tcPr>
            <w:tcW w:w="1143" w:type="pct"/>
            <w:vMerge/>
          </w:tcPr>
          <w:p w14:paraId="399969E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D8079F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Теплообменники, насосы и насосные станции, технологические емкости, коллекторы, системы сбора и подготовки воды для бытовых и технологических нужд.</w:t>
            </w:r>
          </w:p>
        </w:tc>
        <w:tc>
          <w:tcPr>
            <w:tcW w:w="2608" w:type="pct"/>
          </w:tcPr>
          <w:p w14:paraId="54D4CC2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336027D2" w14:textId="77777777" w:rsidTr="00E5527C">
        <w:tc>
          <w:tcPr>
            <w:tcW w:w="1143" w:type="pct"/>
            <w:vMerge/>
          </w:tcPr>
          <w:p w14:paraId="25BC7D4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B1FFBD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Измерительные приборы, приборы учета</w:t>
            </w:r>
          </w:p>
        </w:tc>
        <w:tc>
          <w:tcPr>
            <w:tcW w:w="2608" w:type="pct"/>
          </w:tcPr>
          <w:p w14:paraId="250E5F0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41F0A5E9" w14:textId="77777777" w:rsidTr="00E5527C">
        <w:tc>
          <w:tcPr>
            <w:tcW w:w="1143" w:type="pct"/>
            <w:vMerge/>
          </w:tcPr>
          <w:p w14:paraId="0AE4777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9C6B67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Трубопроводы</w:t>
            </w:r>
          </w:p>
        </w:tc>
        <w:tc>
          <w:tcPr>
            <w:tcW w:w="2608" w:type="pct"/>
          </w:tcPr>
          <w:p w14:paraId="5753B91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58C52153" w14:textId="77777777" w:rsidTr="00E5527C">
        <w:tc>
          <w:tcPr>
            <w:tcW w:w="1143" w:type="pct"/>
            <w:vMerge/>
          </w:tcPr>
          <w:p w14:paraId="4819AD7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C20958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Арматура трубопроводов</w:t>
            </w:r>
          </w:p>
        </w:tc>
        <w:tc>
          <w:tcPr>
            <w:tcW w:w="2608" w:type="pct"/>
          </w:tcPr>
          <w:p w14:paraId="291654E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6D800DCE" w14:textId="77777777" w:rsidTr="00E5527C">
        <w:tc>
          <w:tcPr>
            <w:tcW w:w="1143" w:type="pct"/>
            <w:vMerge/>
          </w:tcPr>
          <w:p w14:paraId="1D9C587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1FA11D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Изоляция трубопроводов</w:t>
            </w:r>
          </w:p>
        </w:tc>
        <w:tc>
          <w:tcPr>
            <w:tcW w:w="2608" w:type="pct"/>
          </w:tcPr>
          <w:p w14:paraId="418A30D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7FEEC552" w14:textId="77777777" w:rsidTr="00E5527C">
        <w:tc>
          <w:tcPr>
            <w:tcW w:w="1143" w:type="pct"/>
            <w:vMerge/>
          </w:tcPr>
          <w:p w14:paraId="649E7B0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  <w:vAlign w:val="center"/>
          </w:tcPr>
          <w:p w14:paraId="2EE31B5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Сантехническое оборудование</w:t>
            </w:r>
          </w:p>
        </w:tc>
        <w:tc>
          <w:tcPr>
            <w:tcW w:w="2608" w:type="pct"/>
          </w:tcPr>
          <w:p w14:paraId="599D3B0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322B52FC" w14:textId="77777777" w:rsidTr="00E5527C">
        <w:tc>
          <w:tcPr>
            <w:tcW w:w="1143" w:type="pct"/>
            <w:vMerge w:val="restart"/>
          </w:tcPr>
          <w:p w14:paraId="0614E11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Система водоотведения</w:t>
            </w:r>
          </w:p>
        </w:tc>
        <w:tc>
          <w:tcPr>
            <w:tcW w:w="1249" w:type="pct"/>
            <w:vAlign w:val="center"/>
          </w:tcPr>
          <w:p w14:paraId="6A0AE97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Механическое оборудование</w:t>
            </w:r>
          </w:p>
        </w:tc>
        <w:tc>
          <w:tcPr>
            <w:tcW w:w="2608" w:type="pct"/>
          </w:tcPr>
          <w:p w14:paraId="3FAB857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36303D04" w14:textId="77777777" w:rsidTr="00E5527C">
        <w:tc>
          <w:tcPr>
            <w:tcW w:w="1143" w:type="pct"/>
            <w:vMerge/>
          </w:tcPr>
          <w:p w14:paraId="431B6EF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E7C659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Теплообменники, насосы и насосные станции, технологические емкости, коллекторы, системы сбора и подготовки воды для бытовых и технологических нужд.</w:t>
            </w:r>
          </w:p>
        </w:tc>
        <w:tc>
          <w:tcPr>
            <w:tcW w:w="2608" w:type="pct"/>
          </w:tcPr>
          <w:p w14:paraId="5551978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79C94EA1" w14:textId="77777777" w:rsidTr="00E5527C">
        <w:tc>
          <w:tcPr>
            <w:tcW w:w="1143" w:type="pct"/>
            <w:vMerge/>
          </w:tcPr>
          <w:p w14:paraId="73A183C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649C53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Измерительные приборы, приборы учета</w:t>
            </w:r>
          </w:p>
        </w:tc>
        <w:tc>
          <w:tcPr>
            <w:tcW w:w="2608" w:type="pct"/>
          </w:tcPr>
          <w:p w14:paraId="271F609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3393EF80" w14:textId="77777777" w:rsidTr="00E5527C">
        <w:tc>
          <w:tcPr>
            <w:tcW w:w="1143" w:type="pct"/>
            <w:vMerge/>
          </w:tcPr>
          <w:p w14:paraId="3ADA652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767944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Трубопроводы</w:t>
            </w:r>
          </w:p>
        </w:tc>
        <w:tc>
          <w:tcPr>
            <w:tcW w:w="2608" w:type="pct"/>
          </w:tcPr>
          <w:p w14:paraId="0BB1804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28BD3913" w14:textId="77777777" w:rsidTr="00E5527C">
        <w:tc>
          <w:tcPr>
            <w:tcW w:w="1143" w:type="pct"/>
            <w:vMerge/>
          </w:tcPr>
          <w:p w14:paraId="4D57E00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F3B822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Арматура трубопроводов</w:t>
            </w:r>
          </w:p>
        </w:tc>
        <w:tc>
          <w:tcPr>
            <w:tcW w:w="2608" w:type="pct"/>
          </w:tcPr>
          <w:p w14:paraId="68FC0E4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623372A4" w14:textId="77777777" w:rsidTr="00E5527C">
        <w:tc>
          <w:tcPr>
            <w:tcW w:w="1143" w:type="pct"/>
            <w:vMerge/>
          </w:tcPr>
          <w:p w14:paraId="7E4361F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A125FA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Изоляция трубопроводов</w:t>
            </w:r>
          </w:p>
        </w:tc>
        <w:tc>
          <w:tcPr>
            <w:tcW w:w="2608" w:type="pct"/>
          </w:tcPr>
          <w:p w14:paraId="2DEC6D8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0ACB6931" w14:textId="77777777" w:rsidTr="00E5527C">
        <w:tc>
          <w:tcPr>
            <w:tcW w:w="1143" w:type="pct"/>
            <w:vMerge/>
          </w:tcPr>
          <w:p w14:paraId="6AC1F52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DE7223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Крепления трубопроводов</w:t>
            </w:r>
          </w:p>
        </w:tc>
        <w:tc>
          <w:tcPr>
            <w:tcW w:w="2608" w:type="pct"/>
          </w:tcPr>
          <w:p w14:paraId="1717E57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2D2008A8" w14:textId="77777777" w:rsidTr="00E5527C">
        <w:tc>
          <w:tcPr>
            <w:tcW w:w="1143" w:type="pct"/>
            <w:vMerge/>
          </w:tcPr>
          <w:p w14:paraId="388F378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  <w:vAlign w:val="center"/>
          </w:tcPr>
          <w:p w14:paraId="6952B8E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Сантехническое оборудование</w:t>
            </w:r>
          </w:p>
        </w:tc>
        <w:tc>
          <w:tcPr>
            <w:tcW w:w="2608" w:type="pct"/>
          </w:tcPr>
          <w:p w14:paraId="258CFF0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6DB61B77" w14:textId="77777777" w:rsidTr="00E5527C">
        <w:tc>
          <w:tcPr>
            <w:tcW w:w="1143" w:type="pct"/>
            <w:vMerge/>
          </w:tcPr>
          <w:p w14:paraId="40F8E47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76124A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Дренажные воронки, лотки</w:t>
            </w:r>
          </w:p>
          <w:p w14:paraId="54C83E2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2608" w:type="pct"/>
          </w:tcPr>
          <w:p w14:paraId="210591C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1484AA89" w14:textId="77777777" w:rsidTr="00E5527C">
        <w:tc>
          <w:tcPr>
            <w:tcW w:w="1143" w:type="pct"/>
            <w:vMerge w:val="restart"/>
          </w:tcPr>
          <w:p w14:paraId="7E48897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Отопление, вентиляция, кондиционирование воздуха, теплоснабжение</w:t>
            </w:r>
          </w:p>
        </w:tc>
        <w:tc>
          <w:tcPr>
            <w:tcW w:w="1249" w:type="pct"/>
          </w:tcPr>
          <w:p w14:paraId="3FCE36A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Воздуховоды</w:t>
            </w:r>
          </w:p>
        </w:tc>
        <w:tc>
          <w:tcPr>
            <w:tcW w:w="2608" w:type="pct"/>
          </w:tcPr>
          <w:p w14:paraId="6512925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5493C241" w14:textId="77777777" w:rsidTr="00E5527C">
        <w:tc>
          <w:tcPr>
            <w:tcW w:w="1143" w:type="pct"/>
            <w:vMerge/>
          </w:tcPr>
          <w:p w14:paraId="408F139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BEEC50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Арматура воздуховодов</w:t>
            </w:r>
          </w:p>
        </w:tc>
        <w:tc>
          <w:tcPr>
            <w:tcW w:w="2608" w:type="pct"/>
          </w:tcPr>
          <w:p w14:paraId="220929C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5C90AFA8" w14:textId="77777777" w:rsidTr="00E5527C">
        <w:tc>
          <w:tcPr>
            <w:tcW w:w="1143" w:type="pct"/>
            <w:vMerge/>
          </w:tcPr>
          <w:p w14:paraId="43901C1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A928E7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Регуляторы расхода воздуха</w:t>
            </w:r>
          </w:p>
        </w:tc>
        <w:tc>
          <w:tcPr>
            <w:tcW w:w="2608" w:type="pct"/>
          </w:tcPr>
          <w:p w14:paraId="336FA16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4AD65300" w14:textId="77777777" w:rsidTr="00E5527C">
        <w:tc>
          <w:tcPr>
            <w:tcW w:w="1143" w:type="pct"/>
            <w:vMerge/>
          </w:tcPr>
          <w:p w14:paraId="35AFB0C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01E6A1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proofErr w:type="spellStart"/>
            <w:r w:rsidRPr="002C2636">
              <w:rPr>
                <w:rFonts w:cs="Times New Roman"/>
              </w:rPr>
              <w:t>Огнезадерживающие</w:t>
            </w:r>
            <w:proofErr w:type="spellEnd"/>
            <w:r w:rsidRPr="002C2636">
              <w:rPr>
                <w:rFonts w:cs="Times New Roman"/>
              </w:rPr>
              <w:t xml:space="preserve"> клапана</w:t>
            </w:r>
          </w:p>
        </w:tc>
        <w:tc>
          <w:tcPr>
            <w:tcW w:w="2608" w:type="pct"/>
          </w:tcPr>
          <w:p w14:paraId="19D9928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5110502B" w14:textId="77777777" w:rsidTr="00E5527C">
        <w:tc>
          <w:tcPr>
            <w:tcW w:w="1143" w:type="pct"/>
            <w:vMerge/>
          </w:tcPr>
          <w:p w14:paraId="1B3B15A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4BB25D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Изоляция воздуховодов</w:t>
            </w:r>
          </w:p>
        </w:tc>
        <w:tc>
          <w:tcPr>
            <w:tcW w:w="2608" w:type="pct"/>
          </w:tcPr>
          <w:p w14:paraId="5AA6EE4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288F60AB" w14:textId="77777777" w:rsidTr="00E5527C">
        <w:tc>
          <w:tcPr>
            <w:tcW w:w="1143" w:type="pct"/>
            <w:vMerge/>
          </w:tcPr>
          <w:p w14:paraId="79E05FC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FC8480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Воздухораспределители</w:t>
            </w:r>
          </w:p>
        </w:tc>
        <w:tc>
          <w:tcPr>
            <w:tcW w:w="2608" w:type="pct"/>
          </w:tcPr>
          <w:p w14:paraId="3180782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381E45B4" w14:textId="77777777" w:rsidTr="00E5527C">
        <w:tc>
          <w:tcPr>
            <w:tcW w:w="1143" w:type="pct"/>
            <w:vMerge/>
          </w:tcPr>
          <w:p w14:paraId="1F7C3F7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C9A71D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Механическое оборудование</w:t>
            </w:r>
          </w:p>
        </w:tc>
        <w:tc>
          <w:tcPr>
            <w:tcW w:w="2608" w:type="pct"/>
          </w:tcPr>
          <w:p w14:paraId="4C0D5FB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6ADD110B" w14:textId="77777777" w:rsidTr="00E5527C">
        <w:tc>
          <w:tcPr>
            <w:tcW w:w="1143" w:type="pct"/>
            <w:vMerge/>
          </w:tcPr>
          <w:p w14:paraId="7C64C9C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19DCAC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Оборудование подготовки и хранения лабораторных газов (жидкий азот, азот(N2)).</w:t>
            </w:r>
          </w:p>
        </w:tc>
        <w:tc>
          <w:tcPr>
            <w:tcW w:w="2608" w:type="pct"/>
          </w:tcPr>
          <w:p w14:paraId="5D784AD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7734562F" w14:textId="77777777" w:rsidTr="00E5527C">
        <w:tc>
          <w:tcPr>
            <w:tcW w:w="1143" w:type="pct"/>
            <w:vMerge/>
          </w:tcPr>
          <w:p w14:paraId="3DE3D08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7C2A1E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Теплообменники, насосы и насосные станции, технологические емкости (напорные </w:t>
            </w:r>
            <w:proofErr w:type="spellStart"/>
            <w:r w:rsidRPr="002C2636">
              <w:rPr>
                <w:rFonts w:cs="Times New Roman"/>
              </w:rPr>
              <w:t>гидробаки</w:t>
            </w:r>
            <w:proofErr w:type="spellEnd"/>
            <w:r w:rsidRPr="002C2636">
              <w:rPr>
                <w:rFonts w:cs="Times New Roman"/>
              </w:rPr>
              <w:t xml:space="preserve">, газовые баллоны АУГП, накопительные емкости), шкафы пожаротушения, коллекторы АУГП, системы сбора и подготовки воды для </w:t>
            </w:r>
            <w:r w:rsidRPr="002C2636">
              <w:rPr>
                <w:rFonts w:cs="Times New Roman"/>
              </w:rPr>
              <w:lastRenderedPageBreak/>
              <w:t>бытовых и технологических нужд.</w:t>
            </w:r>
          </w:p>
        </w:tc>
        <w:tc>
          <w:tcPr>
            <w:tcW w:w="2608" w:type="pct"/>
          </w:tcPr>
          <w:p w14:paraId="30CB02B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lastRenderedPageBreak/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6D2DAC82" w14:textId="77777777" w:rsidTr="00E5527C">
        <w:tc>
          <w:tcPr>
            <w:tcW w:w="1143" w:type="pct"/>
            <w:vMerge/>
          </w:tcPr>
          <w:p w14:paraId="2DDB474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0495DF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Измерительные приборы, приборы учета</w:t>
            </w:r>
          </w:p>
        </w:tc>
        <w:tc>
          <w:tcPr>
            <w:tcW w:w="2608" w:type="pct"/>
          </w:tcPr>
          <w:p w14:paraId="29A6559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6062DC4E" w14:textId="77777777" w:rsidTr="00E5527C">
        <w:tc>
          <w:tcPr>
            <w:tcW w:w="1143" w:type="pct"/>
            <w:vMerge/>
          </w:tcPr>
          <w:p w14:paraId="0C3FFBB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DA7E14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Трубопроводы</w:t>
            </w:r>
          </w:p>
        </w:tc>
        <w:tc>
          <w:tcPr>
            <w:tcW w:w="2608" w:type="pct"/>
          </w:tcPr>
          <w:p w14:paraId="7C799C0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27543C40" w14:textId="77777777" w:rsidTr="00E5527C">
        <w:tc>
          <w:tcPr>
            <w:tcW w:w="1143" w:type="pct"/>
            <w:vMerge/>
          </w:tcPr>
          <w:p w14:paraId="4BAA859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7D4936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Арматура трубопроводов</w:t>
            </w:r>
          </w:p>
        </w:tc>
        <w:tc>
          <w:tcPr>
            <w:tcW w:w="2608" w:type="pct"/>
          </w:tcPr>
          <w:p w14:paraId="6126C4A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7B5AF913" w14:textId="77777777" w:rsidTr="00E5527C">
        <w:tc>
          <w:tcPr>
            <w:tcW w:w="1143" w:type="pct"/>
            <w:vMerge/>
          </w:tcPr>
          <w:p w14:paraId="6598327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AD43F6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Изоляция трубопроводов</w:t>
            </w:r>
          </w:p>
          <w:p w14:paraId="5B90C27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2608" w:type="pct"/>
          </w:tcPr>
          <w:p w14:paraId="5B80E84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48CF0078" w14:textId="77777777" w:rsidTr="00E5527C">
        <w:tc>
          <w:tcPr>
            <w:tcW w:w="1143" w:type="pct"/>
            <w:vMerge/>
          </w:tcPr>
          <w:p w14:paraId="6C124A9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4C4199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Сантехническое оборудование</w:t>
            </w:r>
          </w:p>
        </w:tc>
        <w:tc>
          <w:tcPr>
            <w:tcW w:w="2608" w:type="pct"/>
          </w:tcPr>
          <w:p w14:paraId="42155E4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3E906E24" w14:textId="77777777" w:rsidTr="00E5527C">
        <w:tc>
          <w:tcPr>
            <w:tcW w:w="1143" w:type="pct"/>
            <w:vMerge/>
          </w:tcPr>
          <w:p w14:paraId="4851CF4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58A1F9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Дренажные воронки, лотки</w:t>
            </w:r>
          </w:p>
        </w:tc>
        <w:tc>
          <w:tcPr>
            <w:tcW w:w="2608" w:type="pct"/>
          </w:tcPr>
          <w:p w14:paraId="1EEB28F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Маркировка, Наименование по каталогу, Артикул по каталогу</w:t>
            </w:r>
          </w:p>
        </w:tc>
      </w:tr>
      <w:tr w:rsidR="00BF1D56" w:rsidRPr="00D53134" w14:paraId="7CFE8CE3" w14:textId="77777777" w:rsidTr="00E5527C">
        <w:tc>
          <w:tcPr>
            <w:tcW w:w="1143" w:type="pct"/>
            <w:vMerge w:val="restart"/>
          </w:tcPr>
          <w:p w14:paraId="45DE3B1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Слаботочные системы (включая пожарную сигнализацию)</w:t>
            </w:r>
          </w:p>
        </w:tc>
        <w:tc>
          <w:tcPr>
            <w:tcW w:w="1249" w:type="pct"/>
          </w:tcPr>
          <w:p w14:paraId="798CA26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proofErr w:type="spellStart"/>
            <w:r w:rsidRPr="002C2636">
              <w:rPr>
                <w:rFonts w:cs="Times New Roman"/>
              </w:rPr>
              <w:t>Кабеленесущие</w:t>
            </w:r>
            <w:proofErr w:type="spellEnd"/>
            <w:r w:rsidRPr="002C2636">
              <w:rPr>
                <w:rFonts w:cs="Times New Roman"/>
              </w:rPr>
              <w:t xml:space="preserve"> системы</w:t>
            </w:r>
          </w:p>
        </w:tc>
        <w:tc>
          <w:tcPr>
            <w:tcW w:w="2608" w:type="pct"/>
          </w:tcPr>
          <w:p w14:paraId="2340836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сечение. Внешний образ/вид, крепления, Маркировка, Наименование по каталогу, Артикул по каталогу</w:t>
            </w:r>
          </w:p>
        </w:tc>
      </w:tr>
      <w:tr w:rsidR="00BF1D56" w:rsidRPr="00D53134" w14:paraId="2E3218AE" w14:textId="77777777" w:rsidTr="00E5527C">
        <w:tc>
          <w:tcPr>
            <w:tcW w:w="1143" w:type="pct"/>
            <w:vMerge/>
          </w:tcPr>
          <w:p w14:paraId="4C6FEBA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CB15EE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Кабельные линии магистральной подсистемы</w:t>
            </w:r>
          </w:p>
        </w:tc>
        <w:tc>
          <w:tcPr>
            <w:tcW w:w="2608" w:type="pct"/>
          </w:tcPr>
          <w:p w14:paraId="3B93BFC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Маркировка, Наименование по каталогу, Артикул по каталогу, Структурная схема</w:t>
            </w:r>
          </w:p>
        </w:tc>
      </w:tr>
      <w:tr w:rsidR="00BF1D56" w:rsidRPr="00D53134" w14:paraId="7B5DDB2C" w14:textId="77777777" w:rsidTr="00E5527C">
        <w:tc>
          <w:tcPr>
            <w:tcW w:w="1143" w:type="pct"/>
            <w:vMerge/>
          </w:tcPr>
          <w:p w14:paraId="52E992B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5AD751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Коммутационные шкафы, распределительные шкафы, кроссы, распределительные коробки</w:t>
            </w:r>
          </w:p>
        </w:tc>
        <w:tc>
          <w:tcPr>
            <w:tcW w:w="2608" w:type="pct"/>
          </w:tcPr>
          <w:p w14:paraId="4A7165D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Фурнитура/ Оснастка, комплектующие, активное оборудование, Маркировка, Наименование, компоновка</w:t>
            </w:r>
          </w:p>
        </w:tc>
      </w:tr>
      <w:tr w:rsidR="00BF1D56" w:rsidRPr="00D53134" w14:paraId="63161017" w14:textId="77777777" w:rsidTr="00E5527C">
        <w:tc>
          <w:tcPr>
            <w:tcW w:w="1143" w:type="pct"/>
            <w:vMerge/>
          </w:tcPr>
          <w:p w14:paraId="5AAE2BE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6D7461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Розеточная сеть</w:t>
            </w:r>
          </w:p>
        </w:tc>
        <w:tc>
          <w:tcPr>
            <w:tcW w:w="2608" w:type="pct"/>
          </w:tcPr>
          <w:p w14:paraId="6BA9906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Маркировка, Наименование.</w:t>
            </w:r>
          </w:p>
        </w:tc>
      </w:tr>
      <w:tr w:rsidR="00BF1D56" w:rsidRPr="00D53134" w14:paraId="42A29303" w14:textId="77777777" w:rsidTr="00E5527C">
        <w:tc>
          <w:tcPr>
            <w:tcW w:w="1143" w:type="pct"/>
            <w:vMerge/>
          </w:tcPr>
          <w:p w14:paraId="60743D9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66C822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Оконечное, абонентское оборудование</w:t>
            </w:r>
          </w:p>
        </w:tc>
        <w:tc>
          <w:tcPr>
            <w:tcW w:w="2608" w:type="pct"/>
          </w:tcPr>
          <w:p w14:paraId="6BCA155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Маркировка. Фурнитура/ Оснастка, комплектующие, Наименование по каталогу, Артикул по каталогу</w:t>
            </w:r>
          </w:p>
        </w:tc>
      </w:tr>
      <w:tr w:rsidR="00BF1D56" w:rsidRPr="00D53134" w14:paraId="7F178F6E" w14:textId="77777777" w:rsidTr="00E5527C">
        <w:tc>
          <w:tcPr>
            <w:tcW w:w="1143" w:type="pct"/>
            <w:vMerge/>
          </w:tcPr>
          <w:p w14:paraId="71EEA83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BB9174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Антенное оборудование</w:t>
            </w:r>
          </w:p>
        </w:tc>
        <w:tc>
          <w:tcPr>
            <w:tcW w:w="2608" w:type="pct"/>
          </w:tcPr>
          <w:p w14:paraId="36C001F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положение, Наименование по каталогу, Артикул по каталогу</w:t>
            </w:r>
          </w:p>
        </w:tc>
      </w:tr>
      <w:tr w:rsidR="00BF1D56" w:rsidRPr="00D53134" w14:paraId="277832E4" w14:textId="77777777" w:rsidTr="00E5527C">
        <w:tc>
          <w:tcPr>
            <w:tcW w:w="1143" w:type="pct"/>
            <w:vMerge/>
          </w:tcPr>
          <w:p w14:paraId="45E66C1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3CD956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Мультимедийное оборудование</w:t>
            </w:r>
          </w:p>
        </w:tc>
        <w:tc>
          <w:tcPr>
            <w:tcW w:w="2608" w:type="pct"/>
          </w:tcPr>
          <w:p w14:paraId="70E8A11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положение, крепления, опоры, комплектующие, Маркировка, Наименование по каталогу, Артикул по каталогу</w:t>
            </w:r>
          </w:p>
        </w:tc>
      </w:tr>
      <w:tr w:rsidR="00BF1D56" w:rsidRPr="00D53134" w14:paraId="75186096" w14:textId="77777777" w:rsidTr="00E5527C">
        <w:tc>
          <w:tcPr>
            <w:tcW w:w="1143" w:type="pct"/>
            <w:vMerge/>
          </w:tcPr>
          <w:p w14:paraId="4945185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AC38E5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Информационные панели и знаки</w:t>
            </w:r>
          </w:p>
        </w:tc>
        <w:tc>
          <w:tcPr>
            <w:tcW w:w="2608" w:type="pct"/>
          </w:tcPr>
          <w:p w14:paraId="3B382CB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положение, Внешний образ/вид, крепления, комплектующие Маркировка, Наименование по каталогу, Артикул по каталогу</w:t>
            </w:r>
          </w:p>
        </w:tc>
      </w:tr>
      <w:tr w:rsidR="00BF1D56" w:rsidRPr="00D53134" w14:paraId="7172267F" w14:textId="77777777" w:rsidTr="00E5527C">
        <w:tc>
          <w:tcPr>
            <w:tcW w:w="1143" w:type="pct"/>
            <w:vMerge/>
          </w:tcPr>
          <w:p w14:paraId="433E613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B24453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Оборудование диспетчерских постов и серверных помещений</w:t>
            </w:r>
          </w:p>
        </w:tc>
        <w:tc>
          <w:tcPr>
            <w:tcW w:w="2608" w:type="pct"/>
          </w:tcPr>
          <w:p w14:paraId="4980E8D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положение. Внешний образ/вид, Маркировка, Наименование по каталогу, Артикул по каталогу</w:t>
            </w:r>
          </w:p>
        </w:tc>
      </w:tr>
      <w:tr w:rsidR="00BF1D56" w:rsidRPr="00D53134" w14:paraId="6F87D0A0" w14:textId="77777777" w:rsidTr="00E5527C">
        <w:tc>
          <w:tcPr>
            <w:tcW w:w="1143" w:type="pct"/>
            <w:vMerge/>
          </w:tcPr>
          <w:p w14:paraId="433BC98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7AF0F6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Досмотровое оборудование</w:t>
            </w:r>
          </w:p>
        </w:tc>
        <w:tc>
          <w:tcPr>
            <w:tcW w:w="2608" w:type="pct"/>
          </w:tcPr>
          <w:p w14:paraId="41EE56E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положение. Внешний образ/вид, маркировка, Наименование по каталогу, Артикул по каталогу</w:t>
            </w:r>
          </w:p>
        </w:tc>
      </w:tr>
      <w:tr w:rsidR="00BF1D56" w:rsidRPr="00D53134" w14:paraId="4C0519D7" w14:textId="77777777" w:rsidTr="00E5527C">
        <w:tc>
          <w:tcPr>
            <w:tcW w:w="1143" w:type="pct"/>
            <w:vMerge/>
          </w:tcPr>
          <w:p w14:paraId="485B70A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6FC968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Элементы системы защиты от нападения с использованием транспорта, турникеты</w:t>
            </w:r>
          </w:p>
        </w:tc>
        <w:tc>
          <w:tcPr>
            <w:tcW w:w="2608" w:type="pct"/>
          </w:tcPr>
          <w:p w14:paraId="53284C5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комплектующие. Маркировка, Наименование по каталогу, Артикул по каталогу</w:t>
            </w:r>
          </w:p>
        </w:tc>
      </w:tr>
      <w:tr w:rsidR="00BF1D56" w:rsidRPr="00D53134" w14:paraId="22665048" w14:textId="77777777" w:rsidTr="00E5527C">
        <w:tc>
          <w:tcPr>
            <w:tcW w:w="1143" w:type="pct"/>
            <w:vMerge/>
          </w:tcPr>
          <w:p w14:paraId="7ABD397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851E3A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Шкафы управления и автоматизации</w:t>
            </w:r>
          </w:p>
        </w:tc>
        <w:tc>
          <w:tcPr>
            <w:tcW w:w="2608" w:type="pct"/>
          </w:tcPr>
          <w:p w14:paraId="0896F5F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Внешний образ/вид, крепление, комплектующие Маркировка, Наименование по каталогу, принципиальная схема, спецификация, Артикул по каталогу</w:t>
            </w:r>
          </w:p>
        </w:tc>
      </w:tr>
      <w:tr w:rsidR="00BF1D56" w:rsidRPr="00D53134" w14:paraId="39FF282C" w14:textId="77777777" w:rsidTr="00E5527C">
        <w:tc>
          <w:tcPr>
            <w:tcW w:w="1143" w:type="pct"/>
            <w:vMerge w:val="restart"/>
          </w:tcPr>
          <w:p w14:paraId="4A22AE4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Территория</w:t>
            </w:r>
          </w:p>
        </w:tc>
        <w:tc>
          <w:tcPr>
            <w:tcW w:w="1249" w:type="pct"/>
          </w:tcPr>
          <w:p w14:paraId="2F85992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Существующие и проектируемые объекты капитального строительства</w:t>
            </w:r>
          </w:p>
        </w:tc>
        <w:tc>
          <w:tcPr>
            <w:tcW w:w="2608" w:type="pct"/>
          </w:tcPr>
          <w:p w14:paraId="3350B36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Положение с указанием существующих подъездов и подходов</w:t>
            </w:r>
          </w:p>
        </w:tc>
      </w:tr>
      <w:tr w:rsidR="00BF1D56" w:rsidRPr="00D53134" w14:paraId="322D4C2B" w14:textId="77777777" w:rsidTr="00E5527C">
        <w:tc>
          <w:tcPr>
            <w:tcW w:w="1143" w:type="pct"/>
            <w:vMerge/>
          </w:tcPr>
          <w:p w14:paraId="0CB4EAD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3A1FF3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Временные постройки (в том числе площадки для складирования)</w:t>
            </w:r>
          </w:p>
        </w:tc>
        <w:tc>
          <w:tcPr>
            <w:tcW w:w="2608" w:type="pct"/>
          </w:tcPr>
          <w:p w14:paraId="48C7C06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Положение с указанием существующих подъездов и подходов</w:t>
            </w:r>
          </w:p>
        </w:tc>
      </w:tr>
      <w:tr w:rsidR="00BF1D56" w:rsidRPr="00D53134" w14:paraId="4E21B018" w14:textId="77777777" w:rsidTr="00E5527C">
        <w:tc>
          <w:tcPr>
            <w:tcW w:w="1143" w:type="pct"/>
            <w:vMerge/>
          </w:tcPr>
          <w:p w14:paraId="0ECFE72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8E3EC0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Земляные массы</w:t>
            </w:r>
          </w:p>
        </w:tc>
        <w:tc>
          <w:tcPr>
            <w:tcW w:w="2608" w:type="pct"/>
          </w:tcPr>
          <w:p w14:paraId="3AE3BEF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Объем вывозимых/ввозимых земляных масс</w:t>
            </w:r>
          </w:p>
        </w:tc>
      </w:tr>
      <w:tr w:rsidR="00BF1D56" w:rsidRPr="00D53134" w14:paraId="2E32A023" w14:textId="77777777" w:rsidTr="00E5527C">
        <w:tc>
          <w:tcPr>
            <w:tcW w:w="1143" w:type="pct"/>
            <w:vMerge/>
          </w:tcPr>
          <w:p w14:paraId="7D6D628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86AD99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Защитные устройства инженерной инфраструктуры</w:t>
            </w:r>
          </w:p>
        </w:tc>
        <w:tc>
          <w:tcPr>
            <w:tcW w:w="2608" w:type="pct"/>
          </w:tcPr>
          <w:p w14:paraId="662B824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Типы, Точный габарит, сечение. Внешний образ/вид, крепления, Маркировка, </w:t>
            </w:r>
          </w:p>
        </w:tc>
      </w:tr>
      <w:tr w:rsidR="00BF1D56" w:rsidRPr="00D53134" w14:paraId="249FE9F4" w14:textId="77777777" w:rsidTr="00E5527C">
        <w:tc>
          <w:tcPr>
            <w:tcW w:w="1143" w:type="pct"/>
            <w:vMerge/>
          </w:tcPr>
          <w:p w14:paraId="6736223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2CBD7C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Внутриобъектовая дорожная сеть</w:t>
            </w:r>
          </w:p>
        </w:tc>
        <w:tc>
          <w:tcPr>
            <w:tcW w:w="2608" w:type="pct"/>
          </w:tcPr>
          <w:p w14:paraId="012286F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положение, Место присоединения к внешней дородной сети, Внешний образ/вид, маркировка, Наименование по каталогу, Артикул по каталогу</w:t>
            </w:r>
          </w:p>
        </w:tc>
      </w:tr>
      <w:tr w:rsidR="00BF1D56" w:rsidRPr="00D53134" w14:paraId="50CFD64C" w14:textId="77777777" w:rsidTr="00E5527C">
        <w:tc>
          <w:tcPr>
            <w:tcW w:w="1143" w:type="pct"/>
            <w:vMerge/>
          </w:tcPr>
          <w:p w14:paraId="25DEE8A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390C1D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(транзитные)</w:t>
            </w:r>
          </w:p>
        </w:tc>
        <w:tc>
          <w:tcPr>
            <w:tcW w:w="2608" w:type="pct"/>
          </w:tcPr>
          <w:p w14:paraId="13697C3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Положение, наименование балансодержателя</w:t>
            </w:r>
          </w:p>
        </w:tc>
      </w:tr>
      <w:tr w:rsidR="00BF1D56" w:rsidRPr="00D53134" w14:paraId="30ADFC18" w14:textId="77777777" w:rsidTr="00E5527C">
        <w:tc>
          <w:tcPr>
            <w:tcW w:w="1143" w:type="pct"/>
            <w:vMerge/>
          </w:tcPr>
          <w:p w14:paraId="505D0CE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CC4FE5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(сносимые)</w:t>
            </w:r>
          </w:p>
        </w:tc>
        <w:tc>
          <w:tcPr>
            <w:tcW w:w="2608" w:type="pct"/>
          </w:tcPr>
          <w:p w14:paraId="4C5D41B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Положение, </w:t>
            </w:r>
          </w:p>
        </w:tc>
      </w:tr>
      <w:tr w:rsidR="00BF1D56" w:rsidRPr="00D53134" w14:paraId="18EDADED" w14:textId="77777777" w:rsidTr="00E5527C">
        <w:tc>
          <w:tcPr>
            <w:tcW w:w="1143" w:type="pct"/>
            <w:vMerge/>
          </w:tcPr>
          <w:p w14:paraId="1DACE19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C5617A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(временные)</w:t>
            </w:r>
          </w:p>
        </w:tc>
        <w:tc>
          <w:tcPr>
            <w:tcW w:w="2608" w:type="pct"/>
          </w:tcPr>
          <w:p w14:paraId="5DD6EA7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сечение. Внешний образ/вид, крепления, Маркировка</w:t>
            </w:r>
          </w:p>
        </w:tc>
      </w:tr>
      <w:tr w:rsidR="00BF1D56" w:rsidRPr="00D53134" w14:paraId="617FA6C4" w14:textId="77777777" w:rsidTr="00E5527C">
        <w:tc>
          <w:tcPr>
            <w:tcW w:w="1143" w:type="pct"/>
            <w:vMerge/>
          </w:tcPr>
          <w:p w14:paraId="713616A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30F7E9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(сооружаемые)</w:t>
            </w:r>
          </w:p>
        </w:tc>
        <w:tc>
          <w:tcPr>
            <w:tcW w:w="2608" w:type="pct"/>
          </w:tcPr>
          <w:p w14:paraId="4478988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сечение. Внешний образ/вид, крепления, Маркировка</w:t>
            </w:r>
          </w:p>
        </w:tc>
      </w:tr>
      <w:tr w:rsidR="00BF1D56" w:rsidRPr="00D53134" w14:paraId="2F58E025" w14:textId="77777777" w:rsidTr="00E5527C">
        <w:tc>
          <w:tcPr>
            <w:tcW w:w="1143" w:type="pct"/>
            <w:vMerge/>
          </w:tcPr>
          <w:p w14:paraId="792D8A7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326BCB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 размещения и емкости пожарных резервуаров (при их наличии)</w:t>
            </w:r>
          </w:p>
        </w:tc>
        <w:tc>
          <w:tcPr>
            <w:tcW w:w="2608" w:type="pct"/>
          </w:tcPr>
          <w:p w14:paraId="6022BA7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Типы, Точный габарит, сечение. Внешний образ/вид, крепления, Маркировка</w:t>
            </w:r>
          </w:p>
        </w:tc>
      </w:tr>
      <w:tr w:rsidR="00BF1D56" w:rsidRPr="00D53134" w14:paraId="1CA9B8C6" w14:textId="77777777" w:rsidTr="00E5527C">
        <w:tc>
          <w:tcPr>
            <w:tcW w:w="1143" w:type="pct"/>
            <w:vMerge/>
          </w:tcPr>
          <w:p w14:paraId="7F9BAEA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128813E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зон действия публичных сервитутов (при их наличии)</w:t>
            </w:r>
          </w:p>
        </w:tc>
        <w:tc>
          <w:tcPr>
            <w:tcW w:w="2608" w:type="pct"/>
          </w:tcPr>
          <w:p w14:paraId="096FAF6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31A958A" w14:textId="77777777" w:rsidTr="00E5527C">
        <w:tc>
          <w:tcPr>
            <w:tcW w:w="1143" w:type="pct"/>
            <w:vMerge/>
          </w:tcPr>
          <w:p w14:paraId="3622450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BBF8AEA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населенных пунктов, непосредственно примыкающих к границам указанного земельного участка</w:t>
            </w:r>
          </w:p>
        </w:tc>
        <w:tc>
          <w:tcPr>
            <w:tcW w:w="2608" w:type="pct"/>
          </w:tcPr>
          <w:p w14:paraId="5E411DA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166F393E" w14:textId="77777777" w:rsidTr="00E5527C">
        <w:tc>
          <w:tcPr>
            <w:tcW w:w="1143" w:type="pct"/>
            <w:vMerge/>
          </w:tcPr>
          <w:p w14:paraId="2DE77FC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51D314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зон с особыми условиями их использования, предусмотренных Градостроительным кодексом Российской Федерации</w:t>
            </w:r>
          </w:p>
        </w:tc>
        <w:tc>
          <w:tcPr>
            <w:tcW w:w="2608" w:type="pct"/>
          </w:tcPr>
          <w:p w14:paraId="6BF7A48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AD6E9AF" w14:textId="77777777" w:rsidTr="00E5527C">
        <w:tc>
          <w:tcPr>
            <w:tcW w:w="1143" w:type="pct"/>
            <w:vMerge/>
          </w:tcPr>
          <w:p w14:paraId="43F3B88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77FB8F1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территорий, подверженных риску возникновения чрезвычайных ситуаций природного и техногенного характера</w:t>
            </w:r>
          </w:p>
        </w:tc>
        <w:tc>
          <w:tcPr>
            <w:tcW w:w="2608" w:type="pct"/>
          </w:tcPr>
          <w:p w14:paraId="08ADB3C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5A568FF4" w14:textId="77777777" w:rsidTr="00E5527C">
        <w:tc>
          <w:tcPr>
            <w:tcW w:w="1143" w:type="pct"/>
            <w:vMerge/>
          </w:tcPr>
          <w:p w14:paraId="71CF92D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3426CF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Границы санитарно-защитной зоны </w:t>
            </w:r>
          </w:p>
        </w:tc>
        <w:tc>
          <w:tcPr>
            <w:tcW w:w="2608" w:type="pct"/>
          </w:tcPr>
          <w:p w14:paraId="665B5EF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5B9BDC88" w14:textId="77777777" w:rsidTr="00E5527C">
        <w:tc>
          <w:tcPr>
            <w:tcW w:w="1143" w:type="pct"/>
            <w:vMerge/>
          </w:tcPr>
          <w:p w14:paraId="45DD714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B4EE73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селитебной территории</w:t>
            </w:r>
          </w:p>
        </w:tc>
        <w:tc>
          <w:tcPr>
            <w:tcW w:w="2608" w:type="pct"/>
          </w:tcPr>
          <w:p w14:paraId="7D08F49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3D9C2132" w14:textId="77777777" w:rsidTr="00E5527C">
        <w:tc>
          <w:tcPr>
            <w:tcW w:w="1143" w:type="pct"/>
            <w:vMerge/>
          </w:tcPr>
          <w:p w14:paraId="0568368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A00D32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рекреационных зон</w:t>
            </w:r>
          </w:p>
        </w:tc>
        <w:tc>
          <w:tcPr>
            <w:tcW w:w="2608" w:type="pct"/>
          </w:tcPr>
          <w:p w14:paraId="5CB24208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7695A2E2" w14:textId="77777777" w:rsidTr="00E5527C">
        <w:tc>
          <w:tcPr>
            <w:tcW w:w="1143" w:type="pct"/>
            <w:vMerge/>
          </w:tcPr>
          <w:p w14:paraId="29B2516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38E9DF3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водоохранных зон</w:t>
            </w:r>
          </w:p>
        </w:tc>
        <w:tc>
          <w:tcPr>
            <w:tcW w:w="2608" w:type="pct"/>
          </w:tcPr>
          <w:p w14:paraId="7F262CE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52A27312" w14:textId="77777777" w:rsidTr="00E5527C">
        <w:tc>
          <w:tcPr>
            <w:tcW w:w="1143" w:type="pct"/>
            <w:vMerge/>
          </w:tcPr>
          <w:p w14:paraId="6596B9C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6262D77F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зон охраны источников питьевого водоснабжения</w:t>
            </w:r>
          </w:p>
        </w:tc>
        <w:tc>
          <w:tcPr>
            <w:tcW w:w="2608" w:type="pct"/>
          </w:tcPr>
          <w:p w14:paraId="04F1FDC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F7BA06C" w14:textId="77777777" w:rsidTr="00E5527C">
        <w:tc>
          <w:tcPr>
            <w:tcW w:w="1143" w:type="pct"/>
            <w:vMerge/>
          </w:tcPr>
          <w:p w14:paraId="3D254BF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5ADFEEB6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мест обитания животных и растений, занесенных в Красную книгу Российской Федерации и красные книги субъектов Российской Федерации</w:t>
            </w:r>
          </w:p>
        </w:tc>
        <w:tc>
          <w:tcPr>
            <w:tcW w:w="2608" w:type="pct"/>
          </w:tcPr>
          <w:p w14:paraId="5BD5ADD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152B13FB" w14:textId="77777777" w:rsidTr="00E5527C">
        <w:tc>
          <w:tcPr>
            <w:tcW w:w="1143" w:type="pct"/>
            <w:vMerge/>
          </w:tcPr>
          <w:p w14:paraId="34C61E5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F87821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Места нахождения расчетных точек, </w:t>
            </w:r>
            <w:r w:rsidRPr="002C2636">
              <w:rPr>
                <w:rFonts w:cs="Times New Roman"/>
              </w:rPr>
              <w:lastRenderedPageBreak/>
              <w:t>расположения источников выбросов в атмосферу загрязняющих веществ и устройств по очистке этих выбросов</w:t>
            </w:r>
          </w:p>
        </w:tc>
        <w:tc>
          <w:tcPr>
            <w:tcW w:w="2608" w:type="pct"/>
          </w:tcPr>
          <w:p w14:paraId="7C95AD6C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lastRenderedPageBreak/>
              <w:t>Точные координаты</w:t>
            </w:r>
          </w:p>
        </w:tc>
      </w:tr>
      <w:tr w:rsidR="00BF1D56" w:rsidRPr="00D53134" w14:paraId="7EE92129" w14:textId="77777777" w:rsidTr="00E5527C">
        <w:tc>
          <w:tcPr>
            <w:tcW w:w="1143" w:type="pct"/>
            <w:vMerge/>
          </w:tcPr>
          <w:p w14:paraId="30AA2E85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BC76FD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контрольных пунктов, постов, скважин и иных объектов, обеспечивающих отбор проб воды из поверхностных водных объектов, а также подземных вод, - для объектов производственного назначения</w:t>
            </w:r>
          </w:p>
        </w:tc>
        <w:tc>
          <w:tcPr>
            <w:tcW w:w="2608" w:type="pct"/>
          </w:tcPr>
          <w:p w14:paraId="7D1A8EE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73FA86F2" w14:textId="77777777" w:rsidTr="00E5527C">
        <w:tc>
          <w:tcPr>
            <w:tcW w:w="1143" w:type="pct"/>
            <w:vMerge/>
          </w:tcPr>
          <w:p w14:paraId="50AA1BCD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28F975B2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Результаты расчетов загрязнения атмосферы при неблагоприятных погодных условиях и выбросов по веществам и комбинациям веществ с суммирующимися вредными воздействиями - для объектов производственного назначения</w:t>
            </w:r>
          </w:p>
        </w:tc>
        <w:tc>
          <w:tcPr>
            <w:tcW w:w="2608" w:type="pct"/>
          </w:tcPr>
          <w:p w14:paraId="0524E89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расчетные значения</w:t>
            </w:r>
          </w:p>
        </w:tc>
      </w:tr>
      <w:tr w:rsidR="00BF1D56" w:rsidRPr="00D53134" w14:paraId="5FDD92F0" w14:textId="77777777" w:rsidTr="00E5527C">
        <w:tc>
          <w:tcPr>
            <w:tcW w:w="1143" w:type="pct"/>
            <w:vMerge/>
          </w:tcPr>
          <w:p w14:paraId="6D17D950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6F8C56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Объекты благоустройства</w:t>
            </w:r>
          </w:p>
        </w:tc>
        <w:tc>
          <w:tcPr>
            <w:tcW w:w="2608" w:type="pct"/>
          </w:tcPr>
          <w:p w14:paraId="50B8E2B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положение. Внешний образ/вид, маркировка, Наименование по каталогу, Артикул по каталогу</w:t>
            </w:r>
          </w:p>
        </w:tc>
      </w:tr>
      <w:tr w:rsidR="00BF1D56" w:rsidRPr="00D53134" w14:paraId="48BFF93A" w14:textId="77777777" w:rsidTr="00E5527C">
        <w:tc>
          <w:tcPr>
            <w:tcW w:w="1143" w:type="pct"/>
            <w:vMerge/>
          </w:tcPr>
          <w:p w14:paraId="525AFDF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07CCF0F4" w14:textId="5DC69E3A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Объекты </w:t>
            </w:r>
            <w:r w:rsidR="007F4A8B" w:rsidRPr="002C2636">
              <w:rPr>
                <w:rFonts w:cs="Times New Roman"/>
              </w:rPr>
              <w:t>озеленения</w:t>
            </w:r>
          </w:p>
        </w:tc>
        <w:tc>
          <w:tcPr>
            <w:tcW w:w="2608" w:type="pct"/>
          </w:tcPr>
          <w:p w14:paraId="5C44716B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положение. Внешний образ/вид, маркировка, Наименование по каталогу, Артикул по каталогу</w:t>
            </w:r>
          </w:p>
        </w:tc>
      </w:tr>
      <w:tr w:rsidR="00BF1D56" w:rsidRPr="00D53134" w14:paraId="6A041425" w14:textId="77777777" w:rsidTr="00E5527C">
        <w:tc>
          <w:tcPr>
            <w:tcW w:w="1143" w:type="pct"/>
            <w:vMerge/>
          </w:tcPr>
          <w:p w14:paraId="07C8FA5E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</w:p>
        </w:tc>
        <w:tc>
          <w:tcPr>
            <w:tcW w:w="1249" w:type="pct"/>
          </w:tcPr>
          <w:p w14:paraId="4439A8E3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Объекты освещения территории</w:t>
            </w:r>
          </w:p>
        </w:tc>
        <w:tc>
          <w:tcPr>
            <w:tcW w:w="2608" w:type="pct"/>
          </w:tcPr>
          <w:p w14:paraId="7310E3E7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положение. Внешний образ/вид, маркировка, Наименование по каталогу, Артикул по каталогу</w:t>
            </w:r>
          </w:p>
        </w:tc>
      </w:tr>
    </w:tbl>
    <w:p w14:paraId="3985B9C4" w14:textId="77777777" w:rsidR="00BF1D56" w:rsidRPr="00D53134" w:rsidRDefault="00BF1D56" w:rsidP="00BF1D56">
      <w:pPr>
        <w:rPr>
          <w:rFonts w:asciiTheme="minorBidi" w:hAnsiTheme="minorBidi"/>
        </w:rPr>
      </w:pPr>
    </w:p>
    <w:p w14:paraId="5A346460" w14:textId="77777777" w:rsidR="00BF1D56" w:rsidRPr="00D53134" w:rsidRDefault="00BF1D56" w:rsidP="00BF1D56">
      <w:pPr>
        <w:rPr>
          <w:rFonts w:asciiTheme="minorBidi" w:hAnsiTheme="minorBidi"/>
          <w:b/>
          <w:color w:val="434343"/>
        </w:rPr>
      </w:pPr>
      <w:r w:rsidRPr="00D53134">
        <w:rPr>
          <w:rFonts w:asciiTheme="minorBidi" w:hAnsiTheme="minorBidi"/>
        </w:rPr>
        <w:br w:type="page"/>
      </w:r>
    </w:p>
    <w:p w14:paraId="26FB9E5A" w14:textId="13585BEE" w:rsidR="00BF1D56" w:rsidRPr="00D53134" w:rsidRDefault="00BF1D56" w:rsidP="006243E9">
      <w:pPr>
        <w:pStyle w:val="RA10"/>
        <w:numPr>
          <w:ilvl w:val="0"/>
          <w:numId w:val="0"/>
        </w:numPr>
        <w:rPr>
          <w:rFonts w:asciiTheme="minorBidi" w:hAnsiTheme="minorBidi"/>
        </w:rPr>
      </w:pPr>
      <w:bookmarkStart w:id="1045" w:name="_Toc3980361"/>
      <w:bookmarkStart w:id="1046" w:name="_Toc4001712"/>
      <w:r w:rsidRPr="006243E9">
        <w:rPr>
          <w:rFonts w:cs="Times New Roman"/>
        </w:rPr>
        <w:lastRenderedPageBreak/>
        <w:t>Приложение</w:t>
      </w:r>
      <w:r w:rsidRPr="00D53134">
        <w:rPr>
          <w:rFonts w:asciiTheme="minorBidi" w:hAnsiTheme="minorBidi"/>
        </w:rPr>
        <w:t xml:space="preserve"> </w:t>
      </w:r>
      <w:r w:rsidRPr="00E24612">
        <w:rPr>
          <w:rFonts w:asciiTheme="minorBidi" w:hAnsiTheme="minorBidi"/>
        </w:rPr>
        <w:t>2</w:t>
      </w:r>
      <w:r w:rsidRPr="00D53134">
        <w:rPr>
          <w:rFonts w:asciiTheme="minorBidi" w:hAnsiTheme="minorBidi"/>
        </w:rPr>
        <w:t>. Требования к детализации элементов информационной модели по стадиям жизненного цикла линейных объектов</w:t>
      </w:r>
      <w:bookmarkEnd w:id="1045"/>
      <w:bookmarkEnd w:id="1046"/>
    </w:p>
    <w:p w14:paraId="1DF6B69E" w14:textId="77777777" w:rsidR="00BF1D56" w:rsidRPr="00D53134" w:rsidRDefault="00BF1D56" w:rsidP="00BF1D56">
      <w:pPr>
        <w:rPr>
          <w:rFonts w:asciiTheme="minorBidi" w:hAnsiTheme="minorBidi"/>
        </w:rPr>
      </w:pPr>
    </w:p>
    <w:tbl>
      <w:tblPr>
        <w:tblStyle w:val="a8"/>
        <w:tblW w:w="5297" w:type="pct"/>
        <w:tblLook w:val="04A0" w:firstRow="1" w:lastRow="0" w:firstColumn="1" w:lastColumn="0" w:noHBand="0" w:noVBand="1"/>
      </w:tblPr>
      <w:tblGrid>
        <w:gridCol w:w="1930"/>
        <w:gridCol w:w="2808"/>
        <w:gridCol w:w="5463"/>
      </w:tblGrid>
      <w:tr w:rsidR="00BF1D56" w:rsidRPr="00D53134" w14:paraId="63CC763A" w14:textId="77777777" w:rsidTr="00E5527C">
        <w:tc>
          <w:tcPr>
            <w:tcW w:w="864" w:type="pct"/>
          </w:tcPr>
          <w:p w14:paraId="1CC88FA9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Наименование группы данных</w:t>
            </w:r>
          </w:p>
        </w:tc>
        <w:tc>
          <w:tcPr>
            <w:tcW w:w="1270" w:type="pct"/>
          </w:tcPr>
          <w:p w14:paraId="553C0C1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Наименование элементов</w:t>
            </w:r>
          </w:p>
        </w:tc>
        <w:tc>
          <w:tcPr>
            <w:tcW w:w="2865" w:type="pct"/>
          </w:tcPr>
          <w:p w14:paraId="7BA83241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Рабочая документация</w:t>
            </w:r>
            <w:r w:rsidRPr="002C2636" w:rsidDel="003906A3">
              <w:rPr>
                <w:rFonts w:cs="Times New Roman"/>
              </w:rPr>
              <w:t xml:space="preserve"> </w:t>
            </w:r>
          </w:p>
          <w:p w14:paraId="7E9CE364" w14:textId="77777777" w:rsidR="00BF1D56" w:rsidRPr="002C2636" w:rsidRDefault="00BF1D56" w:rsidP="002C2636">
            <w:pPr>
              <w:pStyle w:val="a5"/>
              <w:rPr>
                <w:rFonts w:cs="Times New Roman"/>
              </w:rPr>
            </w:pPr>
            <w:r w:rsidRPr="002C2636">
              <w:rPr>
                <w:rFonts w:cs="Times New Roman"/>
              </w:rPr>
              <w:t>LOD 400</w:t>
            </w:r>
          </w:p>
        </w:tc>
      </w:tr>
      <w:tr w:rsidR="00BF1D56" w:rsidRPr="00D53134" w14:paraId="43A4F24A" w14:textId="77777777" w:rsidTr="00E5527C">
        <w:tc>
          <w:tcPr>
            <w:tcW w:w="864" w:type="pct"/>
            <w:vMerge w:val="restart"/>
          </w:tcPr>
          <w:p w14:paraId="35E0758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Полоса отвода</w:t>
            </w:r>
          </w:p>
        </w:tc>
        <w:tc>
          <w:tcPr>
            <w:tcW w:w="1270" w:type="pct"/>
          </w:tcPr>
          <w:p w14:paraId="7F086E9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Граница административно-территориальных образований, по территории которых планируется провести трассу линейного объекта</w:t>
            </w:r>
          </w:p>
        </w:tc>
        <w:tc>
          <w:tcPr>
            <w:tcW w:w="2865" w:type="pct"/>
          </w:tcPr>
          <w:p w14:paraId="01876E7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7C384B50" w14:textId="77777777" w:rsidTr="00E5527C">
        <w:tc>
          <w:tcPr>
            <w:tcW w:w="864" w:type="pct"/>
            <w:vMerge/>
          </w:tcPr>
          <w:p w14:paraId="29EFE9C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3E88E5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Трасса</w:t>
            </w:r>
          </w:p>
        </w:tc>
        <w:tc>
          <w:tcPr>
            <w:tcW w:w="2865" w:type="pct"/>
          </w:tcPr>
          <w:p w14:paraId="3BA9CD5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E7F7DE9" w14:textId="77777777" w:rsidTr="00E5527C">
        <w:tc>
          <w:tcPr>
            <w:tcW w:w="864" w:type="pct"/>
            <w:vMerge/>
          </w:tcPr>
          <w:p w14:paraId="16AE36C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3478F7F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Пикеты</w:t>
            </w:r>
          </w:p>
        </w:tc>
        <w:tc>
          <w:tcPr>
            <w:tcW w:w="2865" w:type="pct"/>
          </w:tcPr>
          <w:p w14:paraId="1FCD9FF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F882BDB" w14:textId="77777777" w:rsidTr="00E5527C">
        <w:tc>
          <w:tcPr>
            <w:tcW w:w="864" w:type="pct"/>
            <w:vMerge/>
          </w:tcPr>
          <w:p w14:paraId="6C0E14A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33C4A8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Углы поворота</w:t>
            </w:r>
          </w:p>
        </w:tc>
        <w:tc>
          <w:tcPr>
            <w:tcW w:w="2865" w:type="pct"/>
          </w:tcPr>
          <w:p w14:paraId="6B03E57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7637C13F" w14:textId="77777777" w:rsidTr="00E5527C">
        <w:tc>
          <w:tcPr>
            <w:tcW w:w="864" w:type="pct"/>
            <w:vMerge/>
          </w:tcPr>
          <w:p w14:paraId="760727A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B8838B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proofErr w:type="gramStart"/>
            <w:r w:rsidRPr="002C2636">
              <w:rPr>
                <w:rFonts w:cs="Times New Roman"/>
              </w:rPr>
              <w:t>Здания</w:t>
            </w:r>
            <w:proofErr w:type="gramEnd"/>
            <w:r w:rsidRPr="002C2636">
              <w:rPr>
                <w:rFonts w:cs="Times New Roman"/>
              </w:rPr>
              <w:t xml:space="preserve"> существующие</w:t>
            </w:r>
          </w:p>
        </w:tc>
        <w:tc>
          <w:tcPr>
            <w:tcW w:w="2865" w:type="pct"/>
          </w:tcPr>
          <w:p w14:paraId="03F557D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44284528" w14:textId="77777777" w:rsidTr="00E5527C">
        <w:tc>
          <w:tcPr>
            <w:tcW w:w="864" w:type="pct"/>
            <w:vMerge/>
          </w:tcPr>
          <w:p w14:paraId="53FD8E8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152195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Здания сносимые</w:t>
            </w:r>
          </w:p>
        </w:tc>
        <w:tc>
          <w:tcPr>
            <w:tcW w:w="2865" w:type="pct"/>
          </w:tcPr>
          <w:p w14:paraId="05A2732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7488BBFC" w14:textId="77777777" w:rsidTr="00E5527C">
        <w:tc>
          <w:tcPr>
            <w:tcW w:w="864" w:type="pct"/>
            <w:vMerge/>
          </w:tcPr>
          <w:p w14:paraId="57F1ECE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719CD1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Здания проектируемые</w:t>
            </w:r>
          </w:p>
        </w:tc>
        <w:tc>
          <w:tcPr>
            <w:tcW w:w="2865" w:type="pct"/>
          </w:tcPr>
          <w:p w14:paraId="33DE5C5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42BA3684" w14:textId="77777777" w:rsidTr="00E5527C">
        <w:tc>
          <w:tcPr>
            <w:tcW w:w="864" w:type="pct"/>
            <w:vMerge/>
          </w:tcPr>
          <w:p w14:paraId="3CA0989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80B0EB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proofErr w:type="gramStart"/>
            <w:r w:rsidRPr="002C2636">
              <w:rPr>
                <w:rFonts w:cs="Times New Roman"/>
              </w:rPr>
              <w:t>Сооружения</w:t>
            </w:r>
            <w:proofErr w:type="gramEnd"/>
            <w:r w:rsidRPr="002C2636">
              <w:rPr>
                <w:rFonts w:cs="Times New Roman"/>
              </w:rPr>
              <w:t xml:space="preserve"> существующие</w:t>
            </w:r>
          </w:p>
        </w:tc>
        <w:tc>
          <w:tcPr>
            <w:tcW w:w="2865" w:type="pct"/>
          </w:tcPr>
          <w:p w14:paraId="5B40098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395767FC" w14:textId="77777777" w:rsidTr="00E5527C">
        <w:tc>
          <w:tcPr>
            <w:tcW w:w="864" w:type="pct"/>
            <w:vMerge/>
          </w:tcPr>
          <w:p w14:paraId="7CCA41D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64BBCE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Сооружения сносимые</w:t>
            </w:r>
          </w:p>
        </w:tc>
        <w:tc>
          <w:tcPr>
            <w:tcW w:w="2865" w:type="pct"/>
          </w:tcPr>
          <w:p w14:paraId="529BAD62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2656542" w14:textId="77777777" w:rsidTr="00E5527C">
        <w:tc>
          <w:tcPr>
            <w:tcW w:w="864" w:type="pct"/>
            <w:vMerge/>
          </w:tcPr>
          <w:p w14:paraId="693D112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6C7E08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Сооружения проектируемые</w:t>
            </w:r>
          </w:p>
        </w:tc>
        <w:tc>
          <w:tcPr>
            <w:tcW w:w="2865" w:type="pct"/>
          </w:tcPr>
          <w:p w14:paraId="1CFC9ED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C327288" w14:textId="77777777" w:rsidTr="00E5527C">
        <w:tc>
          <w:tcPr>
            <w:tcW w:w="864" w:type="pct"/>
            <w:vMerge/>
          </w:tcPr>
          <w:p w14:paraId="26EA6AB2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A0C00B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Трасса сетей инженерно-технического обеспечения</w:t>
            </w:r>
          </w:p>
        </w:tc>
        <w:tc>
          <w:tcPr>
            <w:tcW w:w="2865" w:type="pct"/>
          </w:tcPr>
          <w:p w14:paraId="09841BF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47F9CC8" w14:textId="77777777" w:rsidTr="00E5527C">
        <w:tc>
          <w:tcPr>
            <w:tcW w:w="864" w:type="pct"/>
            <w:vMerge/>
          </w:tcPr>
          <w:p w14:paraId="2660990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2DBA8A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Сопутствующие коммуникации</w:t>
            </w:r>
          </w:p>
        </w:tc>
        <w:tc>
          <w:tcPr>
            <w:tcW w:w="2865" w:type="pct"/>
          </w:tcPr>
          <w:p w14:paraId="1FE1622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3E61121C" w14:textId="77777777" w:rsidTr="00E5527C">
        <w:tc>
          <w:tcPr>
            <w:tcW w:w="864" w:type="pct"/>
            <w:vMerge/>
          </w:tcPr>
          <w:p w14:paraId="4EAE6EF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14E49A9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Пересекаемые коммуникации</w:t>
            </w:r>
          </w:p>
        </w:tc>
        <w:tc>
          <w:tcPr>
            <w:tcW w:w="2865" w:type="pct"/>
          </w:tcPr>
          <w:p w14:paraId="210B023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C1CEBBF" w14:textId="77777777" w:rsidTr="00E5527C">
        <w:tc>
          <w:tcPr>
            <w:tcW w:w="864" w:type="pct"/>
            <w:vMerge/>
          </w:tcPr>
          <w:p w14:paraId="2D00880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86E3AF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запорной арматуры (для нефтепроводов и нефтепродуктопроводов)</w:t>
            </w:r>
          </w:p>
        </w:tc>
        <w:tc>
          <w:tcPr>
            <w:tcW w:w="2865" w:type="pct"/>
          </w:tcPr>
          <w:p w14:paraId="07D832A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1541808" w14:textId="77777777" w:rsidTr="00E5527C">
        <w:tc>
          <w:tcPr>
            <w:tcW w:w="864" w:type="pct"/>
            <w:vMerge/>
          </w:tcPr>
          <w:p w14:paraId="4C8CAA2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B682A4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станций электрохимической защиты (для нефтепроводов и нефтепродуктопроводов)</w:t>
            </w:r>
          </w:p>
        </w:tc>
        <w:tc>
          <w:tcPr>
            <w:tcW w:w="2865" w:type="pct"/>
          </w:tcPr>
          <w:p w14:paraId="762AC1A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FDBB4BC" w14:textId="77777777" w:rsidTr="00E5527C">
        <w:tc>
          <w:tcPr>
            <w:tcW w:w="864" w:type="pct"/>
            <w:vMerge/>
          </w:tcPr>
          <w:p w14:paraId="722AC83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E4EDF1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Магистральные линии связи и электроснабжения для средств катодной защиты и приводов электрических задвижек (для нефтепроводов и нефтепродуктопроводов)</w:t>
            </w:r>
          </w:p>
        </w:tc>
        <w:tc>
          <w:tcPr>
            <w:tcW w:w="2865" w:type="pct"/>
          </w:tcPr>
          <w:p w14:paraId="62D210C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41B2BE7" w14:textId="77777777" w:rsidTr="00E5527C">
        <w:tc>
          <w:tcPr>
            <w:tcW w:w="864" w:type="pct"/>
            <w:vMerge/>
          </w:tcPr>
          <w:p w14:paraId="1AB15A7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0E8CD6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головной и промежуточной перекачивающих станций (для нефтепроводов и нефтепродуктопроводов)</w:t>
            </w:r>
          </w:p>
        </w:tc>
        <w:tc>
          <w:tcPr>
            <w:tcW w:w="2865" w:type="pct"/>
          </w:tcPr>
          <w:p w14:paraId="1E1D463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EF28DD0" w14:textId="77777777" w:rsidTr="00E5527C">
        <w:tc>
          <w:tcPr>
            <w:tcW w:w="864" w:type="pct"/>
            <w:vMerge/>
          </w:tcPr>
          <w:p w14:paraId="0170362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8DA4BF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потребителей (для нефтепроводов и нефтепродуктопроводов)</w:t>
            </w:r>
          </w:p>
        </w:tc>
        <w:tc>
          <w:tcPr>
            <w:tcW w:w="2865" w:type="pct"/>
          </w:tcPr>
          <w:p w14:paraId="79A0F56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52F0A78E" w14:textId="77777777" w:rsidTr="00E5527C">
        <w:tc>
          <w:tcPr>
            <w:tcW w:w="864" w:type="pct"/>
            <w:vMerge/>
          </w:tcPr>
          <w:p w14:paraId="2A373CE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42849A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опор (для воздушных линий связи)</w:t>
            </w:r>
          </w:p>
        </w:tc>
        <w:tc>
          <w:tcPr>
            <w:tcW w:w="2865" w:type="pct"/>
          </w:tcPr>
          <w:p w14:paraId="389F50E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координаты, Марки проводов</w:t>
            </w:r>
          </w:p>
        </w:tc>
      </w:tr>
      <w:tr w:rsidR="00BF1D56" w:rsidRPr="00D53134" w14:paraId="32065236" w14:textId="77777777" w:rsidTr="00E5527C">
        <w:tc>
          <w:tcPr>
            <w:tcW w:w="864" w:type="pct"/>
            <w:vMerge/>
          </w:tcPr>
          <w:p w14:paraId="7558DE6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D59243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Участки кабельной связи (для кабельных линий)</w:t>
            </w:r>
          </w:p>
        </w:tc>
        <w:tc>
          <w:tcPr>
            <w:tcW w:w="2865" w:type="pct"/>
          </w:tcPr>
          <w:p w14:paraId="0FCFCD5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координаты, Тип кабеля, Глубина заложения</w:t>
            </w:r>
          </w:p>
        </w:tc>
      </w:tr>
      <w:tr w:rsidR="00BF1D56" w:rsidRPr="00D53134" w14:paraId="02EE1014" w14:textId="77777777" w:rsidTr="00E5527C">
        <w:tc>
          <w:tcPr>
            <w:tcW w:w="864" w:type="pct"/>
            <w:vMerge/>
          </w:tcPr>
          <w:p w14:paraId="378CAAE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A8505C2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наземных и подземных линейно-кабельных сооружений (для кабельных линий)</w:t>
            </w:r>
          </w:p>
        </w:tc>
        <w:tc>
          <w:tcPr>
            <w:tcW w:w="2865" w:type="pct"/>
          </w:tcPr>
          <w:p w14:paraId="4C3AB2E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4BEAB4B" w14:textId="77777777" w:rsidTr="00E5527C">
        <w:tc>
          <w:tcPr>
            <w:tcW w:w="864" w:type="pct"/>
            <w:vMerge/>
          </w:tcPr>
          <w:p w14:paraId="01EB7FA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28DAA0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проектируемых постов дорожно-патрульной службы (для автомобильных дорог)</w:t>
            </w:r>
          </w:p>
        </w:tc>
        <w:tc>
          <w:tcPr>
            <w:tcW w:w="2865" w:type="pct"/>
          </w:tcPr>
          <w:p w14:paraId="4FBF9B8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3F586DB" w14:textId="77777777" w:rsidTr="00E5527C">
        <w:tc>
          <w:tcPr>
            <w:tcW w:w="864" w:type="pct"/>
            <w:vMerge/>
          </w:tcPr>
          <w:p w14:paraId="21BE0B8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12CD052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пунктов весового контроля (для автомобильных дорог)</w:t>
            </w:r>
          </w:p>
        </w:tc>
        <w:tc>
          <w:tcPr>
            <w:tcW w:w="2865" w:type="pct"/>
          </w:tcPr>
          <w:p w14:paraId="5E4A504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5773BAE3" w14:textId="77777777" w:rsidTr="00E5527C">
        <w:tc>
          <w:tcPr>
            <w:tcW w:w="864" w:type="pct"/>
            <w:vMerge/>
          </w:tcPr>
          <w:p w14:paraId="5D43771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03BBC8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постов учета движения (для автомобильных дорог)</w:t>
            </w:r>
          </w:p>
        </w:tc>
        <w:tc>
          <w:tcPr>
            <w:tcW w:w="2865" w:type="pct"/>
          </w:tcPr>
          <w:p w14:paraId="0EBBD8A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24727AC" w14:textId="77777777" w:rsidTr="00E5527C">
        <w:tc>
          <w:tcPr>
            <w:tcW w:w="864" w:type="pct"/>
            <w:vMerge/>
          </w:tcPr>
          <w:p w14:paraId="0DD5897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54074E9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постов метеорологического наблюдения (для автомобильных дорог)</w:t>
            </w:r>
          </w:p>
        </w:tc>
        <w:tc>
          <w:tcPr>
            <w:tcW w:w="2865" w:type="pct"/>
          </w:tcPr>
          <w:p w14:paraId="375F68E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5BC09A55" w14:textId="77777777" w:rsidTr="00E5527C">
        <w:tc>
          <w:tcPr>
            <w:tcW w:w="864" w:type="pct"/>
            <w:vMerge/>
          </w:tcPr>
          <w:p w14:paraId="5EC9EA9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338AAE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размещения остановок общественного транспорта</w:t>
            </w:r>
          </w:p>
          <w:p w14:paraId="3000F47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объектов дорожного сервиса (для автомобильных дорог)</w:t>
            </w:r>
          </w:p>
        </w:tc>
        <w:tc>
          <w:tcPr>
            <w:tcW w:w="2865" w:type="pct"/>
          </w:tcPr>
          <w:p w14:paraId="2FAEB0C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2D91439A" w14:textId="77777777" w:rsidTr="00E5527C">
        <w:tc>
          <w:tcPr>
            <w:tcW w:w="864" w:type="pct"/>
            <w:vMerge w:val="restart"/>
          </w:tcPr>
          <w:p w14:paraId="06ED9922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Искусственные сооружения</w:t>
            </w:r>
          </w:p>
        </w:tc>
        <w:tc>
          <w:tcPr>
            <w:tcW w:w="1270" w:type="pct"/>
          </w:tcPr>
          <w:p w14:paraId="6418503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установки технологического оборудования</w:t>
            </w:r>
          </w:p>
        </w:tc>
        <w:tc>
          <w:tcPr>
            <w:tcW w:w="2865" w:type="pct"/>
          </w:tcPr>
          <w:p w14:paraId="13C9536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43061AA9" w14:textId="77777777" w:rsidTr="00E5527C">
        <w:tc>
          <w:tcPr>
            <w:tcW w:w="864" w:type="pct"/>
            <w:vMerge/>
          </w:tcPr>
          <w:p w14:paraId="38DB32B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C35E3D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Несущие конструкции</w:t>
            </w:r>
          </w:p>
        </w:tc>
        <w:tc>
          <w:tcPr>
            <w:tcW w:w="2865" w:type="pct"/>
          </w:tcPr>
          <w:p w14:paraId="4A73440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19E50E6E" w14:textId="77777777" w:rsidTr="00E5527C">
        <w:tc>
          <w:tcPr>
            <w:tcW w:w="864" w:type="pct"/>
            <w:vMerge/>
          </w:tcPr>
          <w:p w14:paraId="5C3995D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83742A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Основные элементы, конструкции</w:t>
            </w:r>
          </w:p>
        </w:tc>
        <w:tc>
          <w:tcPr>
            <w:tcW w:w="2865" w:type="pct"/>
          </w:tcPr>
          <w:p w14:paraId="6B042AA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4972A224" w14:textId="77777777" w:rsidTr="00E5527C">
        <w:tc>
          <w:tcPr>
            <w:tcW w:w="864" w:type="pct"/>
            <w:vMerge w:val="restart"/>
          </w:tcPr>
          <w:p w14:paraId="036749A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Искусственные сооружения автомобильных дорог</w:t>
            </w:r>
          </w:p>
        </w:tc>
        <w:tc>
          <w:tcPr>
            <w:tcW w:w="1270" w:type="pct"/>
          </w:tcPr>
          <w:p w14:paraId="2C80A41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Индивидуальный профиль земляного полотна</w:t>
            </w:r>
          </w:p>
        </w:tc>
        <w:tc>
          <w:tcPr>
            <w:tcW w:w="2865" w:type="pct"/>
          </w:tcPr>
          <w:p w14:paraId="5E24EBB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1344434A" w14:textId="77777777" w:rsidTr="00E5527C">
        <w:tc>
          <w:tcPr>
            <w:tcW w:w="864" w:type="pct"/>
            <w:vMerge/>
          </w:tcPr>
          <w:p w14:paraId="4DC32BC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5374207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Характерный профиль</w:t>
            </w:r>
          </w:p>
        </w:tc>
        <w:tc>
          <w:tcPr>
            <w:tcW w:w="2865" w:type="pct"/>
          </w:tcPr>
          <w:p w14:paraId="290DD8D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B8FF64E" w14:textId="77777777" w:rsidTr="00E5527C">
        <w:tc>
          <w:tcPr>
            <w:tcW w:w="864" w:type="pct"/>
            <w:vMerge/>
          </w:tcPr>
          <w:p w14:paraId="3CD6348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0AA76F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Насыпь</w:t>
            </w:r>
          </w:p>
        </w:tc>
        <w:tc>
          <w:tcPr>
            <w:tcW w:w="2865" w:type="pct"/>
          </w:tcPr>
          <w:p w14:paraId="26A38E1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4524F03A" w14:textId="77777777" w:rsidTr="00E5527C">
        <w:tc>
          <w:tcPr>
            <w:tcW w:w="864" w:type="pct"/>
            <w:vMerge/>
          </w:tcPr>
          <w:p w14:paraId="0CE8F8C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09C8B7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Выемка</w:t>
            </w:r>
          </w:p>
        </w:tc>
        <w:tc>
          <w:tcPr>
            <w:tcW w:w="2865" w:type="pct"/>
          </w:tcPr>
          <w:p w14:paraId="709FFFC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22CAB01" w14:textId="77777777" w:rsidTr="00E5527C">
        <w:tc>
          <w:tcPr>
            <w:tcW w:w="864" w:type="pct"/>
            <w:vMerge/>
          </w:tcPr>
          <w:p w14:paraId="3520C70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580F95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Дорожная одежда</w:t>
            </w:r>
          </w:p>
        </w:tc>
        <w:tc>
          <w:tcPr>
            <w:tcW w:w="2865" w:type="pct"/>
          </w:tcPr>
          <w:p w14:paraId="7FEB551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1EC393CB" w14:textId="77777777" w:rsidTr="00E5527C">
        <w:tc>
          <w:tcPr>
            <w:tcW w:w="864" w:type="pct"/>
            <w:vMerge w:val="restart"/>
          </w:tcPr>
          <w:p w14:paraId="06A8EFD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Искусственные сооружения железных дорог</w:t>
            </w:r>
          </w:p>
        </w:tc>
        <w:tc>
          <w:tcPr>
            <w:tcW w:w="1270" w:type="pct"/>
          </w:tcPr>
          <w:p w14:paraId="1A06314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Индивидуальный профиль земляного полотна</w:t>
            </w:r>
          </w:p>
        </w:tc>
        <w:tc>
          <w:tcPr>
            <w:tcW w:w="2865" w:type="pct"/>
          </w:tcPr>
          <w:p w14:paraId="7A9E1CC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1CD9836" w14:textId="77777777" w:rsidTr="00E5527C">
        <w:tc>
          <w:tcPr>
            <w:tcW w:w="864" w:type="pct"/>
            <w:vMerge/>
          </w:tcPr>
          <w:p w14:paraId="50098E2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199FBCA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Характерный профиль</w:t>
            </w:r>
          </w:p>
        </w:tc>
        <w:tc>
          <w:tcPr>
            <w:tcW w:w="2865" w:type="pct"/>
          </w:tcPr>
          <w:p w14:paraId="2015DD0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3093D93B" w14:textId="77777777" w:rsidTr="00E5527C">
        <w:tc>
          <w:tcPr>
            <w:tcW w:w="864" w:type="pct"/>
            <w:vMerge/>
          </w:tcPr>
          <w:p w14:paraId="4754FF5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2D4C7D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Насыпь</w:t>
            </w:r>
          </w:p>
        </w:tc>
        <w:tc>
          <w:tcPr>
            <w:tcW w:w="2865" w:type="pct"/>
          </w:tcPr>
          <w:p w14:paraId="58041B3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7D704C7E" w14:textId="77777777" w:rsidTr="00E5527C">
        <w:tc>
          <w:tcPr>
            <w:tcW w:w="864" w:type="pct"/>
            <w:vMerge/>
          </w:tcPr>
          <w:p w14:paraId="3301694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58308F2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Выемка</w:t>
            </w:r>
          </w:p>
        </w:tc>
        <w:tc>
          <w:tcPr>
            <w:tcW w:w="2865" w:type="pct"/>
          </w:tcPr>
          <w:p w14:paraId="59F0942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1CD61E8" w14:textId="77777777" w:rsidTr="00E5527C">
        <w:tc>
          <w:tcPr>
            <w:tcW w:w="864" w:type="pct"/>
            <w:vMerge/>
          </w:tcPr>
          <w:p w14:paraId="5833840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B5D870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Верхнее строение пути</w:t>
            </w:r>
          </w:p>
        </w:tc>
        <w:tc>
          <w:tcPr>
            <w:tcW w:w="2865" w:type="pct"/>
          </w:tcPr>
          <w:p w14:paraId="5E11894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40FF5FAF" w14:textId="77777777" w:rsidTr="00E5527C">
        <w:tc>
          <w:tcPr>
            <w:tcW w:w="864" w:type="pct"/>
            <w:vMerge w:val="restart"/>
          </w:tcPr>
          <w:p w14:paraId="1F31E2B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Искусственные сооружения сетей связи</w:t>
            </w:r>
          </w:p>
        </w:tc>
        <w:tc>
          <w:tcPr>
            <w:tcW w:w="1270" w:type="pct"/>
          </w:tcPr>
          <w:p w14:paraId="57D258D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Кабельные переходы через автомобильные дороги, железные дороги, водные преграды.</w:t>
            </w:r>
          </w:p>
        </w:tc>
        <w:tc>
          <w:tcPr>
            <w:tcW w:w="2865" w:type="pct"/>
          </w:tcPr>
          <w:p w14:paraId="3BA8422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6F54F12E" w14:textId="77777777" w:rsidTr="00E5527C">
        <w:tc>
          <w:tcPr>
            <w:tcW w:w="864" w:type="pct"/>
            <w:vMerge/>
          </w:tcPr>
          <w:p w14:paraId="2006A44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39D8FA4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Узел крепления опор и матч оттяжками</w:t>
            </w:r>
          </w:p>
        </w:tc>
        <w:tc>
          <w:tcPr>
            <w:tcW w:w="2865" w:type="pct"/>
          </w:tcPr>
          <w:p w14:paraId="54056DD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703930DF" w14:textId="77777777" w:rsidTr="00E5527C">
        <w:tc>
          <w:tcPr>
            <w:tcW w:w="864" w:type="pct"/>
            <w:vMerge/>
          </w:tcPr>
          <w:p w14:paraId="28B5648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51DD66D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Узел перехода с подземной линии на воздушную линию</w:t>
            </w:r>
          </w:p>
        </w:tc>
        <w:tc>
          <w:tcPr>
            <w:tcW w:w="2865" w:type="pct"/>
          </w:tcPr>
          <w:p w14:paraId="35BEB52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2203D25E" w14:textId="77777777" w:rsidTr="00E5527C">
        <w:tc>
          <w:tcPr>
            <w:tcW w:w="864" w:type="pct"/>
            <w:vMerge/>
          </w:tcPr>
          <w:p w14:paraId="5D14DDA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4897A6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расстановки оборудования связи</w:t>
            </w:r>
          </w:p>
        </w:tc>
        <w:tc>
          <w:tcPr>
            <w:tcW w:w="2865" w:type="pct"/>
          </w:tcPr>
          <w:p w14:paraId="2928EC7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3D16C62" w14:textId="77777777" w:rsidTr="00E5527C">
        <w:tc>
          <w:tcPr>
            <w:tcW w:w="864" w:type="pct"/>
            <w:vMerge w:val="restart"/>
          </w:tcPr>
          <w:p w14:paraId="07AA2AC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Искусственные сооружения магистральных трубопроводов</w:t>
            </w:r>
          </w:p>
        </w:tc>
        <w:tc>
          <w:tcPr>
            <w:tcW w:w="1270" w:type="pct"/>
          </w:tcPr>
          <w:p w14:paraId="2637EAD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расстановки основного оборудования</w:t>
            </w:r>
          </w:p>
        </w:tc>
        <w:tc>
          <w:tcPr>
            <w:tcW w:w="2865" w:type="pct"/>
          </w:tcPr>
          <w:p w14:paraId="4A38E5B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00DDE2C6" w14:textId="77777777" w:rsidTr="00E5527C">
        <w:tc>
          <w:tcPr>
            <w:tcW w:w="864" w:type="pct"/>
            <w:vMerge/>
          </w:tcPr>
          <w:p w14:paraId="1437A95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3668623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расстановки вспомогательного оборудования</w:t>
            </w:r>
          </w:p>
        </w:tc>
        <w:tc>
          <w:tcPr>
            <w:tcW w:w="2865" w:type="pct"/>
          </w:tcPr>
          <w:p w14:paraId="5D8CE299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17B2BCBA" w14:textId="77777777" w:rsidTr="00E5527C">
        <w:tc>
          <w:tcPr>
            <w:tcW w:w="864" w:type="pct"/>
            <w:vMerge/>
          </w:tcPr>
          <w:p w14:paraId="5B517B9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5FFEB8B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Задвижки</w:t>
            </w:r>
          </w:p>
        </w:tc>
        <w:tc>
          <w:tcPr>
            <w:tcW w:w="2865" w:type="pct"/>
          </w:tcPr>
          <w:p w14:paraId="4A00B1D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1DFACE65" w14:textId="77777777" w:rsidTr="00E5527C">
        <w:tc>
          <w:tcPr>
            <w:tcW w:w="864" w:type="pct"/>
            <w:vMerge/>
          </w:tcPr>
          <w:p w14:paraId="3EFEF39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55D33D9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Узлы пуска и приема шаровых разделителей</w:t>
            </w:r>
          </w:p>
        </w:tc>
        <w:tc>
          <w:tcPr>
            <w:tcW w:w="2865" w:type="pct"/>
          </w:tcPr>
          <w:p w14:paraId="23EEDF5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</w:t>
            </w:r>
          </w:p>
        </w:tc>
      </w:tr>
      <w:tr w:rsidR="00BF1D56" w:rsidRPr="00D53134" w14:paraId="74744264" w14:textId="77777777" w:rsidTr="00E5527C">
        <w:tc>
          <w:tcPr>
            <w:tcW w:w="864" w:type="pct"/>
            <w:vMerge w:val="restart"/>
          </w:tcPr>
          <w:p w14:paraId="39CCBE9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Объекты инфраструктуры </w:t>
            </w:r>
          </w:p>
        </w:tc>
        <w:tc>
          <w:tcPr>
            <w:tcW w:w="1270" w:type="pct"/>
          </w:tcPr>
          <w:p w14:paraId="7EB8DF7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расположения зданий</w:t>
            </w:r>
          </w:p>
        </w:tc>
        <w:tc>
          <w:tcPr>
            <w:tcW w:w="2865" w:type="pct"/>
          </w:tcPr>
          <w:p w14:paraId="15623ABE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3D99682B" w14:textId="77777777" w:rsidTr="00E5527C">
        <w:tc>
          <w:tcPr>
            <w:tcW w:w="864" w:type="pct"/>
            <w:vMerge/>
          </w:tcPr>
          <w:p w14:paraId="2B23FF7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1F0BA1D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расположения строений</w:t>
            </w:r>
          </w:p>
        </w:tc>
        <w:tc>
          <w:tcPr>
            <w:tcW w:w="2865" w:type="pct"/>
          </w:tcPr>
          <w:p w14:paraId="1C4C7E6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636A40B8" w14:textId="77777777" w:rsidTr="00E5527C">
        <w:tc>
          <w:tcPr>
            <w:tcW w:w="864" w:type="pct"/>
            <w:vMerge/>
          </w:tcPr>
          <w:p w14:paraId="413E090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3EDD98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Места расположения сооружений</w:t>
            </w:r>
          </w:p>
        </w:tc>
        <w:tc>
          <w:tcPr>
            <w:tcW w:w="2865" w:type="pct"/>
          </w:tcPr>
          <w:p w14:paraId="56BE73B8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3B892BA5" w14:textId="77777777" w:rsidTr="00E5527C">
        <w:tc>
          <w:tcPr>
            <w:tcW w:w="864" w:type="pct"/>
            <w:vMerge w:val="restart"/>
          </w:tcPr>
          <w:p w14:paraId="7E41BBB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Территория</w:t>
            </w:r>
          </w:p>
        </w:tc>
        <w:tc>
          <w:tcPr>
            <w:tcW w:w="1270" w:type="pct"/>
          </w:tcPr>
          <w:p w14:paraId="3ACC4D4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Временные постройки (в том числе площадки для складирования)</w:t>
            </w:r>
          </w:p>
        </w:tc>
        <w:tc>
          <w:tcPr>
            <w:tcW w:w="2865" w:type="pct"/>
          </w:tcPr>
          <w:p w14:paraId="4ABC796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Положение с указанием существующих подъездов и подходов</w:t>
            </w:r>
          </w:p>
        </w:tc>
      </w:tr>
      <w:tr w:rsidR="00BF1D56" w:rsidRPr="00D53134" w14:paraId="0FD26137" w14:textId="77777777" w:rsidTr="00E5527C">
        <w:tc>
          <w:tcPr>
            <w:tcW w:w="864" w:type="pct"/>
            <w:vMerge/>
          </w:tcPr>
          <w:p w14:paraId="185C35A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4822F6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Земляные массы</w:t>
            </w:r>
          </w:p>
        </w:tc>
        <w:tc>
          <w:tcPr>
            <w:tcW w:w="2865" w:type="pct"/>
          </w:tcPr>
          <w:p w14:paraId="3161CBC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Объем вывозимых/ввозимых земляных масс</w:t>
            </w:r>
          </w:p>
        </w:tc>
      </w:tr>
      <w:tr w:rsidR="00BF1D56" w:rsidRPr="00D53134" w14:paraId="5D7FBAE3" w14:textId="77777777" w:rsidTr="00E5527C">
        <w:tc>
          <w:tcPr>
            <w:tcW w:w="864" w:type="pct"/>
            <w:vMerge/>
          </w:tcPr>
          <w:p w14:paraId="14E8340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B1FC69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Защитные устройства инженерной инфраструктуры</w:t>
            </w:r>
          </w:p>
        </w:tc>
        <w:tc>
          <w:tcPr>
            <w:tcW w:w="2865" w:type="pct"/>
          </w:tcPr>
          <w:p w14:paraId="7D1303A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Типы, Точный габарит, сечение. Внешний образ/вид, крепления, Маркировка, </w:t>
            </w:r>
          </w:p>
        </w:tc>
      </w:tr>
      <w:tr w:rsidR="00BF1D56" w:rsidRPr="00D53134" w14:paraId="67F2B4CB" w14:textId="77777777" w:rsidTr="00E5527C">
        <w:tc>
          <w:tcPr>
            <w:tcW w:w="864" w:type="pct"/>
            <w:vMerge/>
          </w:tcPr>
          <w:p w14:paraId="083190AD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087FA2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Внутриобъектовая дорожная сеть</w:t>
            </w:r>
          </w:p>
        </w:tc>
        <w:tc>
          <w:tcPr>
            <w:tcW w:w="2865" w:type="pct"/>
          </w:tcPr>
          <w:p w14:paraId="2B9400E2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габарит, положение, Место присоединения к внешней дородной сети, Внешний образ/вид, маркировка, Наименование по каталогу, Артикул по каталогу.</w:t>
            </w:r>
          </w:p>
        </w:tc>
      </w:tr>
      <w:tr w:rsidR="00BF1D56" w:rsidRPr="00D53134" w14:paraId="1DBB1C1B" w14:textId="77777777" w:rsidTr="00E5527C">
        <w:tc>
          <w:tcPr>
            <w:tcW w:w="864" w:type="pct"/>
            <w:vMerge/>
          </w:tcPr>
          <w:p w14:paraId="650EAFA7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7F7586A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(транзитные)</w:t>
            </w:r>
          </w:p>
        </w:tc>
        <w:tc>
          <w:tcPr>
            <w:tcW w:w="2865" w:type="pct"/>
          </w:tcPr>
          <w:p w14:paraId="5ABCF2C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Положение, наименование балансодержателя</w:t>
            </w:r>
          </w:p>
        </w:tc>
      </w:tr>
      <w:tr w:rsidR="00BF1D56" w:rsidRPr="00D53134" w14:paraId="48B0C638" w14:textId="77777777" w:rsidTr="00E5527C">
        <w:tc>
          <w:tcPr>
            <w:tcW w:w="864" w:type="pct"/>
            <w:vMerge/>
          </w:tcPr>
          <w:p w14:paraId="2E3200C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4F551C1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(сносимые)</w:t>
            </w:r>
          </w:p>
        </w:tc>
        <w:tc>
          <w:tcPr>
            <w:tcW w:w="2865" w:type="pct"/>
          </w:tcPr>
          <w:p w14:paraId="0F22E4D0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Положение, </w:t>
            </w:r>
          </w:p>
        </w:tc>
      </w:tr>
      <w:tr w:rsidR="00BF1D56" w:rsidRPr="00D53134" w14:paraId="07B6DE54" w14:textId="77777777" w:rsidTr="00E5527C">
        <w:tc>
          <w:tcPr>
            <w:tcW w:w="864" w:type="pct"/>
            <w:vMerge/>
          </w:tcPr>
          <w:p w14:paraId="40B1373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99F65BC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(временные)</w:t>
            </w:r>
          </w:p>
        </w:tc>
        <w:tc>
          <w:tcPr>
            <w:tcW w:w="2865" w:type="pct"/>
          </w:tcPr>
          <w:p w14:paraId="230EBEB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Типы, Точный габарит, сечение. Внешний образ/вид, крепления, Маркировка, </w:t>
            </w:r>
          </w:p>
        </w:tc>
      </w:tr>
      <w:tr w:rsidR="00BF1D56" w:rsidRPr="00D53134" w14:paraId="0D9B99F6" w14:textId="77777777" w:rsidTr="00E5527C">
        <w:tc>
          <w:tcPr>
            <w:tcW w:w="864" w:type="pct"/>
            <w:vMerge/>
          </w:tcPr>
          <w:p w14:paraId="0D7BF551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677ECBC3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Внутриобъектовые инженерные сети (сооружаемые)</w:t>
            </w:r>
          </w:p>
        </w:tc>
        <w:tc>
          <w:tcPr>
            <w:tcW w:w="2865" w:type="pct"/>
          </w:tcPr>
          <w:p w14:paraId="065BDF8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Типы, Точный габарит, сечение. Внешний образ/вид, крепления, Маркировка, </w:t>
            </w:r>
          </w:p>
        </w:tc>
      </w:tr>
      <w:tr w:rsidR="00BF1D56" w:rsidRPr="00D53134" w14:paraId="328334C9" w14:textId="77777777" w:rsidTr="00E5527C">
        <w:tc>
          <w:tcPr>
            <w:tcW w:w="864" w:type="pct"/>
            <w:vMerge/>
          </w:tcPr>
          <w:p w14:paraId="256E2A4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0E58398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Мест размещения и емкости пожарных резервуаров (при их наличии)</w:t>
            </w:r>
          </w:p>
        </w:tc>
        <w:tc>
          <w:tcPr>
            <w:tcW w:w="2865" w:type="pct"/>
          </w:tcPr>
          <w:p w14:paraId="69A32304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Типы, Точный габарит, сечение. Внешний образ/вид, крепления, Маркировка, </w:t>
            </w:r>
          </w:p>
        </w:tc>
      </w:tr>
      <w:tr w:rsidR="00BF1D56" w:rsidRPr="00D53134" w14:paraId="3A46AA76" w14:textId="77777777" w:rsidTr="00E5527C">
        <w:tc>
          <w:tcPr>
            <w:tcW w:w="864" w:type="pct"/>
            <w:vMerge/>
          </w:tcPr>
          <w:p w14:paraId="6E8CBECF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28810975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мест обитания животных и растений, занесенных в Красную книгу Российской Федерации и красные книги субъектов Российской Федерации</w:t>
            </w:r>
          </w:p>
        </w:tc>
        <w:tc>
          <w:tcPr>
            <w:tcW w:w="2865" w:type="pct"/>
          </w:tcPr>
          <w:p w14:paraId="7954838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  <w:tr w:rsidR="00BF1D56" w:rsidRPr="00D53134" w14:paraId="427E9432" w14:textId="77777777" w:rsidTr="00E5527C">
        <w:tc>
          <w:tcPr>
            <w:tcW w:w="864" w:type="pct"/>
            <w:vMerge/>
          </w:tcPr>
          <w:p w14:paraId="4406313B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70" w:type="pct"/>
          </w:tcPr>
          <w:p w14:paraId="3C9B7F66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Границы зон экологического риска и возможного загрязнения окружающей природной среды вследствие аварии на линейном объекте</w:t>
            </w:r>
          </w:p>
        </w:tc>
        <w:tc>
          <w:tcPr>
            <w:tcW w:w="2865" w:type="pct"/>
          </w:tcPr>
          <w:p w14:paraId="3473332A" w14:textId="77777777" w:rsidR="00BF1D56" w:rsidRPr="002C2636" w:rsidRDefault="00BF1D56" w:rsidP="00E5527C">
            <w:pPr>
              <w:spacing w:line="276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Точные координаты</w:t>
            </w:r>
          </w:p>
        </w:tc>
      </w:tr>
    </w:tbl>
    <w:p w14:paraId="0D081603" w14:textId="77777777" w:rsidR="00BF1D56" w:rsidRPr="00B84326" w:rsidRDefault="00BF1D56" w:rsidP="00BF1D56">
      <w:pPr>
        <w:pStyle w:val="11"/>
        <w:keepNext w:val="0"/>
        <w:keepLines w:val="0"/>
        <w:spacing w:before="0"/>
        <w:jc w:val="right"/>
        <w:rPr>
          <w:rFonts w:asciiTheme="minorBidi" w:hAnsiTheme="minorBidi" w:cstheme="minorBidi"/>
          <w:sz w:val="24"/>
          <w:szCs w:val="24"/>
          <w:lang w:val="en-US"/>
        </w:rPr>
      </w:pPr>
      <w:bookmarkStart w:id="1047" w:name="_6e48kml793hs" w:colFirst="0" w:colLast="0"/>
      <w:bookmarkStart w:id="1048" w:name="_8k86teoa33lr" w:colFirst="0" w:colLast="0"/>
      <w:bookmarkEnd w:id="1047"/>
      <w:bookmarkEnd w:id="1048"/>
    </w:p>
    <w:tbl>
      <w:tblPr>
        <w:tblW w:w="10206" w:type="dxa"/>
        <w:tblLook w:val="04A0" w:firstRow="1" w:lastRow="0" w:firstColumn="1" w:lastColumn="0" w:noHBand="0" w:noVBand="1"/>
      </w:tblPr>
      <w:tblGrid>
        <w:gridCol w:w="2736"/>
        <w:gridCol w:w="7470"/>
      </w:tblGrid>
      <w:tr w:rsidR="00BF1D56" w:rsidRPr="00CE22B0" w14:paraId="4F593775" w14:textId="77777777" w:rsidTr="002C2636">
        <w:trPr>
          <w:trHeight w:val="750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076A" w14:textId="77777777" w:rsidR="00BF1D56" w:rsidRPr="00B86A76" w:rsidRDefault="00BF1D56" w:rsidP="00E552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B86A76">
              <w:rPr>
                <w:rFonts w:eastAsia="Times New Roman" w:cstheme="minorHAnsi"/>
                <w:b/>
                <w:bCs/>
                <w:lang w:eastAsia="ru-RU"/>
              </w:rPr>
              <w:t>Определение/Свойство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5750" w14:textId="77777777" w:rsidR="00BF1D56" w:rsidRPr="00B86A76" w:rsidRDefault="00BF1D56" w:rsidP="00E552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B86A76">
              <w:rPr>
                <w:rFonts w:eastAsia="Times New Roman" w:cstheme="minorHAnsi"/>
                <w:b/>
                <w:bCs/>
                <w:lang w:eastAsia="ru-RU"/>
              </w:rPr>
              <w:t>Описание</w:t>
            </w:r>
          </w:p>
        </w:tc>
      </w:tr>
      <w:tr w:rsidR="00BF1D56" w:rsidRPr="002C2636" w14:paraId="703C0740" w14:textId="77777777" w:rsidTr="002C2636">
        <w:trPr>
          <w:trHeight w:val="31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6178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LOD/LOI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4FA88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Примерное соответствие стандартному уровню детализации/информатизации. </w:t>
            </w:r>
          </w:p>
        </w:tc>
      </w:tr>
      <w:tr w:rsidR="00BF1D56" w:rsidRPr="002C2636" w14:paraId="48CC655A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05E8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Артикул по каталогу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5F3C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Указан артикул в соответствии с каталогом производителя</w:t>
            </w:r>
          </w:p>
        </w:tc>
      </w:tr>
      <w:tr w:rsidR="00BF1D56" w:rsidRPr="002C2636" w14:paraId="6FF2D0F1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FE8B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Внешний образ/вид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F3F6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Семейство должно иметь визуальное представление, т.е. иметь отображаемые на всех видах элементы (3D, план, разрез и так далее).</w:t>
            </w:r>
          </w:p>
          <w:p w14:paraId="7580F98F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Пример: Стол, размещенный на уровне +0.000, должен фактически отображаться на уровне +0.000, условным 2D-обозначением или фактической построенной моделью.</w:t>
            </w:r>
          </w:p>
        </w:tc>
      </w:tr>
      <w:tr w:rsidR="00BF1D56" w:rsidRPr="002C2636" w14:paraId="3319E1F6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A044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Граница помещения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E24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Семейство участвует в формировании границы помещения</w:t>
            </w:r>
          </w:p>
        </w:tc>
      </w:tr>
      <w:tr w:rsidR="00BF1D56" w:rsidRPr="002C2636" w14:paraId="448CEA27" w14:textId="77777777" w:rsidTr="002C2636">
        <w:trPr>
          <w:trHeight w:val="252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A332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Конструкция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7E38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Элементы, имеющие по проекту составные части, должны точно отображать их в модели. </w:t>
            </w:r>
          </w:p>
          <w:p w14:paraId="0AB10802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Пример: Окно, состоящее из рамы и стекла, должно содержать в себе и раму, и стекло как два отдельных объекта. Многослойная стена в пироге конструкции должна содержать все указанные в ней слои.</w:t>
            </w:r>
          </w:p>
        </w:tc>
      </w:tr>
      <w:tr w:rsidR="00BF1D56" w:rsidRPr="002C2636" w14:paraId="3601D944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60B1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Маркировка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513A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Маркировка Типоразмера должна иметь заполненное поле атрибута, соответствующее действительности. Элементы модели без информации по данному параметру не допускаются. Значение параметра «Марка» используется для аннотаций элементов.</w:t>
            </w:r>
          </w:p>
        </w:tc>
      </w:tr>
      <w:tr w:rsidR="00BF1D56" w:rsidRPr="002C2636" w14:paraId="6A03F838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CC35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Масса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A8A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Масса определена (в разделе КР применимо для металлических и сборных железобетонных изделий, неприменимо для монолитных)</w:t>
            </w:r>
          </w:p>
        </w:tc>
      </w:tr>
      <w:tr w:rsidR="00BF1D56" w:rsidRPr="002C2636" w14:paraId="5F578ED3" w14:textId="77777777" w:rsidTr="002C2636">
        <w:trPr>
          <w:trHeight w:val="31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5D01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Материал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AEFA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Материал семейства (а также всех вложенных семейств) точно определен. Исключается использование материалов без описания (по умолчанию).</w:t>
            </w:r>
          </w:p>
        </w:tc>
      </w:tr>
      <w:tr w:rsidR="00BF1D56" w:rsidRPr="002C2636" w14:paraId="226B4F97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F0E5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Наименование по каталогу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3844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Указано наименование в соответствии с каталогом производителя</w:t>
            </w:r>
          </w:p>
        </w:tc>
      </w:tr>
      <w:tr w:rsidR="00BF1D56" w:rsidRPr="002C2636" w14:paraId="440CB1AE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6AA4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Огнестойкость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7ED04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Огнестойкость точно определена для типоразмера семейства</w:t>
            </w:r>
          </w:p>
        </w:tc>
      </w:tr>
      <w:tr w:rsidR="00BF1D56" w:rsidRPr="002C2636" w14:paraId="6824BA06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4A89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Производитель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39F2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Параметр семейства должен содержат информацию о производителе. </w:t>
            </w:r>
          </w:p>
        </w:tc>
      </w:tr>
      <w:tr w:rsidR="00BF1D56" w:rsidRPr="002C2636" w14:paraId="35DA398C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EE85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Сечение/Профиль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14007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Требование для всех линейных семейств, базирующихся на построении профиля, иметь профиль в пространстве модели.</w:t>
            </w:r>
          </w:p>
          <w:p w14:paraId="193232F9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Пример: если парапет выполнен из квадратного профиля 20х20, то он должен быть физически выполнен из такого профиля соответствующего материала</w:t>
            </w:r>
            <w:r w:rsidRPr="002C2636">
              <w:rPr>
                <w:rFonts w:cs="Times New Roman"/>
              </w:rPr>
              <w:tab/>
            </w:r>
          </w:p>
        </w:tc>
      </w:tr>
      <w:tr w:rsidR="00BF1D56" w:rsidRPr="002C2636" w14:paraId="4A007198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5E04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Тип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81C4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Семейство должно иметь назначенную категорию в Revit. </w:t>
            </w:r>
          </w:p>
          <w:p w14:paraId="0A2F0C88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Пример: Крыши выполняются категорией «Крыша», перекрытия выполняются категорией «Перекрытия». </w:t>
            </w:r>
          </w:p>
        </w:tc>
      </w:tr>
      <w:tr w:rsidR="00BF1D56" w:rsidRPr="002C2636" w14:paraId="7B3ACDFC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2E56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Точное положение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A19D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Семейство должно быть точно расположено в пространстве модели согласно проектным решениям, его размещение не может трактоваться двояко или с погрешностью. Расположение данного семейства в финальной модели не подлежит корректировке по одностороннему усмотрению Проектировщика. В случае необходимых проектных изменений положений элементов требуется согласование с Заказчиком.</w:t>
            </w:r>
          </w:p>
        </w:tc>
      </w:tr>
      <w:tr w:rsidR="00BF1D56" w:rsidRPr="002C2636" w14:paraId="601DE5BA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D4777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Точный габарит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B7115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Габарит соответствует фактическим размерам компонента (Длина, Ширина, Высота [мм]). Габаритные размеры элементов модели не </w:t>
            </w:r>
            <w:r w:rsidRPr="002C2636">
              <w:rPr>
                <w:rFonts w:cs="Times New Roman"/>
              </w:rPr>
              <w:lastRenderedPageBreak/>
              <w:t>подлежат корректировке по одностороннему усмотрению Проектировщика. В случае необходимых проектных изменений габаритов элементов требуется согласование с Заказчиком.</w:t>
            </w:r>
          </w:p>
        </w:tc>
      </w:tr>
      <w:tr w:rsidR="00BF1D56" w:rsidRPr="002C2636" w14:paraId="512ABC19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0C20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lastRenderedPageBreak/>
              <w:t>Уклоны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159E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Уклоны объекта, заложенные проектными решениями, отражены в модели либо обозначены аннотациями.</w:t>
            </w:r>
          </w:p>
          <w:p w14:paraId="6E4B411C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Примеры: </w:t>
            </w:r>
          </w:p>
          <w:p w14:paraId="580DD2F8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 xml:space="preserve">1.Пояса фермы на геометрической схеме фермы получают аннотации уклонов. </w:t>
            </w:r>
          </w:p>
          <w:p w14:paraId="2563616B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2. Кровля с малым уклоном в геометрии представляет собой горизонтальное перекрытие/покрытие, а на планах обозначается аннотациями уклонов (следовательно, имеет отдельный текстовый параметр «Уклон»).</w:t>
            </w:r>
          </w:p>
          <w:p w14:paraId="709CF9DE" w14:textId="77777777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F1D56" w:rsidRPr="002C2636" w14:paraId="293A1CCE" w14:textId="77777777" w:rsidTr="002C2636">
        <w:trPr>
          <w:trHeight w:val="31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DC8A" w14:textId="356A6A94" w:rsidR="00BF1D56" w:rsidRPr="002C2636" w:rsidRDefault="00BF1D56" w:rsidP="00E5527C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Фурнитура/Оснастка</w:t>
            </w:r>
          </w:p>
        </w:tc>
        <w:tc>
          <w:tcPr>
            <w:tcW w:w="7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437F" w14:textId="77777777" w:rsidR="00BF1D56" w:rsidRPr="002C2636" w:rsidRDefault="00BF1D56" w:rsidP="002C2636">
            <w:pPr>
              <w:spacing w:after="0" w:line="240" w:lineRule="auto"/>
              <w:rPr>
                <w:rFonts w:cs="Times New Roman"/>
              </w:rPr>
            </w:pPr>
            <w:r w:rsidRPr="002C2636">
              <w:rPr>
                <w:rFonts w:cs="Times New Roman"/>
              </w:rPr>
              <w:t>Семейство должно отображать дополнительные элементы фурнитуры, указанные в Задании на Проектирование (оконная и дверная фурнитура, ручки регуляторов, кранов, задвижек, лючки и т.п.)</w:t>
            </w:r>
          </w:p>
        </w:tc>
      </w:tr>
    </w:tbl>
    <w:p w14:paraId="4A10F240" w14:textId="63D93C8B" w:rsidR="00A62F6C" w:rsidRDefault="00A62F6C" w:rsidP="002C2636">
      <w:pPr>
        <w:spacing w:after="0" w:line="240" w:lineRule="auto"/>
        <w:rPr>
          <w:rFonts w:cs="Times New Roman"/>
        </w:rPr>
      </w:pPr>
    </w:p>
    <w:sectPr w:rsidR="00A62F6C" w:rsidSect="00E5527C">
      <w:headerReference w:type="even" r:id="rId26"/>
      <w:headerReference w:type="default" r:id="rId27"/>
      <w:pgSz w:w="11907" w:h="16840" w:code="9"/>
      <w:pgMar w:top="1985" w:right="1134" w:bottom="1134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7EEA1" w14:textId="77777777" w:rsidR="00632315" w:rsidRDefault="00632315" w:rsidP="00C0033D">
      <w:pPr>
        <w:spacing w:after="0" w:line="240" w:lineRule="auto"/>
      </w:pPr>
      <w:r>
        <w:separator/>
      </w:r>
    </w:p>
  </w:endnote>
  <w:endnote w:type="continuationSeparator" w:id="0">
    <w:p w14:paraId="5DE27DB1" w14:textId="77777777" w:rsidR="00632315" w:rsidRDefault="00632315" w:rsidP="00C0033D">
      <w:pPr>
        <w:spacing w:after="0" w:line="240" w:lineRule="auto"/>
      </w:pPr>
      <w:r>
        <w:continuationSeparator/>
      </w:r>
    </w:p>
  </w:endnote>
  <w:endnote w:type="continuationNotice" w:id="1">
    <w:p w14:paraId="018C3271" w14:textId="77777777" w:rsidR="00632315" w:rsidRDefault="00632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egoe UI,">
    <w:altName w:val="Segoe U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91212140"/>
      <w:docPartObj>
        <w:docPartGallery w:val="Page Numbers (Bottom of Page)"/>
        <w:docPartUnique/>
      </w:docPartObj>
    </w:sdtPr>
    <w:sdtEndPr>
      <w:rPr>
        <w:rStyle w:val="aff1"/>
        <w:bCs/>
        <w:szCs w:val="22"/>
        <w:lang w:eastAsia="de-DE"/>
      </w:rPr>
    </w:sdtEndPr>
    <w:sdtContent>
      <w:p w14:paraId="3F904DEA" w14:textId="77777777" w:rsidR="00FE47C9" w:rsidRPr="00FE17A1" w:rsidRDefault="00FE47C9" w:rsidP="00F309CF">
        <w:pPr>
          <w:jc w:val="right"/>
          <w:rPr>
            <w:rStyle w:val="aff1"/>
            <w:rFonts w:eastAsiaTheme="minorHAnsi"/>
          </w:rPr>
        </w:pPr>
        <w:r w:rsidRPr="00FE17A1">
          <w:rPr>
            <w:rStyle w:val="aff1"/>
            <w:rFonts w:eastAsiaTheme="minorHAnsi"/>
          </w:rPr>
          <w:fldChar w:fldCharType="begin"/>
        </w:r>
        <w:r w:rsidRPr="00FE17A1">
          <w:rPr>
            <w:rStyle w:val="aff1"/>
            <w:rFonts w:eastAsiaTheme="minorHAnsi"/>
          </w:rPr>
          <w:instrText>PAGE   \* MERGEFORMAT</w:instrText>
        </w:r>
        <w:r w:rsidRPr="00FE17A1">
          <w:rPr>
            <w:rStyle w:val="aff1"/>
            <w:rFonts w:eastAsiaTheme="minorHAnsi"/>
          </w:rPr>
          <w:fldChar w:fldCharType="separate"/>
        </w:r>
        <w:r>
          <w:rPr>
            <w:rStyle w:val="aff1"/>
            <w:rFonts w:eastAsiaTheme="minorHAnsi"/>
            <w:noProof/>
          </w:rPr>
          <w:t>10</w:t>
        </w:r>
        <w:r w:rsidRPr="00FE17A1">
          <w:rPr>
            <w:rStyle w:val="aff1"/>
            <w:rFonts w:eastAsiaTheme="min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D6E49" w14:textId="77777777" w:rsidR="00632315" w:rsidRDefault="00632315" w:rsidP="00C0033D">
      <w:pPr>
        <w:spacing w:after="0" w:line="240" w:lineRule="auto"/>
      </w:pPr>
      <w:r>
        <w:separator/>
      </w:r>
    </w:p>
  </w:footnote>
  <w:footnote w:type="continuationSeparator" w:id="0">
    <w:p w14:paraId="2C20BC68" w14:textId="77777777" w:rsidR="00632315" w:rsidRDefault="00632315" w:rsidP="00C0033D">
      <w:pPr>
        <w:spacing w:after="0" w:line="240" w:lineRule="auto"/>
      </w:pPr>
      <w:r>
        <w:continuationSeparator/>
      </w:r>
    </w:p>
  </w:footnote>
  <w:footnote w:type="continuationNotice" w:id="1">
    <w:p w14:paraId="3D1186DF" w14:textId="77777777" w:rsidR="00632315" w:rsidRDefault="006323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F4EF1" w14:textId="77777777" w:rsidR="00FE47C9" w:rsidRPr="00C12065" w:rsidRDefault="00FE47C9" w:rsidP="00F309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AFA9" w14:textId="57E96210" w:rsidR="00FE47C9" w:rsidRDefault="00FE47C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7C0EA" w14:textId="77777777" w:rsidR="00FE47C9" w:rsidRDefault="00FE47C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8" behindDoc="1" locked="0" layoutInCell="1" allowOverlap="1" wp14:anchorId="460C45CB" wp14:editId="5FDE4BA5">
              <wp:simplePos x="0" y="0"/>
              <wp:positionH relativeFrom="page">
                <wp:posOffset>3576320</wp:posOffset>
              </wp:positionH>
              <wp:positionV relativeFrom="page">
                <wp:posOffset>732155</wp:posOffset>
              </wp:positionV>
              <wp:extent cx="403860" cy="152400"/>
              <wp:effectExtent l="0" t="0" r="254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38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12E63" w14:textId="77777777" w:rsidR="00FE47C9" w:rsidRDefault="00FE47C9">
                          <w:pPr>
                            <w:pStyle w:val="aff9"/>
                            <w:spacing w:line="224" w:lineRule="exact"/>
                          </w:pPr>
                          <w:r>
                            <w:t>–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C45C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81.6pt;margin-top:57.65pt;width:31.8pt;height:12pt;z-index:-2516469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" filled="f" stroked="f">
              <v:path arrowok="t"/>
              <v:textbox inset="0,0,0,0">
                <w:txbxContent>
                  <w:p w14:paraId="0A412E63" w14:textId="77777777" w:rsidR="00FE47C9" w:rsidRDefault="00FE47C9">
                    <w:pPr>
                      <w:pStyle w:val="aff9"/>
                      <w:spacing w:line="224" w:lineRule="exact"/>
                    </w:pPr>
                    <w:r>
                      <w:t>–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32" behindDoc="1" locked="0" layoutInCell="1" allowOverlap="1" wp14:anchorId="6E08DD0B" wp14:editId="6514E29C">
              <wp:simplePos x="0" y="0"/>
              <wp:positionH relativeFrom="page">
                <wp:posOffset>5393055</wp:posOffset>
              </wp:positionH>
              <wp:positionV relativeFrom="page">
                <wp:posOffset>732155</wp:posOffset>
              </wp:positionV>
              <wp:extent cx="1276985" cy="156845"/>
              <wp:effectExtent l="0" t="0" r="5715" b="825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69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07F67" w14:textId="77777777" w:rsidR="00FE47C9" w:rsidRDefault="00FE47C9">
                          <w:pPr>
                            <w:pStyle w:val="aff9"/>
                            <w:spacing w:line="225" w:lineRule="exact"/>
                          </w:pPr>
                          <w:r>
                            <w:rPr>
                              <w:spacing w:val="6"/>
                              <w:w w:val="110"/>
                            </w:rPr>
                            <w:t>81346-2</w:t>
                          </w:r>
                          <w:r>
                            <w:rPr>
                              <w:spacing w:val="-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w w:val="285"/>
                            </w:rPr>
                            <w:t></w:t>
                          </w:r>
                          <w:r>
                            <w:rPr>
                              <w:rFonts w:ascii="Times New Roman" w:hAnsi="Times New Roman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spacing w:val="6"/>
                              <w:w w:val="110"/>
                            </w:rPr>
                            <w:t>IEC:2009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8DD0B" id="Text Box 4" o:spid="_x0000_s1027" type="#_x0000_t202" style="position:absolute;left:0;text-align:left;margin-left:424.65pt;margin-top:57.65pt;width:100.55pt;height:12.35pt;z-index:-2516459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" filled="f" stroked="f">
              <v:path arrowok="t"/>
              <v:textbox inset="0,0,0,0">
                <w:txbxContent>
                  <w:p w14:paraId="06307F67" w14:textId="77777777" w:rsidR="00FE47C9" w:rsidRDefault="00FE47C9">
                    <w:pPr>
                      <w:pStyle w:val="aff9"/>
                      <w:spacing w:line="225" w:lineRule="exact"/>
                    </w:pPr>
                    <w:r>
                      <w:rPr>
                        <w:spacing w:val="6"/>
                        <w:w w:val="110"/>
                      </w:rPr>
                      <w:t>81346-2</w:t>
                    </w:r>
                    <w:r>
                      <w:rPr>
                        <w:spacing w:val="-28"/>
                        <w:w w:val="110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285"/>
                      </w:rPr>
                      <w:t></w:t>
                    </w:r>
                    <w:r>
                      <w:rPr>
                        <w:rFonts w:ascii="Times New Roman" w:hAnsi="Times New Roman"/>
                        <w:spacing w:val="47"/>
                      </w:rPr>
                      <w:t xml:space="preserve"> </w:t>
                    </w:r>
                    <w:r>
                      <w:rPr>
                        <w:spacing w:val="6"/>
                        <w:w w:val="110"/>
                      </w:rPr>
                      <w:t>IEC:2009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D043B" w14:textId="77777777" w:rsidR="00FE47C9" w:rsidRDefault="00FE47C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7CC6"/>
    <w:multiLevelType w:val="hybridMultilevel"/>
    <w:tmpl w:val="29786954"/>
    <w:lvl w:ilvl="0" w:tplc="3CB669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4A16"/>
    <w:multiLevelType w:val="multilevel"/>
    <w:tmpl w:val="C0A6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C6339"/>
    <w:multiLevelType w:val="multilevel"/>
    <w:tmpl w:val="8428671C"/>
    <w:numStyleLink w:val="RA"/>
  </w:abstractNum>
  <w:abstractNum w:abstractNumId="3" w15:restartNumberingAfterBreak="0">
    <w:nsid w:val="12881856"/>
    <w:multiLevelType w:val="multilevel"/>
    <w:tmpl w:val="85408F0C"/>
    <w:styleLink w:val="RA0"/>
    <w:lvl w:ilvl="0">
      <w:start w:val="1"/>
      <w:numFmt w:val="bullet"/>
      <w:pStyle w:val="1"/>
      <w:lvlText w:val=""/>
      <w:lvlJc w:val="left"/>
      <w:pPr>
        <w:ind w:left="2411" w:firstLine="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5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6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7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  <w:lvl w:ilvl="8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color w:val="auto"/>
        <w:sz w:val="24"/>
      </w:rPr>
    </w:lvl>
  </w:abstractNum>
  <w:abstractNum w:abstractNumId="4" w15:restartNumberingAfterBreak="0">
    <w:nsid w:val="19260DC4"/>
    <w:multiLevelType w:val="multilevel"/>
    <w:tmpl w:val="1CD699CA"/>
    <w:styleLink w:val="RA1"/>
    <w:lvl w:ilvl="0">
      <w:start w:val="1"/>
      <w:numFmt w:val="decimal"/>
      <w:pStyle w:val="RA10"/>
      <w:lvlText w:val="%1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pStyle w:val="RA2"/>
      <w:lvlText w:val="%1.%2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pStyle w:val="RA3"/>
      <w:lvlText w:val="%1.%2.%3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hint="default"/>
        <w:color w:val="auto"/>
        <w:sz w:val="24"/>
      </w:rPr>
    </w:lvl>
  </w:abstractNum>
  <w:abstractNum w:abstractNumId="5" w15:restartNumberingAfterBreak="0">
    <w:nsid w:val="1E1826CB"/>
    <w:multiLevelType w:val="multilevel"/>
    <w:tmpl w:val="1AC2075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992" w:hanging="432"/>
      </w:pPr>
    </w:lvl>
    <w:lvl w:ilvl="2">
      <w:start w:val="1"/>
      <w:numFmt w:val="decimal"/>
      <w:pStyle w:val="3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A256C4"/>
    <w:multiLevelType w:val="hybridMultilevel"/>
    <w:tmpl w:val="9D4E25F8"/>
    <w:lvl w:ilvl="0" w:tplc="177C6626">
      <w:start w:val="1"/>
      <w:numFmt w:val="decimal"/>
      <w:pStyle w:val="RA4"/>
      <w:lvlText w:val="%1."/>
      <w:lvlJc w:val="left"/>
      <w:pPr>
        <w:ind w:left="1352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20772E5C"/>
    <w:multiLevelType w:val="hybridMultilevel"/>
    <w:tmpl w:val="53EE413E"/>
    <w:lvl w:ilvl="0" w:tplc="4EF0E1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A000C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E2CD4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68B5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6118C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CD96E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89CC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7C1F9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A8106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C00A1D"/>
    <w:multiLevelType w:val="hybridMultilevel"/>
    <w:tmpl w:val="286C1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AA0533"/>
    <w:multiLevelType w:val="multilevel"/>
    <w:tmpl w:val="85408F0C"/>
    <w:numStyleLink w:val="RA0"/>
  </w:abstractNum>
  <w:abstractNum w:abstractNumId="10" w15:restartNumberingAfterBreak="0">
    <w:nsid w:val="24102167"/>
    <w:multiLevelType w:val="multilevel"/>
    <w:tmpl w:val="1CD699CA"/>
    <w:numStyleLink w:val="RA1"/>
  </w:abstractNum>
  <w:abstractNum w:abstractNumId="11" w15:restartNumberingAfterBreak="0">
    <w:nsid w:val="25DD3B82"/>
    <w:multiLevelType w:val="hybridMultilevel"/>
    <w:tmpl w:val="1DAA7C64"/>
    <w:lvl w:ilvl="0" w:tplc="71A2B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610F9"/>
    <w:multiLevelType w:val="multilevel"/>
    <w:tmpl w:val="A418B134"/>
    <w:lvl w:ilvl="0">
      <w:start w:val="1"/>
      <w:numFmt w:val="decimal"/>
      <w:pStyle w:val="-1"/>
      <w:lvlText w:val="%1."/>
      <w:lvlJc w:val="left"/>
      <w:pPr>
        <w:ind w:left="360" w:hanging="360"/>
      </w:pPr>
    </w:lvl>
    <w:lvl w:ilvl="1">
      <w:start w:val="1"/>
      <w:numFmt w:val="decimal"/>
      <w:pStyle w:val="-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6B7F68"/>
    <w:multiLevelType w:val="hybridMultilevel"/>
    <w:tmpl w:val="39D031F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C31117C"/>
    <w:multiLevelType w:val="hybridMultilevel"/>
    <w:tmpl w:val="ED7A1622"/>
    <w:lvl w:ilvl="0" w:tplc="5A7A9322">
      <w:start w:val="1"/>
      <w:numFmt w:val="bullet"/>
      <w:pStyle w:val="RA5"/>
      <w:lvlText w:val="­"/>
      <w:lvlJc w:val="left"/>
      <w:pPr>
        <w:ind w:left="1352" w:hanging="360"/>
      </w:pPr>
      <w:rPr>
        <w:rFonts w:ascii="Courier New" w:hAnsi="Courier New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474575"/>
    <w:multiLevelType w:val="multilevel"/>
    <w:tmpl w:val="0362F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-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81303B"/>
    <w:multiLevelType w:val="hybridMultilevel"/>
    <w:tmpl w:val="EDC0A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C560D"/>
    <w:multiLevelType w:val="hybridMultilevel"/>
    <w:tmpl w:val="10388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504C"/>
    <w:multiLevelType w:val="hybridMultilevel"/>
    <w:tmpl w:val="A156E17E"/>
    <w:lvl w:ilvl="0" w:tplc="3CB6690E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547B1"/>
    <w:multiLevelType w:val="multilevel"/>
    <w:tmpl w:val="CA78E7A0"/>
    <w:lvl w:ilvl="0">
      <w:numFmt w:val="bullet"/>
      <w:pStyle w:val="2"/>
      <w:lvlText w:val=""/>
      <w:lvlJc w:val="left"/>
      <w:pPr>
        <w:ind w:left="851" w:firstLine="0"/>
      </w:pPr>
      <w:rPr>
        <w:rFonts w:ascii="Symbol" w:eastAsia="Courier New" w:hAnsi="Symbol" w:cs="Courier New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5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6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7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  <w:lvl w:ilvl="8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  <w:color w:val="auto"/>
        <w:sz w:val="24"/>
      </w:rPr>
    </w:lvl>
  </w:abstractNum>
  <w:abstractNum w:abstractNumId="20" w15:restartNumberingAfterBreak="0">
    <w:nsid w:val="472803FF"/>
    <w:multiLevelType w:val="hybridMultilevel"/>
    <w:tmpl w:val="14B6F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51450F"/>
    <w:multiLevelType w:val="multilevel"/>
    <w:tmpl w:val="31F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577E29"/>
    <w:multiLevelType w:val="multilevel"/>
    <w:tmpl w:val="710080DA"/>
    <w:lvl w:ilvl="0">
      <w:start w:val="1"/>
      <w:numFmt w:val="decimal"/>
      <w:pStyle w:val="a0"/>
      <w:lvlText w:val="Раздел 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3E6E65"/>
    <w:multiLevelType w:val="multilevel"/>
    <w:tmpl w:val="D1F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061F6F"/>
    <w:multiLevelType w:val="hybridMultilevel"/>
    <w:tmpl w:val="EBCA466A"/>
    <w:lvl w:ilvl="0" w:tplc="617067AA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07D4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64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A41FA"/>
    <w:multiLevelType w:val="multilevel"/>
    <w:tmpl w:val="8428671C"/>
    <w:styleLink w:val="RA"/>
    <w:lvl w:ilvl="0">
      <w:start w:val="1"/>
      <w:numFmt w:val="decimal"/>
      <w:pStyle w:val="10"/>
      <w:lvlText w:val="%1."/>
      <w:lvlJc w:val="left"/>
      <w:pPr>
        <w:ind w:left="6522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hint="default"/>
        <w:sz w:val="24"/>
      </w:rPr>
    </w:lvl>
  </w:abstractNum>
  <w:abstractNum w:abstractNumId="26" w15:restartNumberingAfterBreak="0">
    <w:nsid w:val="67740E89"/>
    <w:multiLevelType w:val="hybridMultilevel"/>
    <w:tmpl w:val="A17695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C43586"/>
    <w:multiLevelType w:val="hybridMultilevel"/>
    <w:tmpl w:val="4802F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2B4DB7"/>
    <w:multiLevelType w:val="hybridMultilevel"/>
    <w:tmpl w:val="776C0A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25"/>
  </w:num>
  <w:num w:numId="6">
    <w:abstractNumId w:val="2"/>
    <w:lvlOverride w:ilvl="0">
      <w:lvl w:ilvl="0">
        <w:start w:val="1"/>
        <w:numFmt w:val="decimal"/>
        <w:pStyle w:val="10"/>
        <w:lvlText w:val="%1."/>
        <w:lvlJc w:val="left"/>
        <w:pPr>
          <w:ind w:left="6522" w:firstLine="0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5"/>
  </w:num>
  <w:num w:numId="12">
    <w:abstractNumId w:val="6"/>
  </w:num>
  <w:num w:numId="13">
    <w:abstractNumId w:val="18"/>
  </w:num>
  <w:num w:numId="14">
    <w:abstractNumId w:val="12"/>
  </w:num>
  <w:num w:numId="15">
    <w:abstractNumId w:val="21"/>
  </w:num>
  <w:num w:numId="16">
    <w:abstractNumId w:val="23"/>
  </w:num>
  <w:num w:numId="17">
    <w:abstractNumId w:val="7"/>
  </w:num>
  <w:num w:numId="18">
    <w:abstractNumId w:val="16"/>
  </w:num>
  <w:num w:numId="19">
    <w:abstractNumId w:val="2"/>
  </w:num>
  <w:num w:numId="20">
    <w:abstractNumId w:val="0"/>
  </w:num>
  <w:num w:numId="21">
    <w:abstractNumId w:val="9"/>
  </w:num>
  <w:num w:numId="22">
    <w:abstractNumId w:val="19"/>
  </w:num>
  <w:num w:numId="23">
    <w:abstractNumId w:val="1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lvl w:ilvl="0">
        <w:start w:val="1"/>
        <w:numFmt w:val="decimal"/>
        <w:pStyle w:val="10"/>
        <w:lvlText w:val="%1."/>
        <w:lvlJc w:val="left"/>
        <w:pPr>
          <w:ind w:left="851" w:firstLine="0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-851" w:firstLine="0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-1702" w:firstLine="0"/>
        </w:pPr>
        <w:rPr>
          <w:rFonts w:ascii="Times New Roman" w:hAnsi="Times New Roman" w:hint="default"/>
          <w:sz w:val="24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-2553" w:firstLine="0"/>
        </w:pPr>
        <w:rPr>
          <w:rFonts w:ascii="Times New Roman" w:hAnsi="Times New Roman" w:hint="default"/>
          <w:sz w:val="24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-3404" w:firstLine="0"/>
        </w:pPr>
        <w:rPr>
          <w:rFonts w:ascii="Times New Roman" w:hAnsi="Times New Roman" w:hint="default"/>
          <w:sz w:val="24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-4255" w:firstLine="0"/>
        </w:pPr>
        <w:rPr>
          <w:rFonts w:ascii="Times New Roman" w:hAnsi="Times New Roman" w:hint="default"/>
          <w:sz w:val="24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-5106" w:firstLine="0"/>
        </w:pPr>
        <w:rPr>
          <w:rFonts w:ascii="Times New Roman" w:hAnsi="Times New Roman" w:hint="default"/>
          <w:sz w:val="24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-5957" w:firstLine="0"/>
        </w:pPr>
        <w:rPr>
          <w:rFonts w:ascii="Times New Roman" w:hAnsi="Times New Roman" w:hint="default"/>
          <w:sz w:val="24"/>
        </w:rPr>
      </w:lvl>
    </w:lvlOverride>
  </w:num>
  <w:num w:numId="27">
    <w:abstractNumId w:val="2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6522" w:firstLine="0"/>
        </w:pPr>
        <w:rPr>
          <w:rFonts w:ascii="Times New Roman" w:hAnsi="Times New Roman" w:hint="default"/>
          <w:sz w:val="24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</w:num>
  <w:num w:numId="28">
    <w:abstractNumId w:val="9"/>
  </w:num>
  <w:num w:numId="29">
    <w:abstractNumId w:val="10"/>
  </w:num>
  <w:num w:numId="30">
    <w:abstractNumId w:val="10"/>
  </w:num>
  <w:num w:numId="31">
    <w:abstractNumId w:val="10"/>
  </w:num>
  <w:num w:numId="32">
    <w:abstractNumId w:val="8"/>
  </w:num>
  <w:num w:numId="33">
    <w:abstractNumId w:val="10"/>
  </w:num>
  <w:num w:numId="34">
    <w:abstractNumId w:val="10"/>
  </w:num>
  <w:num w:numId="35">
    <w:abstractNumId w:val="10"/>
  </w:num>
  <w:num w:numId="36">
    <w:abstractNumId w:val="27"/>
  </w:num>
  <w:num w:numId="37">
    <w:abstractNumId w:val="22"/>
  </w:num>
  <w:num w:numId="38">
    <w:abstractNumId w:val="20"/>
  </w:num>
  <w:num w:numId="39">
    <w:abstractNumId w:val="17"/>
  </w:num>
  <w:num w:numId="40">
    <w:abstractNumId w:val="13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  <w:num w:numId="48">
    <w:abstractNumId w:val="28"/>
  </w:num>
  <w:num w:numId="49">
    <w:abstractNumId w:val="2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ергей Волков">
    <w15:presenceInfo w15:providerId="Windows Live" w15:userId="5046c61ecd1e50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val="bestFit" w:percent="323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89"/>
    <w:rsid w:val="00001029"/>
    <w:rsid w:val="0000113F"/>
    <w:rsid w:val="00001C19"/>
    <w:rsid w:val="00003620"/>
    <w:rsid w:val="00003C46"/>
    <w:rsid w:val="000045A8"/>
    <w:rsid w:val="00006CBF"/>
    <w:rsid w:val="00007F3F"/>
    <w:rsid w:val="000117E7"/>
    <w:rsid w:val="0001197D"/>
    <w:rsid w:val="0001301C"/>
    <w:rsid w:val="00013B53"/>
    <w:rsid w:val="00015CA3"/>
    <w:rsid w:val="0001659F"/>
    <w:rsid w:val="00016B3D"/>
    <w:rsid w:val="00023EF2"/>
    <w:rsid w:val="00024484"/>
    <w:rsid w:val="00024755"/>
    <w:rsid w:val="00027323"/>
    <w:rsid w:val="00027F47"/>
    <w:rsid w:val="000314DD"/>
    <w:rsid w:val="00031C63"/>
    <w:rsid w:val="00032C3D"/>
    <w:rsid w:val="00033B90"/>
    <w:rsid w:val="00033FBC"/>
    <w:rsid w:val="00036D1A"/>
    <w:rsid w:val="0003750C"/>
    <w:rsid w:val="00037EB2"/>
    <w:rsid w:val="00041BA7"/>
    <w:rsid w:val="0004253A"/>
    <w:rsid w:val="00042E9F"/>
    <w:rsid w:val="000451EB"/>
    <w:rsid w:val="00045357"/>
    <w:rsid w:val="00047E8F"/>
    <w:rsid w:val="00050F0B"/>
    <w:rsid w:val="000543C1"/>
    <w:rsid w:val="00061CA8"/>
    <w:rsid w:val="00061E8D"/>
    <w:rsid w:val="00062FD9"/>
    <w:rsid w:val="00063014"/>
    <w:rsid w:val="00065100"/>
    <w:rsid w:val="000656A2"/>
    <w:rsid w:val="000665E6"/>
    <w:rsid w:val="00066D35"/>
    <w:rsid w:val="00067685"/>
    <w:rsid w:val="0007104D"/>
    <w:rsid w:val="000713B2"/>
    <w:rsid w:val="00071BF5"/>
    <w:rsid w:val="00073471"/>
    <w:rsid w:val="000755DC"/>
    <w:rsid w:val="00075A2A"/>
    <w:rsid w:val="00076140"/>
    <w:rsid w:val="000810BA"/>
    <w:rsid w:val="00083D68"/>
    <w:rsid w:val="00083DDB"/>
    <w:rsid w:val="00083E05"/>
    <w:rsid w:val="00084689"/>
    <w:rsid w:val="00085D68"/>
    <w:rsid w:val="00086919"/>
    <w:rsid w:val="00086FB3"/>
    <w:rsid w:val="00087243"/>
    <w:rsid w:val="0009018C"/>
    <w:rsid w:val="0009602F"/>
    <w:rsid w:val="00097D5F"/>
    <w:rsid w:val="000A179C"/>
    <w:rsid w:val="000A1D85"/>
    <w:rsid w:val="000A44FF"/>
    <w:rsid w:val="000A530C"/>
    <w:rsid w:val="000A5CA3"/>
    <w:rsid w:val="000B0AB3"/>
    <w:rsid w:val="000B1216"/>
    <w:rsid w:val="000B25AF"/>
    <w:rsid w:val="000B3175"/>
    <w:rsid w:val="000B4157"/>
    <w:rsid w:val="000B6816"/>
    <w:rsid w:val="000C1E25"/>
    <w:rsid w:val="000C5AC9"/>
    <w:rsid w:val="000C5F53"/>
    <w:rsid w:val="000D08A3"/>
    <w:rsid w:val="000D0E4A"/>
    <w:rsid w:val="000D3DC7"/>
    <w:rsid w:val="000D6089"/>
    <w:rsid w:val="000D777F"/>
    <w:rsid w:val="000D7CCA"/>
    <w:rsid w:val="000E0DD2"/>
    <w:rsid w:val="000E1553"/>
    <w:rsid w:val="000E27FC"/>
    <w:rsid w:val="000E39BD"/>
    <w:rsid w:val="000E4DEE"/>
    <w:rsid w:val="000E5409"/>
    <w:rsid w:val="000E5AAB"/>
    <w:rsid w:val="000E7A11"/>
    <w:rsid w:val="000E7E19"/>
    <w:rsid w:val="000F16FC"/>
    <w:rsid w:val="000F1E94"/>
    <w:rsid w:val="000F3827"/>
    <w:rsid w:val="000F4C2B"/>
    <w:rsid w:val="000F6FB4"/>
    <w:rsid w:val="000F7581"/>
    <w:rsid w:val="000F775C"/>
    <w:rsid w:val="001002D5"/>
    <w:rsid w:val="00100A5B"/>
    <w:rsid w:val="001019E9"/>
    <w:rsid w:val="001020AA"/>
    <w:rsid w:val="001022B3"/>
    <w:rsid w:val="001022EB"/>
    <w:rsid w:val="00103C8D"/>
    <w:rsid w:val="001118EA"/>
    <w:rsid w:val="00111D79"/>
    <w:rsid w:val="00112407"/>
    <w:rsid w:val="00113757"/>
    <w:rsid w:val="0011562D"/>
    <w:rsid w:val="00115D39"/>
    <w:rsid w:val="00115D50"/>
    <w:rsid w:val="00116045"/>
    <w:rsid w:val="0012090E"/>
    <w:rsid w:val="00122126"/>
    <w:rsid w:val="001229FC"/>
    <w:rsid w:val="001255B8"/>
    <w:rsid w:val="00125CE7"/>
    <w:rsid w:val="00127FB1"/>
    <w:rsid w:val="00131E9C"/>
    <w:rsid w:val="00132443"/>
    <w:rsid w:val="0013554D"/>
    <w:rsid w:val="00136DD4"/>
    <w:rsid w:val="001406D0"/>
    <w:rsid w:val="00140D57"/>
    <w:rsid w:val="00141734"/>
    <w:rsid w:val="00141BF9"/>
    <w:rsid w:val="001429B5"/>
    <w:rsid w:val="0015204E"/>
    <w:rsid w:val="00153117"/>
    <w:rsid w:val="00154690"/>
    <w:rsid w:val="00155B0B"/>
    <w:rsid w:val="00161218"/>
    <w:rsid w:val="00161B56"/>
    <w:rsid w:val="00163292"/>
    <w:rsid w:val="00163833"/>
    <w:rsid w:val="001648EF"/>
    <w:rsid w:val="00165695"/>
    <w:rsid w:val="001659DF"/>
    <w:rsid w:val="00170BF6"/>
    <w:rsid w:val="00172401"/>
    <w:rsid w:val="00174D99"/>
    <w:rsid w:val="00177DD8"/>
    <w:rsid w:val="0018089B"/>
    <w:rsid w:val="00182D65"/>
    <w:rsid w:val="00182E5B"/>
    <w:rsid w:val="0018308C"/>
    <w:rsid w:val="001840F3"/>
    <w:rsid w:val="00184884"/>
    <w:rsid w:val="00184B44"/>
    <w:rsid w:val="00185A20"/>
    <w:rsid w:val="001862FA"/>
    <w:rsid w:val="00190FC9"/>
    <w:rsid w:val="00192E35"/>
    <w:rsid w:val="00194E8F"/>
    <w:rsid w:val="001969BC"/>
    <w:rsid w:val="00197C4F"/>
    <w:rsid w:val="001A03F8"/>
    <w:rsid w:val="001A1A4C"/>
    <w:rsid w:val="001A652A"/>
    <w:rsid w:val="001A6A33"/>
    <w:rsid w:val="001A6D0A"/>
    <w:rsid w:val="001A7871"/>
    <w:rsid w:val="001A7908"/>
    <w:rsid w:val="001A7A52"/>
    <w:rsid w:val="001B1AC0"/>
    <w:rsid w:val="001B2D5D"/>
    <w:rsid w:val="001B2EC0"/>
    <w:rsid w:val="001B461E"/>
    <w:rsid w:val="001B550D"/>
    <w:rsid w:val="001B58E0"/>
    <w:rsid w:val="001B645D"/>
    <w:rsid w:val="001C11BD"/>
    <w:rsid w:val="001C1437"/>
    <w:rsid w:val="001C2152"/>
    <w:rsid w:val="001C219D"/>
    <w:rsid w:val="001C3AB8"/>
    <w:rsid w:val="001C4020"/>
    <w:rsid w:val="001C50E7"/>
    <w:rsid w:val="001C5A1A"/>
    <w:rsid w:val="001C65B7"/>
    <w:rsid w:val="001D1184"/>
    <w:rsid w:val="001D2DD7"/>
    <w:rsid w:val="001D3CC7"/>
    <w:rsid w:val="001D6CD9"/>
    <w:rsid w:val="001D6F56"/>
    <w:rsid w:val="001D7216"/>
    <w:rsid w:val="001D7F35"/>
    <w:rsid w:val="001E4C15"/>
    <w:rsid w:val="001E788E"/>
    <w:rsid w:val="001F0BDB"/>
    <w:rsid w:val="001F0E2F"/>
    <w:rsid w:val="001F3290"/>
    <w:rsid w:val="001F426C"/>
    <w:rsid w:val="001F43C6"/>
    <w:rsid w:val="001F47ED"/>
    <w:rsid w:val="001F4C39"/>
    <w:rsid w:val="001F50A2"/>
    <w:rsid w:val="001F5D31"/>
    <w:rsid w:val="001F709E"/>
    <w:rsid w:val="001F7DB3"/>
    <w:rsid w:val="002018FC"/>
    <w:rsid w:val="002029C3"/>
    <w:rsid w:val="002039C1"/>
    <w:rsid w:val="00204BAF"/>
    <w:rsid w:val="0021243F"/>
    <w:rsid w:val="00213C90"/>
    <w:rsid w:val="00217A86"/>
    <w:rsid w:val="00222CBE"/>
    <w:rsid w:val="00223153"/>
    <w:rsid w:val="00227173"/>
    <w:rsid w:val="00227366"/>
    <w:rsid w:val="0023157A"/>
    <w:rsid w:val="002316C5"/>
    <w:rsid w:val="00236CCA"/>
    <w:rsid w:val="00237224"/>
    <w:rsid w:val="00242BB8"/>
    <w:rsid w:val="002432F8"/>
    <w:rsid w:val="00244EFD"/>
    <w:rsid w:val="0025089F"/>
    <w:rsid w:val="00253632"/>
    <w:rsid w:val="00253EF3"/>
    <w:rsid w:val="0025510F"/>
    <w:rsid w:val="00255CDB"/>
    <w:rsid w:val="00256FC5"/>
    <w:rsid w:val="00257117"/>
    <w:rsid w:val="0026044D"/>
    <w:rsid w:val="00260ACC"/>
    <w:rsid w:val="0026123F"/>
    <w:rsid w:val="00267E9A"/>
    <w:rsid w:val="002716EE"/>
    <w:rsid w:val="0027449D"/>
    <w:rsid w:val="00275279"/>
    <w:rsid w:val="00280801"/>
    <w:rsid w:val="002816C6"/>
    <w:rsid w:val="00282686"/>
    <w:rsid w:val="00284AD6"/>
    <w:rsid w:val="00290A32"/>
    <w:rsid w:val="002922B8"/>
    <w:rsid w:val="00292580"/>
    <w:rsid w:val="002927F6"/>
    <w:rsid w:val="00296368"/>
    <w:rsid w:val="0029698B"/>
    <w:rsid w:val="00297371"/>
    <w:rsid w:val="002A0436"/>
    <w:rsid w:val="002A1E80"/>
    <w:rsid w:val="002A2598"/>
    <w:rsid w:val="002A267B"/>
    <w:rsid w:val="002A5EED"/>
    <w:rsid w:val="002A61FB"/>
    <w:rsid w:val="002A626C"/>
    <w:rsid w:val="002A65A9"/>
    <w:rsid w:val="002A69D7"/>
    <w:rsid w:val="002A6C24"/>
    <w:rsid w:val="002B08A6"/>
    <w:rsid w:val="002B1171"/>
    <w:rsid w:val="002B51CA"/>
    <w:rsid w:val="002C01AD"/>
    <w:rsid w:val="002C0575"/>
    <w:rsid w:val="002C2636"/>
    <w:rsid w:val="002C2E44"/>
    <w:rsid w:val="002C32AE"/>
    <w:rsid w:val="002C49AD"/>
    <w:rsid w:val="002C5022"/>
    <w:rsid w:val="002C5246"/>
    <w:rsid w:val="002C5D65"/>
    <w:rsid w:val="002C6749"/>
    <w:rsid w:val="002C7B0D"/>
    <w:rsid w:val="002D0E6A"/>
    <w:rsid w:val="002D1155"/>
    <w:rsid w:val="002D16F6"/>
    <w:rsid w:val="002D4B63"/>
    <w:rsid w:val="002D6C19"/>
    <w:rsid w:val="002D701A"/>
    <w:rsid w:val="002E08CB"/>
    <w:rsid w:val="002E15AD"/>
    <w:rsid w:val="002E16E2"/>
    <w:rsid w:val="002E379C"/>
    <w:rsid w:val="002E6AC4"/>
    <w:rsid w:val="002F0F9C"/>
    <w:rsid w:val="002F1FA7"/>
    <w:rsid w:val="002F36D1"/>
    <w:rsid w:val="002F4090"/>
    <w:rsid w:val="002F52C2"/>
    <w:rsid w:val="002F59E9"/>
    <w:rsid w:val="002F668E"/>
    <w:rsid w:val="00302A05"/>
    <w:rsid w:val="003036DE"/>
    <w:rsid w:val="00305566"/>
    <w:rsid w:val="003100E3"/>
    <w:rsid w:val="00312393"/>
    <w:rsid w:val="00312D79"/>
    <w:rsid w:val="003130BD"/>
    <w:rsid w:val="00315325"/>
    <w:rsid w:val="0031569B"/>
    <w:rsid w:val="00315D8C"/>
    <w:rsid w:val="00317CF2"/>
    <w:rsid w:val="0032100C"/>
    <w:rsid w:val="00323D65"/>
    <w:rsid w:val="003251B7"/>
    <w:rsid w:val="00325ABB"/>
    <w:rsid w:val="00325B26"/>
    <w:rsid w:val="003263EB"/>
    <w:rsid w:val="00327BD9"/>
    <w:rsid w:val="0033170F"/>
    <w:rsid w:val="00331DA9"/>
    <w:rsid w:val="00333040"/>
    <w:rsid w:val="003343AA"/>
    <w:rsid w:val="00334413"/>
    <w:rsid w:val="0033692F"/>
    <w:rsid w:val="00337CE8"/>
    <w:rsid w:val="003409AD"/>
    <w:rsid w:val="00343E6C"/>
    <w:rsid w:val="00344333"/>
    <w:rsid w:val="00345521"/>
    <w:rsid w:val="00345E9A"/>
    <w:rsid w:val="003470F8"/>
    <w:rsid w:val="003474D3"/>
    <w:rsid w:val="00350BF3"/>
    <w:rsid w:val="00351542"/>
    <w:rsid w:val="00353FA8"/>
    <w:rsid w:val="0035556C"/>
    <w:rsid w:val="00356FD3"/>
    <w:rsid w:val="00361119"/>
    <w:rsid w:val="003619E9"/>
    <w:rsid w:val="003640B0"/>
    <w:rsid w:val="00365EEC"/>
    <w:rsid w:val="003666DB"/>
    <w:rsid w:val="0036685E"/>
    <w:rsid w:val="00367BD3"/>
    <w:rsid w:val="00367F7A"/>
    <w:rsid w:val="003711B6"/>
    <w:rsid w:val="0037150F"/>
    <w:rsid w:val="0037375B"/>
    <w:rsid w:val="00377B2A"/>
    <w:rsid w:val="003847E9"/>
    <w:rsid w:val="00386C41"/>
    <w:rsid w:val="0038742C"/>
    <w:rsid w:val="00387D02"/>
    <w:rsid w:val="00390367"/>
    <w:rsid w:val="00391F1C"/>
    <w:rsid w:val="00392462"/>
    <w:rsid w:val="0039545E"/>
    <w:rsid w:val="00396E48"/>
    <w:rsid w:val="003A4A2D"/>
    <w:rsid w:val="003A71A4"/>
    <w:rsid w:val="003A7C4A"/>
    <w:rsid w:val="003B05C7"/>
    <w:rsid w:val="003B06A0"/>
    <w:rsid w:val="003B1C34"/>
    <w:rsid w:val="003B2687"/>
    <w:rsid w:val="003B2C23"/>
    <w:rsid w:val="003B3466"/>
    <w:rsid w:val="003B4DEC"/>
    <w:rsid w:val="003B522D"/>
    <w:rsid w:val="003B53BA"/>
    <w:rsid w:val="003B6355"/>
    <w:rsid w:val="003B6383"/>
    <w:rsid w:val="003B7BA3"/>
    <w:rsid w:val="003C2124"/>
    <w:rsid w:val="003C2B37"/>
    <w:rsid w:val="003C37AB"/>
    <w:rsid w:val="003C3C61"/>
    <w:rsid w:val="003C3EDD"/>
    <w:rsid w:val="003C4C3E"/>
    <w:rsid w:val="003C4CB4"/>
    <w:rsid w:val="003D1529"/>
    <w:rsid w:val="003D37C3"/>
    <w:rsid w:val="003D5CD8"/>
    <w:rsid w:val="003D660A"/>
    <w:rsid w:val="003E1DD1"/>
    <w:rsid w:val="003E1F5B"/>
    <w:rsid w:val="003E2C72"/>
    <w:rsid w:val="003E332E"/>
    <w:rsid w:val="003E47BA"/>
    <w:rsid w:val="003E7720"/>
    <w:rsid w:val="003F02B2"/>
    <w:rsid w:val="003F0956"/>
    <w:rsid w:val="003F0FB1"/>
    <w:rsid w:val="003F132D"/>
    <w:rsid w:val="003F2C30"/>
    <w:rsid w:val="003F5C32"/>
    <w:rsid w:val="003F75F7"/>
    <w:rsid w:val="004015B4"/>
    <w:rsid w:val="00401EAB"/>
    <w:rsid w:val="00406383"/>
    <w:rsid w:val="00406F25"/>
    <w:rsid w:val="00407276"/>
    <w:rsid w:val="00410F00"/>
    <w:rsid w:val="00413511"/>
    <w:rsid w:val="00413CEA"/>
    <w:rsid w:val="0041517A"/>
    <w:rsid w:val="00417092"/>
    <w:rsid w:val="00422595"/>
    <w:rsid w:val="00422FAA"/>
    <w:rsid w:val="0042357C"/>
    <w:rsid w:val="00423EFF"/>
    <w:rsid w:val="004254CB"/>
    <w:rsid w:val="004254E8"/>
    <w:rsid w:val="004306F4"/>
    <w:rsid w:val="00430B42"/>
    <w:rsid w:val="00435A7A"/>
    <w:rsid w:val="00436A87"/>
    <w:rsid w:val="004373C2"/>
    <w:rsid w:val="00440642"/>
    <w:rsid w:val="00442B8F"/>
    <w:rsid w:val="004434E1"/>
    <w:rsid w:val="00444AC0"/>
    <w:rsid w:val="00445EC1"/>
    <w:rsid w:val="00446D75"/>
    <w:rsid w:val="00447D2B"/>
    <w:rsid w:val="00447EC1"/>
    <w:rsid w:val="004502B4"/>
    <w:rsid w:val="00451638"/>
    <w:rsid w:val="00452D2C"/>
    <w:rsid w:val="0045457B"/>
    <w:rsid w:val="00454CC3"/>
    <w:rsid w:val="0045513E"/>
    <w:rsid w:val="004555EC"/>
    <w:rsid w:val="004556C7"/>
    <w:rsid w:val="004566BC"/>
    <w:rsid w:val="004569F9"/>
    <w:rsid w:val="00456C9C"/>
    <w:rsid w:val="004636A7"/>
    <w:rsid w:val="00464ED7"/>
    <w:rsid w:val="00464FC3"/>
    <w:rsid w:val="00465DDA"/>
    <w:rsid w:val="0046744B"/>
    <w:rsid w:val="00467E2D"/>
    <w:rsid w:val="00470968"/>
    <w:rsid w:val="0047180F"/>
    <w:rsid w:val="00471D62"/>
    <w:rsid w:val="00473CAA"/>
    <w:rsid w:val="0047566F"/>
    <w:rsid w:val="00480FE2"/>
    <w:rsid w:val="0048259C"/>
    <w:rsid w:val="004828BC"/>
    <w:rsid w:val="00483893"/>
    <w:rsid w:val="00483CB3"/>
    <w:rsid w:val="004916A5"/>
    <w:rsid w:val="0049313A"/>
    <w:rsid w:val="00495FD1"/>
    <w:rsid w:val="0049778D"/>
    <w:rsid w:val="004A0EAD"/>
    <w:rsid w:val="004A3276"/>
    <w:rsid w:val="004A355C"/>
    <w:rsid w:val="004A4E97"/>
    <w:rsid w:val="004A5824"/>
    <w:rsid w:val="004A7F83"/>
    <w:rsid w:val="004B3A33"/>
    <w:rsid w:val="004B4B8E"/>
    <w:rsid w:val="004B4C50"/>
    <w:rsid w:val="004B4F51"/>
    <w:rsid w:val="004B6A7F"/>
    <w:rsid w:val="004B7C93"/>
    <w:rsid w:val="004C0A2F"/>
    <w:rsid w:val="004C4A76"/>
    <w:rsid w:val="004C4B28"/>
    <w:rsid w:val="004C549B"/>
    <w:rsid w:val="004C5CA2"/>
    <w:rsid w:val="004C794D"/>
    <w:rsid w:val="004C7BE9"/>
    <w:rsid w:val="004C7E41"/>
    <w:rsid w:val="004D0C69"/>
    <w:rsid w:val="004D16B9"/>
    <w:rsid w:val="004D1C54"/>
    <w:rsid w:val="004D2CB2"/>
    <w:rsid w:val="004D7A71"/>
    <w:rsid w:val="004E101D"/>
    <w:rsid w:val="004E2D64"/>
    <w:rsid w:val="004E2F71"/>
    <w:rsid w:val="004E394E"/>
    <w:rsid w:val="004E39A2"/>
    <w:rsid w:val="004E4494"/>
    <w:rsid w:val="004E7ABA"/>
    <w:rsid w:val="004E7AC6"/>
    <w:rsid w:val="004F2817"/>
    <w:rsid w:val="004F2962"/>
    <w:rsid w:val="004F4A9E"/>
    <w:rsid w:val="004F65CE"/>
    <w:rsid w:val="005002DB"/>
    <w:rsid w:val="00500AAB"/>
    <w:rsid w:val="00504D5B"/>
    <w:rsid w:val="00505C88"/>
    <w:rsid w:val="0050797E"/>
    <w:rsid w:val="00511040"/>
    <w:rsid w:val="005124D5"/>
    <w:rsid w:val="005135C6"/>
    <w:rsid w:val="00515297"/>
    <w:rsid w:val="00520526"/>
    <w:rsid w:val="005210B2"/>
    <w:rsid w:val="00523D3F"/>
    <w:rsid w:val="00524808"/>
    <w:rsid w:val="00525DAB"/>
    <w:rsid w:val="0052602E"/>
    <w:rsid w:val="00526184"/>
    <w:rsid w:val="005268D4"/>
    <w:rsid w:val="00530143"/>
    <w:rsid w:val="0053568B"/>
    <w:rsid w:val="005378FE"/>
    <w:rsid w:val="00541962"/>
    <w:rsid w:val="005430D7"/>
    <w:rsid w:val="00543597"/>
    <w:rsid w:val="00547976"/>
    <w:rsid w:val="00547E32"/>
    <w:rsid w:val="00557793"/>
    <w:rsid w:val="00560393"/>
    <w:rsid w:val="0056069B"/>
    <w:rsid w:val="00560D5A"/>
    <w:rsid w:val="00564033"/>
    <w:rsid w:val="0056534A"/>
    <w:rsid w:val="0056654F"/>
    <w:rsid w:val="00567279"/>
    <w:rsid w:val="00567E05"/>
    <w:rsid w:val="00570CE5"/>
    <w:rsid w:val="00572193"/>
    <w:rsid w:val="005726CE"/>
    <w:rsid w:val="00574A2D"/>
    <w:rsid w:val="00575001"/>
    <w:rsid w:val="005758CA"/>
    <w:rsid w:val="00575A59"/>
    <w:rsid w:val="00575CD8"/>
    <w:rsid w:val="00577514"/>
    <w:rsid w:val="00581FB3"/>
    <w:rsid w:val="00582241"/>
    <w:rsid w:val="00582B08"/>
    <w:rsid w:val="00583B7B"/>
    <w:rsid w:val="00585314"/>
    <w:rsid w:val="005855D4"/>
    <w:rsid w:val="005877D3"/>
    <w:rsid w:val="00593B41"/>
    <w:rsid w:val="005959D1"/>
    <w:rsid w:val="00597016"/>
    <w:rsid w:val="00597147"/>
    <w:rsid w:val="00597639"/>
    <w:rsid w:val="005A1263"/>
    <w:rsid w:val="005A1A1C"/>
    <w:rsid w:val="005A2155"/>
    <w:rsid w:val="005A22C7"/>
    <w:rsid w:val="005A662D"/>
    <w:rsid w:val="005A71AD"/>
    <w:rsid w:val="005A7638"/>
    <w:rsid w:val="005A7BAC"/>
    <w:rsid w:val="005B085C"/>
    <w:rsid w:val="005B1171"/>
    <w:rsid w:val="005B2268"/>
    <w:rsid w:val="005B3A8B"/>
    <w:rsid w:val="005B4334"/>
    <w:rsid w:val="005B4504"/>
    <w:rsid w:val="005B5FCB"/>
    <w:rsid w:val="005B618C"/>
    <w:rsid w:val="005B72A6"/>
    <w:rsid w:val="005C127B"/>
    <w:rsid w:val="005C13A0"/>
    <w:rsid w:val="005C52DC"/>
    <w:rsid w:val="005C7E22"/>
    <w:rsid w:val="005D0ACC"/>
    <w:rsid w:val="005D4225"/>
    <w:rsid w:val="005D5457"/>
    <w:rsid w:val="005D67BA"/>
    <w:rsid w:val="005D6E19"/>
    <w:rsid w:val="005D734B"/>
    <w:rsid w:val="005E1B82"/>
    <w:rsid w:val="005E1FFF"/>
    <w:rsid w:val="005E258D"/>
    <w:rsid w:val="005E2730"/>
    <w:rsid w:val="005E281C"/>
    <w:rsid w:val="005E2B9B"/>
    <w:rsid w:val="005E35B9"/>
    <w:rsid w:val="005E4266"/>
    <w:rsid w:val="005E42B7"/>
    <w:rsid w:val="005E621D"/>
    <w:rsid w:val="005E7925"/>
    <w:rsid w:val="005E7FAA"/>
    <w:rsid w:val="005F0858"/>
    <w:rsid w:val="005F2084"/>
    <w:rsid w:val="005F364B"/>
    <w:rsid w:val="005F3AAF"/>
    <w:rsid w:val="005F49D6"/>
    <w:rsid w:val="006019FD"/>
    <w:rsid w:val="006039DD"/>
    <w:rsid w:val="00604C9B"/>
    <w:rsid w:val="00606DD1"/>
    <w:rsid w:val="0060736D"/>
    <w:rsid w:val="0060790A"/>
    <w:rsid w:val="00610391"/>
    <w:rsid w:val="0061077A"/>
    <w:rsid w:val="006130BB"/>
    <w:rsid w:val="0061369C"/>
    <w:rsid w:val="00615229"/>
    <w:rsid w:val="00615359"/>
    <w:rsid w:val="006156F7"/>
    <w:rsid w:val="00615C7E"/>
    <w:rsid w:val="00615E07"/>
    <w:rsid w:val="00616D51"/>
    <w:rsid w:val="00616E21"/>
    <w:rsid w:val="00617539"/>
    <w:rsid w:val="00620B5D"/>
    <w:rsid w:val="00620C13"/>
    <w:rsid w:val="006243E9"/>
    <w:rsid w:val="00627B01"/>
    <w:rsid w:val="00631E2F"/>
    <w:rsid w:val="00632315"/>
    <w:rsid w:val="00632E81"/>
    <w:rsid w:val="00633537"/>
    <w:rsid w:val="00633988"/>
    <w:rsid w:val="00634696"/>
    <w:rsid w:val="006346A1"/>
    <w:rsid w:val="00634CF5"/>
    <w:rsid w:val="00636BEC"/>
    <w:rsid w:val="006401AC"/>
    <w:rsid w:val="00640924"/>
    <w:rsid w:val="0064500F"/>
    <w:rsid w:val="00645900"/>
    <w:rsid w:val="006460E3"/>
    <w:rsid w:val="00646A7A"/>
    <w:rsid w:val="006471BB"/>
    <w:rsid w:val="006508B2"/>
    <w:rsid w:val="00651144"/>
    <w:rsid w:val="00652A8E"/>
    <w:rsid w:val="00652C58"/>
    <w:rsid w:val="0065365F"/>
    <w:rsid w:val="00655E3F"/>
    <w:rsid w:val="0065750E"/>
    <w:rsid w:val="00657970"/>
    <w:rsid w:val="00657D97"/>
    <w:rsid w:val="0066116E"/>
    <w:rsid w:val="0066178F"/>
    <w:rsid w:val="00662F8A"/>
    <w:rsid w:val="00663EAB"/>
    <w:rsid w:val="00664604"/>
    <w:rsid w:val="0066464D"/>
    <w:rsid w:val="0067047A"/>
    <w:rsid w:val="0067079F"/>
    <w:rsid w:val="00670E34"/>
    <w:rsid w:val="00670EC4"/>
    <w:rsid w:val="00671FBE"/>
    <w:rsid w:val="00672076"/>
    <w:rsid w:val="006725B1"/>
    <w:rsid w:val="006733D3"/>
    <w:rsid w:val="00673D38"/>
    <w:rsid w:val="006744B8"/>
    <w:rsid w:val="00675FFF"/>
    <w:rsid w:val="006767E0"/>
    <w:rsid w:val="006803C5"/>
    <w:rsid w:val="00680AF1"/>
    <w:rsid w:val="00681C18"/>
    <w:rsid w:val="00683395"/>
    <w:rsid w:val="00683531"/>
    <w:rsid w:val="00684440"/>
    <w:rsid w:val="00684D4A"/>
    <w:rsid w:val="00685883"/>
    <w:rsid w:val="00686F91"/>
    <w:rsid w:val="006871D9"/>
    <w:rsid w:val="00687ED6"/>
    <w:rsid w:val="0069030A"/>
    <w:rsid w:val="00690678"/>
    <w:rsid w:val="00691A3F"/>
    <w:rsid w:val="00691DEB"/>
    <w:rsid w:val="006925C0"/>
    <w:rsid w:val="006926FC"/>
    <w:rsid w:val="00695CC2"/>
    <w:rsid w:val="00697D14"/>
    <w:rsid w:val="00697D2D"/>
    <w:rsid w:val="006A0A1E"/>
    <w:rsid w:val="006A2CA8"/>
    <w:rsid w:val="006A3C34"/>
    <w:rsid w:val="006A5365"/>
    <w:rsid w:val="006A53D5"/>
    <w:rsid w:val="006A56F2"/>
    <w:rsid w:val="006A6D94"/>
    <w:rsid w:val="006B4042"/>
    <w:rsid w:val="006B4D7F"/>
    <w:rsid w:val="006B5648"/>
    <w:rsid w:val="006B596F"/>
    <w:rsid w:val="006B5A8E"/>
    <w:rsid w:val="006B6703"/>
    <w:rsid w:val="006C0304"/>
    <w:rsid w:val="006C030F"/>
    <w:rsid w:val="006C06A1"/>
    <w:rsid w:val="006C123A"/>
    <w:rsid w:val="006C367B"/>
    <w:rsid w:val="006C40AA"/>
    <w:rsid w:val="006C5986"/>
    <w:rsid w:val="006D0452"/>
    <w:rsid w:val="006D1621"/>
    <w:rsid w:val="006D50E3"/>
    <w:rsid w:val="006D54E9"/>
    <w:rsid w:val="006D60D4"/>
    <w:rsid w:val="006D667D"/>
    <w:rsid w:val="006D6AD8"/>
    <w:rsid w:val="006D707A"/>
    <w:rsid w:val="006E0961"/>
    <w:rsid w:val="006E2325"/>
    <w:rsid w:val="006E2FB6"/>
    <w:rsid w:val="006E4353"/>
    <w:rsid w:val="006E5643"/>
    <w:rsid w:val="006E730F"/>
    <w:rsid w:val="006F1AA1"/>
    <w:rsid w:val="006F2AB0"/>
    <w:rsid w:val="006F4DAB"/>
    <w:rsid w:val="006F54E9"/>
    <w:rsid w:val="006F61D2"/>
    <w:rsid w:val="006F74AD"/>
    <w:rsid w:val="00706093"/>
    <w:rsid w:val="00706955"/>
    <w:rsid w:val="00711DE0"/>
    <w:rsid w:val="007146B1"/>
    <w:rsid w:val="00714DC1"/>
    <w:rsid w:val="00714DF1"/>
    <w:rsid w:val="0071701B"/>
    <w:rsid w:val="00720348"/>
    <w:rsid w:val="00720CC0"/>
    <w:rsid w:val="00720F2A"/>
    <w:rsid w:val="0072258E"/>
    <w:rsid w:val="00722A15"/>
    <w:rsid w:val="00722A9E"/>
    <w:rsid w:val="00722BDE"/>
    <w:rsid w:val="0072317C"/>
    <w:rsid w:val="00724C5E"/>
    <w:rsid w:val="00725240"/>
    <w:rsid w:val="0072565C"/>
    <w:rsid w:val="007275C2"/>
    <w:rsid w:val="00733BB5"/>
    <w:rsid w:val="007340DA"/>
    <w:rsid w:val="00734D2B"/>
    <w:rsid w:val="007356B2"/>
    <w:rsid w:val="007356CC"/>
    <w:rsid w:val="00735759"/>
    <w:rsid w:val="007359A0"/>
    <w:rsid w:val="00735EDA"/>
    <w:rsid w:val="0074028B"/>
    <w:rsid w:val="00741727"/>
    <w:rsid w:val="00742003"/>
    <w:rsid w:val="0074352E"/>
    <w:rsid w:val="00744CBF"/>
    <w:rsid w:val="00744E07"/>
    <w:rsid w:val="00746B28"/>
    <w:rsid w:val="00747F72"/>
    <w:rsid w:val="00750835"/>
    <w:rsid w:val="00751C5F"/>
    <w:rsid w:val="007558CE"/>
    <w:rsid w:val="00760627"/>
    <w:rsid w:val="00762B69"/>
    <w:rsid w:val="00763405"/>
    <w:rsid w:val="00764ACB"/>
    <w:rsid w:val="007665E1"/>
    <w:rsid w:val="00767033"/>
    <w:rsid w:val="007670B4"/>
    <w:rsid w:val="0076799A"/>
    <w:rsid w:val="00770461"/>
    <w:rsid w:val="007709EE"/>
    <w:rsid w:val="00770D21"/>
    <w:rsid w:val="007722EC"/>
    <w:rsid w:val="007771D5"/>
    <w:rsid w:val="007803CC"/>
    <w:rsid w:val="007812B3"/>
    <w:rsid w:val="00782636"/>
    <w:rsid w:val="00782E08"/>
    <w:rsid w:val="007831EE"/>
    <w:rsid w:val="0078519B"/>
    <w:rsid w:val="007876F8"/>
    <w:rsid w:val="00790385"/>
    <w:rsid w:val="007910A5"/>
    <w:rsid w:val="00791474"/>
    <w:rsid w:val="0079224E"/>
    <w:rsid w:val="0079240E"/>
    <w:rsid w:val="0079263F"/>
    <w:rsid w:val="007939DF"/>
    <w:rsid w:val="007950F9"/>
    <w:rsid w:val="00795208"/>
    <w:rsid w:val="0079558E"/>
    <w:rsid w:val="00795E6D"/>
    <w:rsid w:val="00797900"/>
    <w:rsid w:val="00797E34"/>
    <w:rsid w:val="00797F67"/>
    <w:rsid w:val="007A3049"/>
    <w:rsid w:val="007A5293"/>
    <w:rsid w:val="007A5AD5"/>
    <w:rsid w:val="007A5D75"/>
    <w:rsid w:val="007A652B"/>
    <w:rsid w:val="007A7C04"/>
    <w:rsid w:val="007A7DAB"/>
    <w:rsid w:val="007B12F2"/>
    <w:rsid w:val="007B1DF2"/>
    <w:rsid w:val="007B2117"/>
    <w:rsid w:val="007B2179"/>
    <w:rsid w:val="007B4215"/>
    <w:rsid w:val="007B5817"/>
    <w:rsid w:val="007B596E"/>
    <w:rsid w:val="007B7B38"/>
    <w:rsid w:val="007B7DD9"/>
    <w:rsid w:val="007C3228"/>
    <w:rsid w:val="007C49CE"/>
    <w:rsid w:val="007C5FBC"/>
    <w:rsid w:val="007C6BFB"/>
    <w:rsid w:val="007D03AB"/>
    <w:rsid w:val="007D091E"/>
    <w:rsid w:val="007D120F"/>
    <w:rsid w:val="007D250A"/>
    <w:rsid w:val="007D337D"/>
    <w:rsid w:val="007D383A"/>
    <w:rsid w:val="007D3D5A"/>
    <w:rsid w:val="007D54AD"/>
    <w:rsid w:val="007D5622"/>
    <w:rsid w:val="007D5803"/>
    <w:rsid w:val="007D798A"/>
    <w:rsid w:val="007E03B7"/>
    <w:rsid w:val="007E0A47"/>
    <w:rsid w:val="007E2B69"/>
    <w:rsid w:val="007E2CFC"/>
    <w:rsid w:val="007E6ED3"/>
    <w:rsid w:val="007E71B8"/>
    <w:rsid w:val="007F0E60"/>
    <w:rsid w:val="007F0F72"/>
    <w:rsid w:val="007F3C01"/>
    <w:rsid w:val="007F4A8B"/>
    <w:rsid w:val="007F519E"/>
    <w:rsid w:val="007F5438"/>
    <w:rsid w:val="007F6DB4"/>
    <w:rsid w:val="007F6E2C"/>
    <w:rsid w:val="0080310F"/>
    <w:rsid w:val="008035AD"/>
    <w:rsid w:val="00803A64"/>
    <w:rsid w:val="0080542A"/>
    <w:rsid w:val="00805E9B"/>
    <w:rsid w:val="008061C7"/>
    <w:rsid w:val="00807335"/>
    <w:rsid w:val="00810936"/>
    <w:rsid w:val="0081373E"/>
    <w:rsid w:val="0081443C"/>
    <w:rsid w:val="008163A8"/>
    <w:rsid w:val="00817C74"/>
    <w:rsid w:val="0082019D"/>
    <w:rsid w:val="00820E5B"/>
    <w:rsid w:val="00821AAA"/>
    <w:rsid w:val="00821C4C"/>
    <w:rsid w:val="00821D5A"/>
    <w:rsid w:val="0082302D"/>
    <w:rsid w:val="00823A38"/>
    <w:rsid w:val="008247CD"/>
    <w:rsid w:val="00824B31"/>
    <w:rsid w:val="00825A70"/>
    <w:rsid w:val="00826AFE"/>
    <w:rsid w:val="00826EED"/>
    <w:rsid w:val="00827EAF"/>
    <w:rsid w:val="00830940"/>
    <w:rsid w:val="00833CE5"/>
    <w:rsid w:val="0083649E"/>
    <w:rsid w:val="00836B41"/>
    <w:rsid w:val="00836D49"/>
    <w:rsid w:val="00837069"/>
    <w:rsid w:val="0084064E"/>
    <w:rsid w:val="008421E3"/>
    <w:rsid w:val="0084586C"/>
    <w:rsid w:val="00846510"/>
    <w:rsid w:val="008466F6"/>
    <w:rsid w:val="00846788"/>
    <w:rsid w:val="00846D9B"/>
    <w:rsid w:val="00847FF9"/>
    <w:rsid w:val="008527C0"/>
    <w:rsid w:val="00852F4A"/>
    <w:rsid w:val="00853BD8"/>
    <w:rsid w:val="00853DF6"/>
    <w:rsid w:val="008559EF"/>
    <w:rsid w:val="00855F9D"/>
    <w:rsid w:val="00857441"/>
    <w:rsid w:val="008603EE"/>
    <w:rsid w:val="00860D6D"/>
    <w:rsid w:val="00861E6D"/>
    <w:rsid w:val="008637F7"/>
    <w:rsid w:val="00865027"/>
    <w:rsid w:val="00865D38"/>
    <w:rsid w:val="0086670D"/>
    <w:rsid w:val="00867CD3"/>
    <w:rsid w:val="00871D58"/>
    <w:rsid w:val="00872087"/>
    <w:rsid w:val="00873395"/>
    <w:rsid w:val="008746AF"/>
    <w:rsid w:val="00874E8C"/>
    <w:rsid w:val="00877A09"/>
    <w:rsid w:val="00880EAA"/>
    <w:rsid w:val="00881C3F"/>
    <w:rsid w:val="00884764"/>
    <w:rsid w:val="00886B29"/>
    <w:rsid w:val="00887671"/>
    <w:rsid w:val="00890DBC"/>
    <w:rsid w:val="00891226"/>
    <w:rsid w:val="00891B88"/>
    <w:rsid w:val="00892657"/>
    <w:rsid w:val="00892B46"/>
    <w:rsid w:val="00897310"/>
    <w:rsid w:val="008A2572"/>
    <w:rsid w:val="008A4C73"/>
    <w:rsid w:val="008A5D9B"/>
    <w:rsid w:val="008A66CC"/>
    <w:rsid w:val="008A6C86"/>
    <w:rsid w:val="008A7955"/>
    <w:rsid w:val="008B0649"/>
    <w:rsid w:val="008B1A19"/>
    <w:rsid w:val="008B1E1E"/>
    <w:rsid w:val="008B2546"/>
    <w:rsid w:val="008B294E"/>
    <w:rsid w:val="008B4C60"/>
    <w:rsid w:val="008B7926"/>
    <w:rsid w:val="008C0932"/>
    <w:rsid w:val="008C1750"/>
    <w:rsid w:val="008C1C8D"/>
    <w:rsid w:val="008C4107"/>
    <w:rsid w:val="008C4D38"/>
    <w:rsid w:val="008C58E9"/>
    <w:rsid w:val="008D2417"/>
    <w:rsid w:val="008D3628"/>
    <w:rsid w:val="008D41E2"/>
    <w:rsid w:val="008D4288"/>
    <w:rsid w:val="008D5338"/>
    <w:rsid w:val="008D5794"/>
    <w:rsid w:val="008E13C3"/>
    <w:rsid w:val="008E4388"/>
    <w:rsid w:val="008E4B7C"/>
    <w:rsid w:val="008E5AA3"/>
    <w:rsid w:val="008E66B2"/>
    <w:rsid w:val="008E6818"/>
    <w:rsid w:val="008E7D05"/>
    <w:rsid w:val="008F0C13"/>
    <w:rsid w:val="008F2C3C"/>
    <w:rsid w:val="008F3A49"/>
    <w:rsid w:val="008F4297"/>
    <w:rsid w:val="008F5027"/>
    <w:rsid w:val="008F52C4"/>
    <w:rsid w:val="008F67DE"/>
    <w:rsid w:val="009075E2"/>
    <w:rsid w:val="00907739"/>
    <w:rsid w:val="00910E65"/>
    <w:rsid w:val="0091108D"/>
    <w:rsid w:val="0091701D"/>
    <w:rsid w:val="009170A1"/>
    <w:rsid w:val="00921A55"/>
    <w:rsid w:val="00922096"/>
    <w:rsid w:val="009225AD"/>
    <w:rsid w:val="00923524"/>
    <w:rsid w:val="00925638"/>
    <w:rsid w:val="009272B4"/>
    <w:rsid w:val="009303FF"/>
    <w:rsid w:val="009305A1"/>
    <w:rsid w:val="00931C71"/>
    <w:rsid w:val="0093307D"/>
    <w:rsid w:val="00933911"/>
    <w:rsid w:val="00934013"/>
    <w:rsid w:val="0093461A"/>
    <w:rsid w:val="0093483C"/>
    <w:rsid w:val="00934CC3"/>
    <w:rsid w:val="00936BE1"/>
    <w:rsid w:val="00937D5F"/>
    <w:rsid w:val="00937DC0"/>
    <w:rsid w:val="009405C9"/>
    <w:rsid w:val="00942796"/>
    <w:rsid w:val="009461D8"/>
    <w:rsid w:val="00946B91"/>
    <w:rsid w:val="009476B1"/>
    <w:rsid w:val="00947E99"/>
    <w:rsid w:val="00950057"/>
    <w:rsid w:val="00950FCB"/>
    <w:rsid w:val="00955AEE"/>
    <w:rsid w:val="00957027"/>
    <w:rsid w:val="0095745E"/>
    <w:rsid w:val="009600F8"/>
    <w:rsid w:val="0096098A"/>
    <w:rsid w:val="0096149B"/>
    <w:rsid w:val="00963059"/>
    <w:rsid w:val="009630B9"/>
    <w:rsid w:val="00966BE8"/>
    <w:rsid w:val="00966E95"/>
    <w:rsid w:val="00967E1A"/>
    <w:rsid w:val="00970CB1"/>
    <w:rsid w:val="00973403"/>
    <w:rsid w:val="0097359A"/>
    <w:rsid w:val="009775F5"/>
    <w:rsid w:val="00977963"/>
    <w:rsid w:val="00977E44"/>
    <w:rsid w:val="00977ED8"/>
    <w:rsid w:val="009813D9"/>
    <w:rsid w:val="00992D61"/>
    <w:rsid w:val="00994FB4"/>
    <w:rsid w:val="009950FF"/>
    <w:rsid w:val="0099541E"/>
    <w:rsid w:val="0099714B"/>
    <w:rsid w:val="00997625"/>
    <w:rsid w:val="009A0199"/>
    <w:rsid w:val="009A2121"/>
    <w:rsid w:val="009A2509"/>
    <w:rsid w:val="009A5974"/>
    <w:rsid w:val="009A6324"/>
    <w:rsid w:val="009A6EDB"/>
    <w:rsid w:val="009A70BF"/>
    <w:rsid w:val="009A7AAA"/>
    <w:rsid w:val="009A7C21"/>
    <w:rsid w:val="009B1B72"/>
    <w:rsid w:val="009B2B90"/>
    <w:rsid w:val="009B4406"/>
    <w:rsid w:val="009B5F4E"/>
    <w:rsid w:val="009C07B7"/>
    <w:rsid w:val="009C13A7"/>
    <w:rsid w:val="009C3BCE"/>
    <w:rsid w:val="009C41DC"/>
    <w:rsid w:val="009C4D61"/>
    <w:rsid w:val="009C63D1"/>
    <w:rsid w:val="009D1897"/>
    <w:rsid w:val="009D2B2D"/>
    <w:rsid w:val="009D3D86"/>
    <w:rsid w:val="009D4CDD"/>
    <w:rsid w:val="009D5147"/>
    <w:rsid w:val="009D58B2"/>
    <w:rsid w:val="009D6F4B"/>
    <w:rsid w:val="009D7E2C"/>
    <w:rsid w:val="009E03E0"/>
    <w:rsid w:val="009E09BC"/>
    <w:rsid w:val="009E72F1"/>
    <w:rsid w:val="009E79B3"/>
    <w:rsid w:val="009F1A21"/>
    <w:rsid w:val="009F3185"/>
    <w:rsid w:val="009F3B00"/>
    <w:rsid w:val="009F4EFD"/>
    <w:rsid w:val="009F544B"/>
    <w:rsid w:val="009F67F0"/>
    <w:rsid w:val="009F69F3"/>
    <w:rsid w:val="009F77A3"/>
    <w:rsid w:val="00A00BF8"/>
    <w:rsid w:val="00A01220"/>
    <w:rsid w:val="00A02E5B"/>
    <w:rsid w:val="00A0391C"/>
    <w:rsid w:val="00A039C8"/>
    <w:rsid w:val="00A0441D"/>
    <w:rsid w:val="00A04D9F"/>
    <w:rsid w:val="00A10B4E"/>
    <w:rsid w:val="00A14428"/>
    <w:rsid w:val="00A148CE"/>
    <w:rsid w:val="00A15397"/>
    <w:rsid w:val="00A20524"/>
    <w:rsid w:val="00A21FD7"/>
    <w:rsid w:val="00A221AE"/>
    <w:rsid w:val="00A241BD"/>
    <w:rsid w:val="00A25011"/>
    <w:rsid w:val="00A264D6"/>
    <w:rsid w:val="00A269CD"/>
    <w:rsid w:val="00A3385E"/>
    <w:rsid w:val="00A34021"/>
    <w:rsid w:val="00A344F9"/>
    <w:rsid w:val="00A35355"/>
    <w:rsid w:val="00A43E79"/>
    <w:rsid w:val="00A440E8"/>
    <w:rsid w:val="00A47F83"/>
    <w:rsid w:val="00A51330"/>
    <w:rsid w:val="00A52F19"/>
    <w:rsid w:val="00A53B71"/>
    <w:rsid w:val="00A56D33"/>
    <w:rsid w:val="00A57DD3"/>
    <w:rsid w:val="00A624CE"/>
    <w:rsid w:val="00A62F6C"/>
    <w:rsid w:val="00A631B8"/>
    <w:rsid w:val="00A63C75"/>
    <w:rsid w:val="00A65491"/>
    <w:rsid w:val="00A672DF"/>
    <w:rsid w:val="00A676F6"/>
    <w:rsid w:val="00A74B1D"/>
    <w:rsid w:val="00A76624"/>
    <w:rsid w:val="00A77E47"/>
    <w:rsid w:val="00A80449"/>
    <w:rsid w:val="00A814EA"/>
    <w:rsid w:val="00A82839"/>
    <w:rsid w:val="00A82952"/>
    <w:rsid w:val="00A82F22"/>
    <w:rsid w:val="00A85912"/>
    <w:rsid w:val="00A85DF9"/>
    <w:rsid w:val="00A912A0"/>
    <w:rsid w:val="00A92F10"/>
    <w:rsid w:val="00A9538D"/>
    <w:rsid w:val="00A95772"/>
    <w:rsid w:val="00AA0989"/>
    <w:rsid w:val="00AA112E"/>
    <w:rsid w:val="00AA1E37"/>
    <w:rsid w:val="00AA304C"/>
    <w:rsid w:val="00AA5DD4"/>
    <w:rsid w:val="00AA6E04"/>
    <w:rsid w:val="00AA7F85"/>
    <w:rsid w:val="00AB1D44"/>
    <w:rsid w:val="00AB221F"/>
    <w:rsid w:val="00AB22BA"/>
    <w:rsid w:val="00AB24E4"/>
    <w:rsid w:val="00AB5081"/>
    <w:rsid w:val="00AB50D7"/>
    <w:rsid w:val="00AB5345"/>
    <w:rsid w:val="00AB63F1"/>
    <w:rsid w:val="00AB71EC"/>
    <w:rsid w:val="00AB7821"/>
    <w:rsid w:val="00AC0335"/>
    <w:rsid w:val="00AC6936"/>
    <w:rsid w:val="00AC6F7D"/>
    <w:rsid w:val="00AC761E"/>
    <w:rsid w:val="00AD0ADD"/>
    <w:rsid w:val="00AD0E09"/>
    <w:rsid w:val="00AD1F82"/>
    <w:rsid w:val="00AD2CEA"/>
    <w:rsid w:val="00AD5365"/>
    <w:rsid w:val="00AD6835"/>
    <w:rsid w:val="00AE041B"/>
    <w:rsid w:val="00AE1061"/>
    <w:rsid w:val="00AE191F"/>
    <w:rsid w:val="00AE4C22"/>
    <w:rsid w:val="00AE4E17"/>
    <w:rsid w:val="00AE54BD"/>
    <w:rsid w:val="00AF01A3"/>
    <w:rsid w:val="00AF1122"/>
    <w:rsid w:val="00AF2122"/>
    <w:rsid w:val="00AF25C2"/>
    <w:rsid w:val="00AF2C75"/>
    <w:rsid w:val="00AF2E95"/>
    <w:rsid w:val="00AF3EE7"/>
    <w:rsid w:val="00AF4B0E"/>
    <w:rsid w:val="00AF5DD1"/>
    <w:rsid w:val="00AF62A1"/>
    <w:rsid w:val="00AF7657"/>
    <w:rsid w:val="00B02D78"/>
    <w:rsid w:val="00B0711D"/>
    <w:rsid w:val="00B113A8"/>
    <w:rsid w:val="00B11FDD"/>
    <w:rsid w:val="00B13D32"/>
    <w:rsid w:val="00B15ABB"/>
    <w:rsid w:val="00B17F6C"/>
    <w:rsid w:val="00B20868"/>
    <w:rsid w:val="00B211B4"/>
    <w:rsid w:val="00B21819"/>
    <w:rsid w:val="00B22378"/>
    <w:rsid w:val="00B22B06"/>
    <w:rsid w:val="00B22BDB"/>
    <w:rsid w:val="00B236BF"/>
    <w:rsid w:val="00B249BB"/>
    <w:rsid w:val="00B25E1E"/>
    <w:rsid w:val="00B30C4F"/>
    <w:rsid w:val="00B31048"/>
    <w:rsid w:val="00B3207F"/>
    <w:rsid w:val="00B32191"/>
    <w:rsid w:val="00B32FE8"/>
    <w:rsid w:val="00B3599F"/>
    <w:rsid w:val="00B35E1C"/>
    <w:rsid w:val="00B367D9"/>
    <w:rsid w:val="00B446F4"/>
    <w:rsid w:val="00B46931"/>
    <w:rsid w:val="00B50857"/>
    <w:rsid w:val="00B510BD"/>
    <w:rsid w:val="00B53D07"/>
    <w:rsid w:val="00B54A76"/>
    <w:rsid w:val="00B551C8"/>
    <w:rsid w:val="00B57768"/>
    <w:rsid w:val="00B634F9"/>
    <w:rsid w:val="00B67679"/>
    <w:rsid w:val="00B67A48"/>
    <w:rsid w:val="00B70961"/>
    <w:rsid w:val="00B7273D"/>
    <w:rsid w:val="00B74716"/>
    <w:rsid w:val="00B758B2"/>
    <w:rsid w:val="00B758D2"/>
    <w:rsid w:val="00B82C86"/>
    <w:rsid w:val="00B84357"/>
    <w:rsid w:val="00B85876"/>
    <w:rsid w:val="00B87505"/>
    <w:rsid w:val="00B916D6"/>
    <w:rsid w:val="00B92E1A"/>
    <w:rsid w:val="00B93305"/>
    <w:rsid w:val="00B94267"/>
    <w:rsid w:val="00B9434B"/>
    <w:rsid w:val="00B94AD4"/>
    <w:rsid w:val="00B956C4"/>
    <w:rsid w:val="00B96079"/>
    <w:rsid w:val="00B975BD"/>
    <w:rsid w:val="00B9799F"/>
    <w:rsid w:val="00BA0613"/>
    <w:rsid w:val="00BA206B"/>
    <w:rsid w:val="00BA2256"/>
    <w:rsid w:val="00BA2391"/>
    <w:rsid w:val="00BA319A"/>
    <w:rsid w:val="00BA3C49"/>
    <w:rsid w:val="00BA5B53"/>
    <w:rsid w:val="00BA5D36"/>
    <w:rsid w:val="00BA625B"/>
    <w:rsid w:val="00BB02F3"/>
    <w:rsid w:val="00BB1314"/>
    <w:rsid w:val="00BB3ACE"/>
    <w:rsid w:val="00BB5289"/>
    <w:rsid w:val="00BB7976"/>
    <w:rsid w:val="00BB7F04"/>
    <w:rsid w:val="00BC0BBE"/>
    <w:rsid w:val="00BC2A35"/>
    <w:rsid w:val="00BC2FD3"/>
    <w:rsid w:val="00BC30B9"/>
    <w:rsid w:val="00BC38FE"/>
    <w:rsid w:val="00BC3ADD"/>
    <w:rsid w:val="00BC68F7"/>
    <w:rsid w:val="00BD40A1"/>
    <w:rsid w:val="00BD469A"/>
    <w:rsid w:val="00BD4712"/>
    <w:rsid w:val="00BD65EF"/>
    <w:rsid w:val="00BD68E7"/>
    <w:rsid w:val="00BD72AE"/>
    <w:rsid w:val="00BD7927"/>
    <w:rsid w:val="00BE3F28"/>
    <w:rsid w:val="00BE5F3B"/>
    <w:rsid w:val="00BE679F"/>
    <w:rsid w:val="00BE71B9"/>
    <w:rsid w:val="00BF1D56"/>
    <w:rsid w:val="00BF3794"/>
    <w:rsid w:val="00C0033D"/>
    <w:rsid w:val="00C01DE2"/>
    <w:rsid w:val="00C03DA5"/>
    <w:rsid w:val="00C03E47"/>
    <w:rsid w:val="00C0481F"/>
    <w:rsid w:val="00C050F7"/>
    <w:rsid w:val="00C07CAB"/>
    <w:rsid w:val="00C11781"/>
    <w:rsid w:val="00C11A97"/>
    <w:rsid w:val="00C129DA"/>
    <w:rsid w:val="00C12EE3"/>
    <w:rsid w:val="00C16DD2"/>
    <w:rsid w:val="00C209F2"/>
    <w:rsid w:val="00C21E8C"/>
    <w:rsid w:val="00C22425"/>
    <w:rsid w:val="00C2257D"/>
    <w:rsid w:val="00C25DE7"/>
    <w:rsid w:val="00C25EE7"/>
    <w:rsid w:val="00C2687D"/>
    <w:rsid w:val="00C31D79"/>
    <w:rsid w:val="00C327DB"/>
    <w:rsid w:val="00C33040"/>
    <w:rsid w:val="00C336BF"/>
    <w:rsid w:val="00C33C22"/>
    <w:rsid w:val="00C3584E"/>
    <w:rsid w:val="00C366AB"/>
    <w:rsid w:val="00C3748D"/>
    <w:rsid w:val="00C4008D"/>
    <w:rsid w:val="00C402BB"/>
    <w:rsid w:val="00C445FF"/>
    <w:rsid w:val="00C44C90"/>
    <w:rsid w:val="00C44F47"/>
    <w:rsid w:val="00C45DCA"/>
    <w:rsid w:val="00C472B7"/>
    <w:rsid w:val="00C50523"/>
    <w:rsid w:val="00C51A53"/>
    <w:rsid w:val="00C51AD0"/>
    <w:rsid w:val="00C52C49"/>
    <w:rsid w:val="00C5391A"/>
    <w:rsid w:val="00C55363"/>
    <w:rsid w:val="00C55E79"/>
    <w:rsid w:val="00C56464"/>
    <w:rsid w:val="00C571E8"/>
    <w:rsid w:val="00C57C62"/>
    <w:rsid w:val="00C60092"/>
    <w:rsid w:val="00C60185"/>
    <w:rsid w:val="00C6051A"/>
    <w:rsid w:val="00C619D0"/>
    <w:rsid w:val="00C61B1C"/>
    <w:rsid w:val="00C647E5"/>
    <w:rsid w:val="00C64AA5"/>
    <w:rsid w:val="00C6522A"/>
    <w:rsid w:val="00C656F5"/>
    <w:rsid w:val="00C6594B"/>
    <w:rsid w:val="00C67639"/>
    <w:rsid w:val="00C6776A"/>
    <w:rsid w:val="00C7008A"/>
    <w:rsid w:val="00C70F3C"/>
    <w:rsid w:val="00C71AE0"/>
    <w:rsid w:val="00C72A18"/>
    <w:rsid w:val="00C7379B"/>
    <w:rsid w:val="00C740CC"/>
    <w:rsid w:val="00C757A2"/>
    <w:rsid w:val="00C763EB"/>
    <w:rsid w:val="00C76C90"/>
    <w:rsid w:val="00C77DD5"/>
    <w:rsid w:val="00C808CB"/>
    <w:rsid w:val="00C80D3E"/>
    <w:rsid w:val="00C812C4"/>
    <w:rsid w:val="00C81601"/>
    <w:rsid w:val="00C81933"/>
    <w:rsid w:val="00C82C84"/>
    <w:rsid w:val="00C82E57"/>
    <w:rsid w:val="00C83777"/>
    <w:rsid w:val="00C83966"/>
    <w:rsid w:val="00C8531B"/>
    <w:rsid w:val="00C8584C"/>
    <w:rsid w:val="00C92069"/>
    <w:rsid w:val="00C939DD"/>
    <w:rsid w:val="00C950C7"/>
    <w:rsid w:val="00C95DAF"/>
    <w:rsid w:val="00C96A88"/>
    <w:rsid w:val="00C975FA"/>
    <w:rsid w:val="00CA13B0"/>
    <w:rsid w:val="00CA1AC6"/>
    <w:rsid w:val="00CA1D58"/>
    <w:rsid w:val="00CA1F2A"/>
    <w:rsid w:val="00CA23EC"/>
    <w:rsid w:val="00CA2A0D"/>
    <w:rsid w:val="00CA3C09"/>
    <w:rsid w:val="00CA49C6"/>
    <w:rsid w:val="00CA6858"/>
    <w:rsid w:val="00CA7064"/>
    <w:rsid w:val="00CA7109"/>
    <w:rsid w:val="00CB07CE"/>
    <w:rsid w:val="00CB0EA8"/>
    <w:rsid w:val="00CB606E"/>
    <w:rsid w:val="00CB6CE3"/>
    <w:rsid w:val="00CB7335"/>
    <w:rsid w:val="00CC2299"/>
    <w:rsid w:val="00CC2593"/>
    <w:rsid w:val="00CC2754"/>
    <w:rsid w:val="00CC323E"/>
    <w:rsid w:val="00CC424A"/>
    <w:rsid w:val="00CC4FAF"/>
    <w:rsid w:val="00CC5281"/>
    <w:rsid w:val="00CC5D3F"/>
    <w:rsid w:val="00CC6880"/>
    <w:rsid w:val="00CD195D"/>
    <w:rsid w:val="00CD361B"/>
    <w:rsid w:val="00CD61CE"/>
    <w:rsid w:val="00CD6858"/>
    <w:rsid w:val="00CD7543"/>
    <w:rsid w:val="00CE0454"/>
    <w:rsid w:val="00CE116A"/>
    <w:rsid w:val="00CE1256"/>
    <w:rsid w:val="00CE1E44"/>
    <w:rsid w:val="00CE37FD"/>
    <w:rsid w:val="00CE5153"/>
    <w:rsid w:val="00CE60E5"/>
    <w:rsid w:val="00CE6741"/>
    <w:rsid w:val="00CE6B04"/>
    <w:rsid w:val="00CE6FA2"/>
    <w:rsid w:val="00CE7CC4"/>
    <w:rsid w:val="00CF1B58"/>
    <w:rsid w:val="00CF2C1D"/>
    <w:rsid w:val="00CF349A"/>
    <w:rsid w:val="00CF46E1"/>
    <w:rsid w:val="00CF4807"/>
    <w:rsid w:val="00CF63E2"/>
    <w:rsid w:val="00CF6C27"/>
    <w:rsid w:val="00CF7830"/>
    <w:rsid w:val="00D001A1"/>
    <w:rsid w:val="00D011E3"/>
    <w:rsid w:val="00D02E4F"/>
    <w:rsid w:val="00D03C3A"/>
    <w:rsid w:val="00D100DD"/>
    <w:rsid w:val="00D10678"/>
    <w:rsid w:val="00D1288A"/>
    <w:rsid w:val="00D1344E"/>
    <w:rsid w:val="00D135B4"/>
    <w:rsid w:val="00D1434E"/>
    <w:rsid w:val="00D15085"/>
    <w:rsid w:val="00D155F8"/>
    <w:rsid w:val="00D15D43"/>
    <w:rsid w:val="00D17E4E"/>
    <w:rsid w:val="00D17FEF"/>
    <w:rsid w:val="00D22C4D"/>
    <w:rsid w:val="00D230D8"/>
    <w:rsid w:val="00D23B78"/>
    <w:rsid w:val="00D24753"/>
    <w:rsid w:val="00D25556"/>
    <w:rsid w:val="00D25A9C"/>
    <w:rsid w:val="00D260CA"/>
    <w:rsid w:val="00D26F83"/>
    <w:rsid w:val="00D27553"/>
    <w:rsid w:val="00D27811"/>
    <w:rsid w:val="00D3051E"/>
    <w:rsid w:val="00D31C58"/>
    <w:rsid w:val="00D320AD"/>
    <w:rsid w:val="00D32BC3"/>
    <w:rsid w:val="00D34AF7"/>
    <w:rsid w:val="00D36E35"/>
    <w:rsid w:val="00D4055C"/>
    <w:rsid w:val="00D413B3"/>
    <w:rsid w:val="00D438B6"/>
    <w:rsid w:val="00D43DE8"/>
    <w:rsid w:val="00D440B8"/>
    <w:rsid w:val="00D46EB6"/>
    <w:rsid w:val="00D47AD8"/>
    <w:rsid w:val="00D52E87"/>
    <w:rsid w:val="00D5347D"/>
    <w:rsid w:val="00D53AB9"/>
    <w:rsid w:val="00D548CC"/>
    <w:rsid w:val="00D54EAB"/>
    <w:rsid w:val="00D55112"/>
    <w:rsid w:val="00D57664"/>
    <w:rsid w:val="00D57E15"/>
    <w:rsid w:val="00D6121F"/>
    <w:rsid w:val="00D635FD"/>
    <w:rsid w:val="00D648AD"/>
    <w:rsid w:val="00D678A6"/>
    <w:rsid w:val="00D67ECC"/>
    <w:rsid w:val="00D7147E"/>
    <w:rsid w:val="00D7248C"/>
    <w:rsid w:val="00D725C0"/>
    <w:rsid w:val="00D728D5"/>
    <w:rsid w:val="00D77DB1"/>
    <w:rsid w:val="00D807B1"/>
    <w:rsid w:val="00D80D1E"/>
    <w:rsid w:val="00D815A5"/>
    <w:rsid w:val="00D82CE7"/>
    <w:rsid w:val="00D8735B"/>
    <w:rsid w:val="00D97AB3"/>
    <w:rsid w:val="00DA1F95"/>
    <w:rsid w:val="00DA2D29"/>
    <w:rsid w:val="00DA40A4"/>
    <w:rsid w:val="00DA54C8"/>
    <w:rsid w:val="00DA6D2B"/>
    <w:rsid w:val="00DA7E17"/>
    <w:rsid w:val="00DB25B8"/>
    <w:rsid w:val="00DB4590"/>
    <w:rsid w:val="00DB4C4F"/>
    <w:rsid w:val="00DB5D6E"/>
    <w:rsid w:val="00DB6752"/>
    <w:rsid w:val="00DB6879"/>
    <w:rsid w:val="00DB689A"/>
    <w:rsid w:val="00DB70C0"/>
    <w:rsid w:val="00DB71A9"/>
    <w:rsid w:val="00DC0693"/>
    <w:rsid w:val="00DC0ABE"/>
    <w:rsid w:val="00DC498C"/>
    <w:rsid w:val="00DD018F"/>
    <w:rsid w:val="00DD0943"/>
    <w:rsid w:val="00DD1545"/>
    <w:rsid w:val="00DD233B"/>
    <w:rsid w:val="00DD4857"/>
    <w:rsid w:val="00DD5F5A"/>
    <w:rsid w:val="00DD611B"/>
    <w:rsid w:val="00DD69DC"/>
    <w:rsid w:val="00DD72EF"/>
    <w:rsid w:val="00DE26F6"/>
    <w:rsid w:val="00DE3E4D"/>
    <w:rsid w:val="00DE4007"/>
    <w:rsid w:val="00DE400C"/>
    <w:rsid w:val="00DE5413"/>
    <w:rsid w:val="00DE6E0B"/>
    <w:rsid w:val="00DF0DB1"/>
    <w:rsid w:val="00DF20B4"/>
    <w:rsid w:val="00DF7B9B"/>
    <w:rsid w:val="00E002EE"/>
    <w:rsid w:val="00E01B38"/>
    <w:rsid w:val="00E02728"/>
    <w:rsid w:val="00E0384F"/>
    <w:rsid w:val="00E06B8C"/>
    <w:rsid w:val="00E0725B"/>
    <w:rsid w:val="00E109F5"/>
    <w:rsid w:val="00E11507"/>
    <w:rsid w:val="00E11559"/>
    <w:rsid w:val="00E115E6"/>
    <w:rsid w:val="00E11FD0"/>
    <w:rsid w:val="00E132A1"/>
    <w:rsid w:val="00E15E96"/>
    <w:rsid w:val="00E203B0"/>
    <w:rsid w:val="00E20AD5"/>
    <w:rsid w:val="00E20E95"/>
    <w:rsid w:val="00E21C73"/>
    <w:rsid w:val="00E24612"/>
    <w:rsid w:val="00E248D1"/>
    <w:rsid w:val="00E26B01"/>
    <w:rsid w:val="00E26B3A"/>
    <w:rsid w:val="00E27E33"/>
    <w:rsid w:val="00E34637"/>
    <w:rsid w:val="00E35F91"/>
    <w:rsid w:val="00E374C9"/>
    <w:rsid w:val="00E37560"/>
    <w:rsid w:val="00E403D6"/>
    <w:rsid w:val="00E41B96"/>
    <w:rsid w:val="00E41E11"/>
    <w:rsid w:val="00E44748"/>
    <w:rsid w:val="00E46640"/>
    <w:rsid w:val="00E5228F"/>
    <w:rsid w:val="00E547A9"/>
    <w:rsid w:val="00E5527C"/>
    <w:rsid w:val="00E5641D"/>
    <w:rsid w:val="00E56A1F"/>
    <w:rsid w:val="00E57C6F"/>
    <w:rsid w:val="00E604A6"/>
    <w:rsid w:val="00E619D9"/>
    <w:rsid w:val="00E61CE6"/>
    <w:rsid w:val="00E62642"/>
    <w:rsid w:val="00E62788"/>
    <w:rsid w:val="00E62BE9"/>
    <w:rsid w:val="00E63840"/>
    <w:rsid w:val="00E63A64"/>
    <w:rsid w:val="00E64891"/>
    <w:rsid w:val="00E65479"/>
    <w:rsid w:val="00E723B4"/>
    <w:rsid w:val="00E72459"/>
    <w:rsid w:val="00E72C85"/>
    <w:rsid w:val="00E73532"/>
    <w:rsid w:val="00E75D82"/>
    <w:rsid w:val="00E80921"/>
    <w:rsid w:val="00E80C41"/>
    <w:rsid w:val="00E80DC1"/>
    <w:rsid w:val="00E81C1E"/>
    <w:rsid w:val="00E824C5"/>
    <w:rsid w:val="00E83F34"/>
    <w:rsid w:val="00E84D49"/>
    <w:rsid w:val="00E8514B"/>
    <w:rsid w:val="00E87324"/>
    <w:rsid w:val="00E9232A"/>
    <w:rsid w:val="00E93BD3"/>
    <w:rsid w:val="00E94246"/>
    <w:rsid w:val="00E94591"/>
    <w:rsid w:val="00E94E8D"/>
    <w:rsid w:val="00E94F3C"/>
    <w:rsid w:val="00E95BDC"/>
    <w:rsid w:val="00E962D5"/>
    <w:rsid w:val="00EA1580"/>
    <w:rsid w:val="00EA318E"/>
    <w:rsid w:val="00EA331D"/>
    <w:rsid w:val="00EA39F8"/>
    <w:rsid w:val="00EA4A7B"/>
    <w:rsid w:val="00EA5422"/>
    <w:rsid w:val="00EA5496"/>
    <w:rsid w:val="00EA5C49"/>
    <w:rsid w:val="00EA6688"/>
    <w:rsid w:val="00EB0F0D"/>
    <w:rsid w:val="00EB0F77"/>
    <w:rsid w:val="00EB134E"/>
    <w:rsid w:val="00EB1745"/>
    <w:rsid w:val="00EB58EC"/>
    <w:rsid w:val="00EB72EE"/>
    <w:rsid w:val="00EC018F"/>
    <w:rsid w:val="00EC148B"/>
    <w:rsid w:val="00EC306A"/>
    <w:rsid w:val="00EC414E"/>
    <w:rsid w:val="00EC4ED0"/>
    <w:rsid w:val="00EC57EA"/>
    <w:rsid w:val="00ED033A"/>
    <w:rsid w:val="00ED16DA"/>
    <w:rsid w:val="00ED1BA6"/>
    <w:rsid w:val="00ED283E"/>
    <w:rsid w:val="00ED295C"/>
    <w:rsid w:val="00ED336E"/>
    <w:rsid w:val="00ED3C5B"/>
    <w:rsid w:val="00ED570A"/>
    <w:rsid w:val="00ED570C"/>
    <w:rsid w:val="00ED5C06"/>
    <w:rsid w:val="00ED692F"/>
    <w:rsid w:val="00ED69B2"/>
    <w:rsid w:val="00EE1634"/>
    <w:rsid w:val="00EE2F96"/>
    <w:rsid w:val="00EE5A3B"/>
    <w:rsid w:val="00EE6E7F"/>
    <w:rsid w:val="00EE7BDE"/>
    <w:rsid w:val="00EF1C5F"/>
    <w:rsid w:val="00EF30E4"/>
    <w:rsid w:val="00EF45BA"/>
    <w:rsid w:val="00EF49B5"/>
    <w:rsid w:val="00F00582"/>
    <w:rsid w:val="00F00C00"/>
    <w:rsid w:val="00F02484"/>
    <w:rsid w:val="00F06F93"/>
    <w:rsid w:val="00F06FEE"/>
    <w:rsid w:val="00F07ADE"/>
    <w:rsid w:val="00F10E13"/>
    <w:rsid w:val="00F11165"/>
    <w:rsid w:val="00F1514C"/>
    <w:rsid w:val="00F16848"/>
    <w:rsid w:val="00F16E4E"/>
    <w:rsid w:val="00F2031E"/>
    <w:rsid w:val="00F20A3F"/>
    <w:rsid w:val="00F20EED"/>
    <w:rsid w:val="00F2152C"/>
    <w:rsid w:val="00F22347"/>
    <w:rsid w:val="00F257E3"/>
    <w:rsid w:val="00F25B16"/>
    <w:rsid w:val="00F27079"/>
    <w:rsid w:val="00F27CE7"/>
    <w:rsid w:val="00F309CF"/>
    <w:rsid w:val="00F33778"/>
    <w:rsid w:val="00F35C1A"/>
    <w:rsid w:val="00F371C3"/>
    <w:rsid w:val="00F40A5C"/>
    <w:rsid w:val="00F42350"/>
    <w:rsid w:val="00F42800"/>
    <w:rsid w:val="00F43696"/>
    <w:rsid w:val="00F43AE9"/>
    <w:rsid w:val="00F44161"/>
    <w:rsid w:val="00F44AB8"/>
    <w:rsid w:val="00F4737C"/>
    <w:rsid w:val="00F47A04"/>
    <w:rsid w:val="00F50948"/>
    <w:rsid w:val="00F50B02"/>
    <w:rsid w:val="00F5321E"/>
    <w:rsid w:val="00F54CD2"/>
    <w:rsid w:val="00F6114A"/>
    <w:rsid w:val="00F61886"/>
    <w:rsid w:val="00F61DCD"/>
    <w:rsid w:val="00F620B5"/>
    <w:rsid w:val="00F630C0"/>
    <w:rsid w:val="00F65885"/>
    <w:rsid w:val="00F658A6"/>
    <w:rsid w:val="00F66068"/>
    <w:rsid w:val="00F669D5"/>
    <w:rsid w:val="00F66C14"/>
    <w:rsid w:val="00F70934"/>
    <w:rsid w:val="00F70BF8"/>
    <w:rsid w:val="00F75E9F"/>
    <w:rsid w:val="00F81989"/>
    <w:rsid w:val="00F824B5"/>
    <w:rsid w:val="00F8543A"/>
    <w:rsid w:val="00F92601"/>
    <w:rsid w:val="00F93119"/>
    <w:rsid w:val="00F952FD"/>
    <w:rsid w:val="00F95E12"/>
    <w:rsid w:val="00F95F0E"/>
    <w:rsid w:val="00FA026D"/>
    <w:rsid w:val="00FA3FFB"/>
    <w:rsid w:val="00FA5CD8"/>
    <w:rsid w:val="00FA5F27"/>
    <w:rsid w:val="00FA716A"/>
    <w:rsid w:val="00FB330E"/>
    <w:rsid w:val="00FB7DAB"/>
    <w:rsid w:val="00FC0100"/>
    <w:rsid w:val="00FC0440"/>
    <w:rsid w:val="00FC1566"/>
    <w:rsid w:val="00FC1681"/>
    <w:rsid w:val="00FC3527"/>
    <w:rsid w:val="00FC5767"/>
    <w:rsid w:val="00FC72E2"/>
    <w:rsid w:val="00FD00CC"/>
    <w:rsid w:val="00FD093B"/>
    <w:rsid w:val="00FD2DEC"/>
    <w:rsid w:val="00FD47D5"/>
    <w:rsid w:val="00FD78A5"/>
    <w:rsid w:val="00FE02E2"/>
    <w:rsid w:val="00FE27E2"/>
    <w:rsid w:val="00FE2E4F"/>
    <w:rsid w:val="00FE2FA9"/>
    <w:rsid w:val="00FE33C1"/>
    <w:rsid w:val="00FE47C9"/>
    <w:rsid w:val="00FE4825"/>
    <w:rsid w:val="00FE5933"/>
    <w:rsid w:val="00FE680C"/>
    <w:rsid w:val="00FF1346"/>
    <w:rsid w:val="00FF1FBF"/>
    <w:rsid w:val="00FF29A2"/>
    <w:rsid w:val="00FF2FFF"/>
    <w:rsid w:val="00FF6F0E"/>
    <w:rsid w:val="1C55F405"/>
    <w:rsid w:val="538C1967"/>
    <w:rsid w:val="6B7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CC73D"/>
  <w15:chartTrackingRefBased/>
  <w15:docId w15:val="{3044B823-9FDC-41AE-AB3A-0933E31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nhideWhenUsed/>
    <w:rsid w:val="002018FC"/>
  </w:style>
  <w:style w:type="paragraph" w:styleId="11">
    <w:name w:val="heading 1"/>
    <w:basedOn w:val="a1"/>
    <w:next w:val="a1"/>
    <w:link w:val="12"/>
    <w:uiPriority w:val="9"/>
    <w:unhideWhenUsed/>
    <w:rsid w:val="00683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aliases w:val="Заголовок 2 - bold,_Заголовок 2,HD2"/>
    <w:basedOn w:val="a1"/>
    <w:next w:val="a1"/>
    <w:link w:val="21"/>
    <w:uiPriority w:val="9"/>
    <w:unhideWhenUsed/>
    <w:rsid w:val="00D7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D7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D611B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_без отступа"/>
    <w:qFormat/>
    <w:rsid w:val="00846510"/>
  </w:style>
  <w:style w:type="paragraph" w:customStyle="1" w:styleId="a6">
    <w:name w:val="Обычный_с отступом"/>
    <w:qFormat/>
    <w:rsid w:val="00846510"/>
    <w:pPr>
      <w:ind w:firstLine="567"/>
    </w:pPr>
  </w:style>
  <w:style w:type="character" w:customStyle="1" w:styleId="RA6">
    <w:name w:val="RA_Основной шрифт абзаца"/>
    <w:uiPriority w:val="1"/>
    <w:rsid w:val="000D6089"/>
    <w:rPr>
      <w:rFonts w:ascii="Times New Roman" w:hAnsi="Times New Roman"/>
      <w:sz w:val="24"/>
    </w:rPr>
  </w:style>
  <w:style w:type="numbering" w:customStyle="1" w:styleId="RA1">
    <w:name w:val="RA_Список нумерованный_заголовки"/>
    <w:basedOn w:val="a4"/>
    <w:uiPriority w:val="99"/>
    <w:rsid w:val="00846510"/>
    <w:pPr>
      <w:numPr>
        <w:numId w:val="1"/>
      </w:numPr>
    </w:pPr>
  </w:style>
  <w:style w:type="paragraph" w:customStyle="1" w:styleId="RA10">
    <w:name w:val="RA_Заголовок 1"/>
    <w:link w:val="RA11"/>
    <w:rsid w:val="005E42B7"/>
    <w:pPr>
      <w:keepNext/>
      <w:keepLines/>
      <w:pageBreakBefore/>
      <w:numPr>
        <w:numId w:val="2"/>
      </w:numPr>
      <w:tabs>
        <w:tab w:val="left" w:pos="284"/>
        <w:tab w:val="left" w:pos="425"/>
      </w:tabs>
      <w:outlineLvl w:val="0"/>
    </w:pPr>
    <w:rPr>
      <w:b/>
      <w:sz w:val="28"/>
    </w:rPr>
  </w:style>
  <w:style w:type="paragraph" w:customStyle="1" w:styleId="RA2">
    <w:name w:val="RA_Заголовок 2"/>
    <w:link w:val="RA20"/>
    <w:rsid w:val="00846510"/>
    <w:pPr>
      <w:keepNext/>
      <w:keepLines/>
      <w:numPr>
        <w:ilvl w:val="1"/>
        <w:numId w:val="2"/>
      </w:numPr>
      <w:tabs>
        <w:tab w:val="left" w:pos="425"/>
        <w:tab w:val="left" w:pos="567"/>
        <w:tab w:val="left" w:pos="709"/>
      </w:tabs>
      <w:outlineLvl w:val="1"/>
    </w:pPr>
    <w:rPr>
      <w:b/>
    </w:rPr>
  </w:style>
  <w:style w:type="character" w:customStyle="1" w:styleId="RA11">
    <w:name w:val="RA_Заголовок 1 Знак"/>
    <w:basedOn w:val="a2"/>
    <w:link w:val="RA10"/>
    <w:rsid w:val="005E42B7"/>
    <w:rPr>
      <w:b/>
      <w:sz w:val="28"/>
    </w:rPr>
  </w:style>
  <w:style w:type="character" w:customStyle="1" w:styleId="RA20">
    <w:name w:val="RA_Заголовок 2 Знак"/>
    <w:basedOn w:val="a2"/>
    <w:link w:val="RA2"/>
    <w:rsid w:val="00846510"/>
    <w:rPr>
      <w:b/>
    </w:rPr>
  </w:style>
  <w:style w:type="paragraph" w:customStyle="1" w:styleId="RA3">
    <w:name w:val="RA_Заголовок 3"/>
    <w:link w:val="RA30"/>
    <w:rsid w:val="00CB7335"/>
    <w:pPr>
      <w:numPr>
        <w:ilvl w:val="2"/>
        <w:numId w:val="2"/>
      </w:numPr>
      <w:tabs>
        <w:tab w:val="left" w:pos="567"/>
        <w:tab w:val="left" w:pos="709"/>
        <w:tab w:val="left" w:pos="851"/>
        <w:tab w:val="left" w:pos="992"/>
      </w:tabs>
      <w:outlineLvl w:val="2"/>
    </w:pPr>
  </w:style>
  <w:style w:type="character" w:customStyle="1" w:styleId="RA30">
    <w:name w:val="RA_Заголовок 3 Знак"/>
    <w:basedOn w:val="a2"/>
    <w:link w:val="RA3"/>
    <w:rsid w:val="00CB7335"/>
  </w:style>
  <w:style w:type="paragraph" w:customStyle="1" w:styleId="RA7">
    <w:name w:val="RA_Верхний колонтитул"/>
    <w:rsid w:val="00683531"/>
    <w:pPr>
      <w:spacing w:after="0"/>
    </w:pPr>
  </w:style>
  <w:style w:type="paragraph" w:customStyle="1" w:styleId="RA8">
    <w:name w:val="RA_Нижний колонтитул"/>
    <w:basedOn w:val="a5"/>
    <w:rsid w:val="00683531"/>
    <w:pPr>
      <w:spacing w:after="0"/>
    </w:pPr>
  </w:style>
  <w:style w:type="paragraph" w:styleId="5">
    <w:name w:val="toc 5"/>
    <w:basedOn w:val="a1"/>
    <w:next w:val="a1"/>
    <w:autoRedefine/>
    <w:uiPriority w:val="39"/>
    <w:unhideWhenUsed/>
    <w:rsid w:val="00C0033D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C0033D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D725C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RA9">
    <w:name w:val="RA_Заголовок оглавления"/>
    <w:basedOn w:val="a5"/>
    <w:rsid w:val="00E37560"/>
    <w:pPr>
      <w:jc w:val="center"/>
    </w:pPr>
    <w:rPr>
      <w:b/>
      <w:caps/>
    </w:rPr>
  </w:style>
  <w:style w:type="character" w:customStyle="1" w:styleId="12">
    <w:name w:val="Заголовок 1 Знак"/>
    <w:basedOn w:val="a2"/>
    <w:link w:val="11"/>
    <w:uiPriority w:val="9"/>
    <w:rsid w:val="00683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aliases w:val="Заголовок 2 - bold Знак,_Заголовок 2 Знак,HD2 Знак"/>
    <w:basedOn w:val="a2"/>
    <w:link w:val="20"/>
    <w:uiPriority w:val="9"/>
    <w:rsid w:val="00D72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A12">
    <w:name w:val="RA_Оглавление 1"/>
    <w:rsid w:val="004C0A2F"/>
    <w:pPr>
      <w:tabs>
        <w:tab w:val="left" w:pos="284"/>
        <w:tab w:val="left" w:pos="425"/>
        <w:tab w:val="right" w:leader="dot" w:pos="9639"/>
      </w:tabs>
    </w:pPr>
  </w:style>
  <w:style w:type="paragraph" w:customStyle="1" w:styleId="a7">
    <w:name w:val="Название документа."/>
    <w:next w:val="a5"/>
    <w:qFormat/>
    <w:rsid w:val="00D57E15"/>
    <w:pPr>
      <w:spacing w:after="0" w:line="360" w:lineRule="auto"/>
      <w:jc w:val="center"/>
    </w:pPr>
    <w:rPr>
      <w:b/>
      <w:sz w:val="32"/>
    </w:rPr>
  </w:style>
  <w:style w:type="paragraph" w:customStyle="1" w:styleId="RA21">
    <w:name w:val="RA_Оглавление 2"/>
    <w:rsid w:val="004C0A2F"/>
    <w:pPr>
      <w:tabs>
        <w:tab w:val="left" w:pos="709"/>
        <w:tab w:val="left" w:pos="851"/>
        <w:tab w:val="left" w:pos="992"/>
        <w:tab w:val="right" w:leader="dot" w:pos="9639"/>
      </w:tabs>
      <w:ind w:left="284"/>
    </w:pPr>
    <w:rPr>
      <w:noProof/>
    </w:rPr>
  </w:style>
  <w:style w:type="character" w:customStyle="1" w:styleId="31">
    <w:name w:val="Заголовок 3 Знак"/>
    <w:basedOn w:val="a2"/>
    <w:link w:val="30"/>
    <w:uiPriority w:val="9"/>
    <w:rsid w:val="00D725C0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3"/>
    <w:uiPriority w:val="59"/>
    <w:rsid w:val="002A6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RA0">
    <w:name w:val="RA_Список_круг"/>
    <w:basedOn w:val="a4"/>
    <w:uiPriority w:val="99"/>
    <w:rsid w:val="00217A86"/>
    <w:pPr>
      <w:numPr>
        <w:numId w:val="3"/>
      </w:numPr>
    </w:pPr>
  </w:style>
  <w:style w:type="paragraph" w:customStyle="1" w:styleId="RA31">
    <w:name w:val="RA_Оглавление 3"/>
    <w:rsid w:val="004C0A2F"/>
    <w:pPr>
      <w:tabs>
        <w:tab w:val="left" w:pos="1134"/>
        <w:tab w:val="left" w:pos="1276"/>
        <w:tab w:val="left" w:pos="1418"/>
        <w:tab w:val="left" w:pos="1559"/>
        <w:tab w:val="right" w:leader="dot" w:pos="9639"/>
      </w:tabs>
      <w:ind w:left="567"/>
    </w:pPr>
    <w:rPr>
      <w:noProof/>
    </w:rPr>
  </w:style>
  <w:style w:type="character" w:styleId="a9">
    <w:name w:val="Hyperlink"/>
    <w:aliases w:val="Оглавление"/>
    <w:basedOn w:val="a2"/>
    <w:uiPriority w:val="99"/>
    <w:unhideWhenUsed/>
    <w:rsid w:val="00747F72"/>
    <w:rPr>
      <w:color w:val="0563C1" w:themeColor="hyperlink"/>
      <w:u w:val="single"/>
    </w:rPr>
  </w:style>
  <w:style w:type="paragraph" w:customStyle="1" w:styleId="1">
    <w:name w:val="Список ненумерованный 1"/>
    <w:link w:val="13"/>
    <w:qFormat/>
    <w:rsid w:val="00217A86"/>
    <w:pPr>
      <w:numPr>
        <w:numId w:val="4"/>
      </w:numPr>
      <w:tabs>
        <w:tab w:val="left" w:pos="851"/>
      </w:tabs>
      <w:ind w:left="567"/>
    </w:pPr>
  </w:style>
  <w:style w:type="numbering" w:customStyle="1" w:styleId="RA">
    <w:name w:val="RA_Список нумерованный"/>
    <w:basedOn w:val="a4"/>
    <w:uiPriority w:val="99"/>
    <w:rsid w:val="00E94F3C"/>
    <w:pPr>
      <w:numPr>
        <w:numId w:val="5"/>
      </w:numPr>
    </w:pPr>
  </w:style>
  <w:style w:type="paragraph" w:customStyle="1" w:styleId="10">
    <w:name w:val="Список_1"/>
    <w:qFormat/>
    <w:rsid w:val="008C1C8D"/>
    <w:pPr>
      <w:numPr>
        <w:numId w:val="6"/>
      </w:numPr>
      <w:tabs>
        <w:tab w:val="left" w:pos="284"/>
        <w:tab w:val="left" w:pos="425"/>
      </w:tabs>
    </w:pPr>
  </w:style>
  <w:style w:type="character" w:customStyle="1" w:styleId="40">
    <w:name w:val="Заголовок 4 Знак"/>
    <w:basedOn w:val="a2"/>
    <w:link w:val="4"/>
    <w:uiPriority w:val="9"/>
    <w:semiHidden/>
    <w:rsid w:val="00DD611B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14">
    <w:name w:val="toc 1"/>
    <w:basedOn w:val="a1"/>
    <w:next w:val="a1"/>
    <w:link w:val="15"/>
    <w:autoRedefine/>
    <w:uiPriority w:val="39"/>
    <w:unhideWhenUsed/>
    <w:rsid w:val="00675FFF"/>
    <w:pPr>
      <w:tabs>
        <w:tab w:val="left" w:pos="284"/>
        <w:tab w:val="left" w:pos="567"/>
        <w:tab w:val="right" w:leader="dot" w:pos="9628"/>
      </w:tabs>
      <w:jc w:val="left"/>
    </w:pPr>
    <w:rPr>
      <w:rFonts w:cstheme="minorHAnsi"/>
      <w:bCs/>
      <w:szCs w:val="20"/>
    </w:rPr>
  </w:style>
  <w:style w:type="paragraph" w:styleId="22">
    <w:name w:val="toc 2"/>
    <w:basedOn w:val="a1"/>
    <w:next w:val="a1"/>
    <w:autoRedefine/>
    <w:uiPriority w:val="39"/>
    <w:unhideWhenUsed/>
    <w:rsid w:val="00675FFF"/>
    <w:pPr>
      <w:tabs>
        <w:tab w:val="left" w:pos="284"/>
        <w:tab w:val="left" w:pos="567"/>
        <w:tab w:val="left" w:pos="709"/>
        <w:tab w:val="left" w:pos="851"/>
        <w:tab w:val="left" w:pos="960"/>
        <w:tab w:val="right" w:leader="dot" w:pos="9629"/>
      </w:tabs>
      <w:ind w:left="284"/>
      <w:jc w:val="left"/>
    </w:pPr>
    <w:rPr>
      <w:rFonts w:cstheme="minorHAnsi"/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75FFF"/>
    <w:pPr>
      <w:tabs>
        <w:tab w:val="left" w:pos="284"/>
        <w:tab w:val="left" w:pos="567"/>
        <w:tab w:val="left" w:pos="851"/>
        <w:tab w:val="left" w:pos="1134"/>
        <w:tab w:val="left" w:pos="1247"/>
        <w:tab w:val="left" w:pos="1304"/>
        <w:tab w:val="left" w:pos="1418"/>
        <w:tab w:val="left" w:pos="1701"/>
        <w:tab w:val="center" w:leader="dot" w:pos="9639"/>
      </w:tabs>
      <w:ind w:left="567"/>
      <w:jc w:val="left"/>
    </w:pPr>
    <w:rPr>
      <w:rFonts w:cstheme="minorHAnsi"/>
      <w:iCs/>
      <w:szCs w:val="20"/>
    </w:rPr>
  </w:style>
  <w:style w:type="paragraph" w:styleId="aa">
    <w:name w:val="header"/>
    <w:basedOn w:val="a1"/>
    <w:link w:val="ab"/>
    <w:uiPriority w:val="99"/>
    <w:unhideWhenUsed/>
    <w:rsid w:val="00DD611B"/>
    <w:pPr>
      <w:tabs>
        <w:tab w:val="center" w:pos="4677"/>
        <w:tab w:val="right" w:pos="9355"/>
      </w:tabs>
      <w:spacing w:after="200"/>
      <w:jc w:val="left"/>
    </w:pPr>
    <w:rPr>
      <w:rFonts w:asciiTheme="minorHAnsi" w:hAnsiTheme="minorHAnsi"/>
      <w:color w:val="538135" w:themeColor="accent6" w:themeShade="BF"/>
      <w:sz w:val="22"/>
      <w:szCs w:val="22"/>
    </w:rPr>
  </w:style>
  <w:style w:type="character" w:customStyle="1" w:styleId="ab">
    <w:name w:val="Верхний колонтитул Знак"/>
    <w:basedOn w:val="a2"/>
    <w:link w:val="aa"/>
    <w:uiPriority w:val="99"/>
    <w:rsid w:val="00DD611B"/>
    <w:rPr>
      <w:rFonts w:asciiTheme="minorHAnsi" w:hAnsiTheme="minorHAnsi"/>
      <w:color w:val="538135" w:themeColor="accent6" w:themeShade="BF"/>
      <w:sz w:val="22"/>
      <w:szCs w:val="22"/>
    </w:rPr>
  </w:style>
  <w:style w:type="paragraph" w:styleId="ac">
    <w:name w:val="footer"/>
    <w:basedOn w:val="a1"/>
    <w:link w:val="ad"/>
    <w:uiPriority w:val="99"/>
    <w:unhideWhenUsed/>
    <w:rsid w:val="00DD611B"/>
    <w:pPr>
      <w:tabs>
        <w:tab w:val="center" w:pos="4677"/>
        <w:tab w:val="right" w:pos="9355"/>
      </w:tabs>
      <w:spacing w:after="200"/>
      <w:jc w:val="left"/>
    </w:pPr>
    <w:rPr>
      <w:rFonts w:asciiTheme="minorHAnsi" w:hAnsiTheme="minorHAnsi"/>
      <w:color w:val="538135" w:themeColor="accent6" w:themeShade="BF"/>
      <w:sz w:val="22"/>
      <w:szCs w:val="22"/>
    </w:rPr>
  </w:style>
  <w:style w:type="character" w:customStyle="1" w:styleId="ad">
    <w:name w:val="Нижний колонтитул Знак"/>
    <w:basedOn w:val="a2"/>
    <w:link w:val="ac"/>
    <w:uiPriority w:val="99"/>
    <w:rsid w:val="00DD611B"/>
    <w:rPr>
      <w:rFonts w:asciiTheme="minorHAnsi" w:hAnsiTheme="minorHAnsi"/>
      <w:color w:val="538135" w:themeColor="accent6" w:themeShade="BF"/>
      <w:sz w:val="22"/>
      <w:szCs w:val="22"/>
    </w:rPr>
  </w:style>
  <w:style w:type="paragraph" w:styleId="ae">
    <w:name w:val="Balloon Text"/>
    <w:basedOn w:val="a1"/>
    <w:link w:val="af"/>
    <w:uiPriority w:val="99"/>
    <w:semiHidden/>
    <w:unhideWhenUsed/>
    <w:rsid w:val="00DD611B"/>
    <w:pPr>
      <w:spacing w:after="200"/>
      <w:jc w:val="left"/>
    </w:pPr>
    <w:rPr>
      <w:rFonts w:ascii="Tahoma" w:hAnsi="Tahoma" w:cs="Tahoma"/>
      <w:color w:val="538135" w:themeColor="accent6" w:themeShade="BF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DD611B"/>
    <w:rPr>
      <w:rFonts w:ascii="Tahoma" w:hAnsi="Tahoma" w:cs="Tahoma"/>
      <w:color w:val="538135" w:themeColor="accent6" w:themeShade="BF"/>
      <w:sz w:val="16"/>
      <w:szCs w:val="16"/>
    </w:rPr>
  </w:style>
  <w:style w:type="paragraph" w:customStyle="1" w:styleId="RA4">
    <w:name w:val="RA список нумерованный"/>
    <w:basedOn w:val="RA5"/>
    <w:link w:val="RAa"/>
    <w:rsid w:val="00DD611B"/>
    <w:pPr>
      <w:numPr>
        <w:numId w:val="12"/>
      </w:numPr>
      <w:ind w:left="851" w:hanging="284"/>
    </w:pPr>
    <w:rPr>
      <w:rFonts w:ascii="Segoe UI" w:hAnsi="Segoe UI"/>
      <w:sz w:val="20"/>
    </w:rPr>
  </w:style>
  <w:style w:type="character" w:customStyle="1" w:styleId="RAa">
    <w:name w:val="RA список нумерованный Знак"/>
    <w:basedOn w:val="RAb"/>
    <w:link w:val="RA4"/>
    <w:rsid w:val="00DD611B"/>
    <w:rPr>
      <w:rFonts w:ascii="Segoe UI" w:eastAsia="Calibri" w:hAnsi="Segoe UI" w:cs="Times New Roman"/>
      <w:bCs/>
      <w:sz w:val="20"/>
      <w:szCs w:val="22"/>
      <w:lang w:eastAsia="de-DE"/>
    </w:rPr>
  </w:style>
  <w:style w:type="paragraph" w:customStyle="1" w:styleId="GG">
    <w:name w:val="GG Содержание"/>
    <w:basedOn w:val="14"/>
    <w:link w:val="GG0"/>
    <w:rsid w:val="00DD611B"/>
    <w:pPr>
      <w:tabs>
        <w:tab w:val="clear" w:pos="567"/>
        <w:tab w:val="clear" w:pos="9628"/>
        <w:tab w:val="left" w:pos="0"/>
        <w:tab w:val="left" w:pos="113"/>
        <w:tab w:val="left" w:pos="198"/>
        <w:tab w:val="left" w:leader="dot" w:pos="570"/>
        <w:tab w:val="left" w:pos="950"/>
        <w:tab w:val="right" w:pos="9627"/>
      </w:tabs>
      <w:spacing w:after="0" w:line="312" w:lineRule="auto"/>
      <w:ind w:left="397" w:right="397"/>
    </w:pPr>
    <w:rPr>
      <w:rFonts w:ascii="Segoe UI" w:eastAsia="Times New Roman" w:hAnsi="Segoe UI"/>
      <w:caps/>
      <w:noProof/>
      <w:sz w:val="20"/>
      <w:lang w:eastAsia="de-DE"/>
    </w:rPr>
  </w:style>
  <w:style w:type="character" w:customStyle="1" w:styleId="GG0">
    <w:name w:val="GG Содержание Знак"/>
    <w:link w:val="GG"/>
    <w:rsid w:val="00DD611B"/>
    <w:rPr>
      <w:rFonts w:ascii="Segoe UI" w:eastAsia="Times New Roman" w:hAnsi="Segoe UI" w:cstheme="minorHAnsi"/>
      <w:caps/>
      <w:noProof/>
      <w:sz w:val="20"/>
      <w:szCs w:val="20"/>
      <w:lang w:eastAsia="de-DE"/>
    </w:rPr>
  </w:style>
  <w:style w:type="character" w:styleId="af0">
    <w:name w:val="Placeholder Text"/>
    <w:basedOn w:val="a2"/>
    <w:uiPriority w:val="99"/>
    <w:semiHidden/>
    <w:rsid w:val="00DD611B"/>
    <w:rPr>
      <w:color w:val="808080"/>
    </w:rPr>
  </w:style>
  <w:style w:type="paragraph" w:styleId="af1">
    <w:name w:val="Title"/>
    <w:basedOn w:val="a1"/>
    <w:link w:val="af2"/>
    <w:uiPriority w:val="10"/>
    <w:rsid w:val="00DD611B"/>
    <w:pPr>
      <w:spacing w:after="200"/>
      <w:jc w:val="center"/>
    </w:pPr>
    <w:rPr>
      <w:rFonts w:eastAsia="Times New Roman"/>
      <w:b/>
      <w:bCs/>
      <w:color w:val="538135" w:themeColor="accent6" w:themeShade="BF"/>
      <w:sz w:val="28"/>
      <w:lang w:eastAsia="ru-RU"/>
    </w:rPr>
  </w:style>
  <w:style w:type="character" w:customStyle="1" w:styleId="af2">
    <w:name w:val="Заголовок Знак"/>
    <w:basedOn w:val="a2"/>
    <w:link w:val="af1"/>
    <w:uiPriority w:val="10"/>
    <w:rsid w:val="00DD611B"/>
    <w:rPr>
      <w:rFonts w:eastAsia="Times New Roman"/>
      <w:b/>
      <w:bCs/>
      <w:color w:val="538135" w:themeColor="accent6" w:themeShade="BF"/>
      <w:sz w:val="28"/>
      <w:lang w:eastAsia="ru-RU"/>
    </w:rPr>
  </w:style>
  <w:style w:type="paragraph" w:styleId="af3">
    <w:name w:val="TOC Heading"/>
    <w:basedOn w:val="11"/>
    <w:next w:val="a1"/>
    <w:uiPriority w:val="39"/>
    <w:unhideWhenUsed/>
    <w:qFormat/>
    <w:rsid w:val="00DD611B"/>
    <w:pPr>
      <w:spacing w:line="259" w:lineRule="auto"/>
      <w:jc w:val="left"/>
      <w:outlineLvl w:val="9"/>
    </w:pPr>
    <w:rPr>
      <w:lang w:eastAsia="ru-RU"/>
    </w:rPr>
  </w:style>
  <w:style w:type="table" w:customStyle="1" w:styleId="210">
    <w:name w:val="21"/>
    <w:basedOn w:val="a3"/>
    <w:rsid w:val="00DD611B"/>
    <w:pPr>
      <w:widowControl w:val="0"/>
      <w:spacing w:after="0" w:line="240" w:lineRule="auto"/>
      <w:contextualSpacing/>
      <w:jc w:val="left"/>
    </w:pPr>
    <w:rPr>
      <w:rFonts w:eastAsia="Times New Roman" w:cs="Times New Roman"/>
      <w:color w:val="000000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af4">
    <w:name w:val="annotation reference"/>
    <w:basedOn w:val="a2"/>
    <w:uiPriority w:val="99"/>
    <w:unhideWhenUsed/>
    <w:rsid w:val="00DD611B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DD611B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DD611B"/>
    <w:rPr>
      <w:sz w:val="20"/>
      <w:szCs w:val="20"/>
    </w:rPr>
  </w:style>
  <w:style w:type="paragraph" w:styleId="af7">
    <w:name w:val="annotation subject"/>
    <w:basedOn w:val="a1"/>
    <w:next w:val="a1"/>
    <w:link w:val="af8"/>
    <w:uiPriority w:val="99"/>
    <w:semiHidden/>
    <w:unhideWhenUsed/>
    <w:rsid w:val="00DD611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D611B"/>
    <w:rPr>
      <w:b/>
      <w:bCs/>
      <w:sz w:val="20"/>
      <w:szCs w:val="20"/>
    </w:rPr>
  </w:style>
  <w:style w:type="table" w:customStyle="1" w:styleId="ACGridHidden">
    <w:name w:val="AC Grid Hidden"/>
    <w:basedOn w:val="a3"/>
    <w:uiPriority w:val="99"/>
    <w:rsid w:val="00DD611B"/>
    <w:pPr>
      <w:spacing w:after="0" w:line="240" w:lineRule="auto"/>
      <w:jc w:val="left"/>
    </w:pPr>
    <w:rPr>
      <w:rFonts w:asciiTheme="minorHAnsi" w:hAnsiTheme="minorHAnsi"/>
      <w:sz w:val="18"/>
      <w:szCs w:val="22"/>
      <w:lang w:val="en-GB"/>
    </w:rPr>
    <w:tblPr>
      <w:tblCellMar>
        <w:top w:w="28" w:type="dxa"/>
        <w:bottom w:w="28" w:type="dxa"/>
      </w:tblCellMar>
    </w:tblPr>
  </w:style>
  <w:style w:type="paragraph" w:customStyle="1" w:styleId="DocumentTitle">
    <w:name w:val="Document Title"/>
    <w:next w:val="a1"/>
    <w:autoRedefine/>
    <w:uiPriority w:val="34"/>
    <w:rsid w:val="00DD611B"/>
    <w:pPr>
      <w:spacing w:after="0" w:line="240" w:lineRule="auto"/>
      <w:jc w:val="left"/>
    </w:pPr>
    <w:rPr>
      <w:rFonts w:ascii="Arial" w:eastAsia="Times New Roman" w:hAnsi="Arial" w:cs="Arial"/>
      <w:noProof/>
      <w:spacing w:val="-5"/>
      <w:kern w:val="24"/>
      <w:sz w:val="40"/>
      <w:szCs w:val="40"/>
      <w:lang w:val="en-US"/>
    </w:rPr>
  </w:style>
  <w:style w:type="paragraph" w:customStyle="1" w:styleId="NormalBullet">
    <w:name w:val="Normal Bullet"/>
    <w:basedOn w:val="a1"/>
    <w:uiPriority w:val="98"/>
    <w:semiHidden/>
    <w:qFormat/>
    <w:locked/>
    <w:rsid w:val="00DD611B"/>
    <w:pPr>
      <w:tabs>
        <w:tab w:val="left" w:pos="-720"/>
      </w:tabs>
      <w:suppressAutoHyphens/>
      <w:spacing w:after="0" w:line="240" w:lineRule="auto"/>
      <w:ind w:left="2138" w:right="-142" w:hanging="360"/>
      <w:jc w:val="left"/>
    </w:pPr>
    <w:rPr>
      <w:rFonts w:ascii="Arial" w:eastAsiaTheme="minorEastAsia" w:hAnsi="Arial" w:cs="Arial"/>
      <w:b/>
      <w:bCs/>
      <w:color w:val="404040" w:themeColor="text1" w:themeTint="BF"/>
      <w:spacing w:val="-2"/>
      <w:sz w:val="22"/>
      <w:szCs w:val="14"/>
      <w:lang w:val="en-GB"/>
    </w:rPr>
  </w:style>
  <w:style w:type="paragraph" w:customStyle="1" w:styleId="af9">
    <w:name w:val="Выделение жирным"/>
    <w:basedOn w:val="a1"/>
    <w:link w:val="afa"/>
    <w:rsid w:val="00DD611B"/>
    <w:pPr>
      <w:spacing w:after="220" w:line="288" w:lineRule="auto"/>
      <w:jc w:val="left"/>
    </w:pPr>
    <w:rPr>
      <w:rFonts w:ascii="Arial" w:eastAsia="Times New Roman" w:hAnsi="Arial" w:cs="Arial"/>
      <w:color w:val="1155AA"/>
      <w:sz w:val="22"/>
      <w:szCs w:val="22"/>
      <w:lang w:eastAsia="ru-RU"/>
    </w:rPr>
  </w:style>
  <w:style w:type="character" w:customStyle="1" w:styleId="afa">
    <w:name w:val="Выделение жирным Знак"/>
    <w:link w:val="af9"/>
    <w:rsid w:val="00DD611B"/>
    <w:rPr>
      <w:rFonts w:ascii="Arial" w:eastAsia="Times New Roman" w:hAnsi="Arial" w:cs="Arial"/>
      <w:color w:val="1155AA"/>
      <w:sz w:val="22"/>
      <w:szCs w:val="22"/>
      <w:lang w:eastAsia="ru-RU"/>
    </w:rPr>
  </w:style>
  <w:style w:type="character" w:customStyle="1" w:styleId="16">
    <w:name w:val="Неразрешенное упоминание1"/>
    <w:basedOn w:val="a2"/>
    <w:uiPriority w:val="99"/>
    <w:semiHidden/>
    <w:unhideWhenUsed/>
    <w:rsid w:val="00DD611B"/>
    <w:rPr>
      <w:color w:val="808080"/>
      <w:shd w:val="clear" w:color="auto" w:fill="E6E6E6"/>
    </w:rPr>
  </w:style>
  <w:style w:type="character" w:styleId="afb">
    <w:name w:val="FollowedHyperlink"/>
    <w:basedOn w:val="a2"/>
    <w:uiPriority w:val="99"/>
    <w:semiHidden/>
    <w:unhideWhenUsed/>
    <w:rsid w:val="00DD611B"/>
    <w:rPr>
      <w:color w:val="954F72" w:themeColor="followedHyperlink"/>
      <w:u w:val="single"/>
    </w:rPr>
  </w:style>
  <w:style w:type="table" w:customStyle="1" w:styleId="70">
    <w:name w:val="7"/>
    <w:basedOn w:val="a3"/>
    <w:rsid w:val="00DD611B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a3"/>
    <w:rsid w:val="00DD611B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0">
    <w:name w:val="5"/>
    <w:basedOn w:val="a3"/>
    <w:rsid w:val="00DD611B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1">
    <w:name w:val="4"/>
    <w:basedOn w:val="a3"/>
    <w:rsid w:val="00DD611B"/>
    <w:pPr>
      <w:spacing w:after="160" w:line="259" w:lineRule="auto"/>
      <w:jc w:val="left"/>
    </w:pPr>
    <w:rPr>
      <w:rFonts w:ascii="Calibri" w:eastAsia="Calibri" w:hAnsi="Calibri" w:cs="Calibri"/>
      <w:color w:val="000000"/>
      <w:sz w:val="22"/>
      <w:szCs w:val="22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customStyle="1" w:styleId="23">
    <w:name w:val="ЗАГОЛОВОК 2"/>
    <w:basedOn w:val="a1"/>
    <w:link w:val="24"/>
    <w:rsid w:val="00DD611B"/>
    <w:pPr>
      <w:spacing w:before="440" w:after="220" w:line="288" w:lineRule="auto"/>
      <w:jc w:val="left"/>
    </w:pPr>
    <w:rPr>
      <w:rFonts w:ascii="Arial" w:eastAsiaTheme="minorEastAsia" w:hAnsi="Arial" w:cs="Arial"/>
      <w:color w:val="538135" w:themeColor="accent6" w:themeShade="BF"/>
      <w:sz w:val="32"/>
      <w:szCs w:val="22"/>
      <w:lang w:eastAsia="ru-RU"/>
    </w:rPr>
  </w:style>
  <w:style w:type="character" w:customStyle="1" w:styleId="24">
    <w:name w:val="ЗАГОЛОВОК 2 Знак"/>
    <w:basedOn w:val="a2"/>
    <w:link w:val="23"/>
    <w:rsid w:val="00DD611B"/>
    <w:rPr>
      <w:rFonts w:ascii="Arial" w:eastAsiaTheme="minorEastAsia" w:hAnsi="Arial" w:cs="Arial"/>
      <w:color w:val="538135" w:themeColor="accent6" w:themeShade="BF"/>
      <w:sz w:val="32"/>
      <w:szCs w:val="22"/>
      <w:lang w:eastAsia="ru-RU"/>
    </w:rPr>
  </w:style>
  <w:style w:type="paragraph" w:styleId="afc">
    <w:name w:val="Revision"/>
    <w:hidden/>
    <w:uiPriority w:val="99"/>
    <w:semiHidden/>
    <w:rsid w:val="00DD611B"/>
    <w:pPr>
      <w:spacing w:after="0" w:line="240" w:lineRule="auto"/>
      <w:jc w:val="left"/>
    </w:pPr>
    <w:rPr>
      <w:rFonts w:asciiTheme="minorHAnsi" w:hAnsiTheme="minorHAnsi"/>
      <w:sz w:val="22"/>
      <w:szCs w:val="22"/>
    </w:rPr>
  </w:style>
  <w:style w:type="paragraph" w:customStyle="1" w:styleId="3-">
    <w:name w:val="3-й уровень"/>
    <w:basedOn w:val="a1"/>
    <w:link w:val="3-0"/>
    <w:rsid w:val="00DD611B"/>
    <w:pPr>
      <w:numPr>
        <w:ilvl w:val="2"/>
        <w:numId w:val="9"/>
      </w:numPr>
      <w:spacing w:after="0" w:line="360" w:lineRule="auto"/>
    </w:pPr>
    <w:rPr>
      <w:b/>
    </w:rPr>
  </w:style>
  <w:style w:type="character" w:customStyle="1" w:styleId="3-0">
    <w:name w:val="3-й уровень Знак"/>
    <w:basedOn w:val="a2"/>
    <w:link w:val="3-"/>
    <w:rsid w:val="00DD611B"/>
    <w:rPr>
      <w:rFonts w:asciiTheme="minorHAnsi" w:hAnsiTheme="minorHAnsi"/>
      <w:b/>
      <w:sz w:val="22"/>
      <w:szCs w:val="22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DD611B"/>
    <w:rPr>
      <w:color w:val="808080"/>
      <w:shd w:val="clear" w:color="auto" w:fill="E6E6E6"/>
    </w:rPr>
  </w:style>
  <w:style w:type="paragraph" w:styleId="afd">
    <w:name w:val="caption"/>
    <w:aliases w:val="Название объекта Таблицы,Таблица N"/>
    <w:basedOn w:val="a1"/>
    <w:next w:val="a1"/>
    <w:uiPriority w:val="35"/>
    <w:unhideWhenUsed/>
    <w:qFormat/>
    <w:rsid w:val="00DD611B"/>
    <w:pPr>
      <w:spacing w:before="120" w:after="0" w:line="240" w:lineRule="auto"/>
      <w:jc w:val="left"/>
    </w:pPr>
    <w:rPr>
      <w:iCs/>
      <w:szCs w:val="18"/>
    </w:rPr>
  </w:style>
  <w:style w:type="table" w:customStyle="1" w:styleId="17">
    <w:name w:val="Сетка таблицы1"/>
    <w:basedOn w:val="a3"/>
    <w:next w:val="a8"/>
    <w:uiPriority w:val="59"/>
    <w:rsid w:val="00DD611B"/>
    <w:pPr>
      <w:spacing w:after="0"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1"/>
    <w:rsid w:val="00DD611B"/>
    <w:pPr>
      <w:numPr>
        <w:numId w:val="10"/>
      </w:numPr>
      <w:spacing w:after="220" w:line="288" w:lineRule="auto"/>
      <w:jc w:val="left"/>
    </w:pPr>
    <w:rPr>
      <w:rFonts w:ascii="Arial" w:eastAsiaTheme="minorEastAsia" w:hAnsi="Arial" w:cs="Arial"/>
      <w:color w:val="404040" w:themeColor="text1" w:themeTint="BF"/>
      <w:sz w:val="22"/>
      <w:szCs w:val="22"/>
      <w:lang w:eastAsia="ru-RU"/>
    </w:rPr>
  </w:style>
  <w:style w:type="paragraph" w:customStyle="1" w:styleId="3">
    <w:name w:val="Заголовок Уровень 3"/>
    <w:link w:val="33"/>
    <w:qFormat/>
    <w:rsid w:val="00DD611B"/>
    <w:pPr>
      <w:numPr>
        <w:ilvl w:val="2"/>
        <w:numId w:val="11"/>
      </w:numPr>
      <w:tabs>
        <w:tab w:val="left" w:pos="425"/>
        <w:tab w:val="left" w:pos="567"/>
        <w:tab w:val="left" w:pos="851"/>
      </w:tabs>
      <w:spacing w:after="0"/>
      <w:ind w:left="0" w:firstLine="0"/>
      <w:jc w:val="left"/>
      <w:outlineLvl w:val="2"/>
    </w:pPr>
    <w:rPr>
      <w:rFonts w:eastAsia="Calibri" w:cs="Segoe UI"/>
      <w:szCs w:val="20"/>
    </w:rPr>
  </w:style>
  <w:style w:type="character" w:customStyle="1" w:styleId="33">
    <w:name w:val="Заголовок Уровень 3 Знак"/>
    <w:basedOn w:val="a2"/>
    <w:link w:val="3"/>
    <w:rsid w:val="00DD611B"/>
    <w:rPr>
      <w:rFonts w:eastAsia="Calibri" w:cs="Segoe UI"/>
      <w:szCs w:val="20"/>
    </w:rPr>
  </w:style>
  <w:style w:type="paragraph" w:customStyle="1" w:styleId="afe">
    <w:name w:val="Название документа"/>
    <w:link w:val="aff"/>
    <w:qFormat/>
    <w:rsid w:val="00DD611B"/>
    <w:pPr>
      <w:spacing w:after="200"/>
      <w:jc w:val="center"/>
    </w:pPr>
    <w:rPr>
      <w:rFonts w:eastAsia="Times New Roman" w:cs="Segoe UI"/>
      <w:b/>
      <w:bCs/>
      <w:caps/>
      <w:color w:val="538135" w:themeColor="accent6" w:themeShade="BF"/>
      <w:sz w:val="32"/>
      <w:szCs w:val="30"/>
      <w:lang w:eastAsia="ru-RU"/>
    </w:rPr>
  </w:style>
  <w:style w:type="character" w:customStyle="1" w:styleId="aff">
    <w:name w:val="Название документа Знак"/>
    <w:basedOn w:val="af2"/>
    <w:link w:val="afe"/>
    <w:rsid w:val="00DD611B"/>
    <w:rPr>
      <w:rFonts w:eastAsia="Times New Roman" w:cs="Segoe UI"/>
      <w:b/>
      <w:bCs/>
      <w:caps/>
      <w:color w:val="538135" w:themeColor="accent6" w:themeShade="BF"/>
      <w:sz w:val="32"/>
      <w:szCs w:val="30"/>
      <w:lang w:eastAsia="ru-RU"/>
    </w:rPr>
  </w:style>
  <w:style w:type="paragraph" w:customStyle="1" w:styleId="-">
    <w:name w:val="Таблицы - наименование"/>
    <w:basedOn w:val="a1"/>
    <w:link w:val="-0"/>
    <w:qFormat/>
    <w:rsid w:val="00DD611B"/>
    <w:pPr>
      <w:jc w:val="left"/>
      <w:outlineLvl w:val="0"/>
    </w:pPr>
    <w:rPr>
      <w:rFonts w:eastAsia="Calibri" w:cs="Segoe UI"/>
      <w:b/>
      <w:sz w:val="28"/>
      <w:szCs w:val="20"/>
    </w:rPr>
  </w:style>
  <w:style w:type="character" w:customStyle="1" w:styleId="-0">
    <w:name w:val="Таблицы - наименование Знак"/>
    <w:basedOn w:val="a2"/>
    <w:link w:val="-"/>
    <w:rsid w:val="00DD611B"/>
    <w:rPr>
      <w:rFonts w:eastAsia="Calibri" w:cs="Segoe UI"/>
      <w:b/>
      <w:sz w:val="28"/>
      <w:szCs w:val="20"/>
    </w:rPr>
  </w:style>
  <w:style w:type="paragraph" w:customStyle="1" w:styleId="aff0">
    <w:name w:val="Обычный текст"/>
    <w:link w:val="aff1"/>
    <w:qFormat/>
    <w:rsid w:val="00DD611B"/>
    <w:pPr>
      <w:spacing w:before="120" w:after="0" w:line="240" w:lineRule="auto"/>
      <w:ind w:firstLine="567"/>
    </w:pPr>
    <w:rPr>
      <w:rFonts w:eastAsia="Times New Roman" w:cs="Times New Roman"/>
      <w:bCs/>
      <w:szCs w:val="22"/>
      <w:lang w:eastAsia="de-DE"/>
    </w:rPr>
  </w:style>
  <w:style w:type="character" w:customStyle="1" w:styleId="aff1">
    <w:name w:val="Обычный текст Знак"/>
    <w:link w:val="aff0"/>
    <w:rsid w:val="00DD611B"/>
    <w:rPr>
      <w:rFonts w:eastAsia="Times New Roman" w:cs="Times New Roman"/>
      <w:bCs/>
      <w:szCs w:val="22"/>
      <w:lang w:eastAsia="de-DE"/>
    </w:rPr>
  </w:style>
  <w:style w:type="paragraph" w:customStyle="1" w:styleId="RA5">
    <w:name w:val="RA перечень"/>
    <w:basedOn w:val="aff0"/>
    <w:next w:val="aff0"/>
    <w:link w:val="RAb"/>
    <w:rsid w:val="00DD611B"/>
    <w:pPr>
      <w:numPr>
        <w:numId w:val="7"/>
      </w:numPr>
      <w:ind w:right="1134"/>
      <w:contextualSpacing/>
    </w:pPr>
    <w:rPr>
      <w:rFonts w:eastAsia="Calibri"/>
    </w:rPr>
  </w:style>
  <w:style w:type="character" w:customStyle="1" w:styleId="RAb">
    <w:name w:val="RA перечень Знак"/>
    <w:link w:val="RA5"/>
    <w:rsid w:val="00DD611B"/>
    <w:rPr>
      <w:rFonts w:eastAsia="Calibri" w:cs="Times New Roman"/>
      <w:bCs/>
      <w:szCs w:val="22"/>
      <w:lang w:eastAsia="de-DE"/>
    </w:rPr>
  </w:style>
  <w:style w:type="paragraph" w:styleId="42">
    <w:name w:val="toc 4"/>
    <w:basedOn w:val="a1"/>
    <w:next w:val="a1"/>
    <w:autoRedefine/>
    <w:uiPriority w:val="39"/>
    <w:unhideWhenUsed/>
    <w:rsid w:val="00DD611B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DD611B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DD611B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-3">
    <w:name w:val="Таблица - данные"/>
    <w:basedOn w:val="a1"/>
    <w:link w:val="-4"/>
    <w:qFormat/>
    <w:rsid w:val="00DD611B"/>
    <w:pPr>
      <w:widowControl w:val="0"/>
      <w:spacing w:after="0" w:line="240" w:lineRule="auto"/>
      <w:ind w:left="57" w:right="57"/>
      <w:contextualSpacing/>
      <w:jc w:val="left"/>
    </w:pPr>
    <w:rPr>
      <w:rFonts w:eastAsia="Times New Roman" w:cs="Segoe UI"/>
      <w:szCs w:val="20"/>
      <w:lang w:eastAsia="ru-RU"/>
    </w:rPr>
  </w:style>
  <w:style w:type="character" w:customStyle="1" w:styleId="-4">
    <w:name w:val="Таблица - данные Знак"/>
    <w:basedOn w:val="a2"/>
    <w:link w:val="-3"/>
    <w:rsid w:val="00DD611B"/>
    <w:rPr>
      <w:rFonts w:eastAsia="Times New Roman" w:cs="Segoe UI"/>
      <w:szCs w:val="20"/>
      <w:lang w:eastAsia="ru-RU"/>
    </w:rPr>
  </w:style>
  <w:style w:type="paragraph" w:customStyle="1" w:styleId="-5">
    <w:name w:val="Таблица - название колонок"/>
    <w:basedOn w:val="a5"/>
    <w:link w:val="-6"/>
    <w:qFormat/>
    <w:rsid w:val="00DD611B"/>
    <w:pPr>
      <w:spacing w:before="160" w:after="160" w:line="240" w:lineRule="auto"/>
      <w:ind w:left="57" w:right="57"/>
      <w:jc w:val="left"/>
    </w:pPr>
    <w:rPr>
      <w:rFonts w:eastAsia="Times New Roman" w:cs="Times New Roman"/>
      <w:sz w:val="20"/>
      <w:szCs w:val="22"/>
      <w:lang w:eastAsia="ru-RU"/>
    </w:rPr>
  </w:style>
  <w:style w:type="character" w:customStyle="1" w:styleId="-6">
    <w:name w:val="Таблица - название колонок Знак"/>
    <w:basedOn w:val="a2"/>
    <w:link w:val="-5"/>
    <w:rsid w:val="00DD611B"/>
    <w:rPr>
      <w:rFonts w:eastAsia="Times New Roman" w:cs="Times New Roman"/>
      <w:sz w:val="20"/>
      <w:szCs w:val="22"/>
      <w:lang w:eastAsia="ru-RU"/>
    </w:rPr>
  </w:style>
  <w:style w:type="character" w:customStyle="1" w:styleId="15">
    <w:name w:val="Оглавление 1 Знак"/>
    <w:basedOn w:val="a2"/>
    <w:link w:val="14"/>
    <w:uiPriority w:val="39"/>
    <w:rsid w:val="00675FFF"/>
    <w:rPr>
      <w:rFonts w:cstheme="minorHAnsi"/>
      <w:bCs/>
      <w:szCs w:val="20"/>
    </w:rPr>
  </w:style>
  <w:style w:type="paragraph" w:customStyle="1" w:styleId="a">
    <w:name w:val="Перечень"/>
    <w:basedOn w:val="a1"/>
    <w:link w:val="aff2"/>
    <w:qFormat/>
    <w:rsid w:val="00DD611B"/>
    <w:pPr>
      <w:numPr>
        <w:numId w:val="13"/>
      </w:numPr>
      <w:tabs>
        <w:tab w:val="left" w:pos="567"/>
      </w:tabs>
      <w:spacing w:before="120" w:after="0"/>
      <w:contextualSpacing/>
      <w:jc w:val="left"/>
    </w:pPr>
    <w:rPr>
      <w:rFonts w:ascii="Segoe UI" w:hAnsi="Segoe UI" w:cs="Segoe UI"/>
      <w:sz w:val="20"/>
      <w:szCs w:val="20"/>
    </w:rPr>
  </w:style>
  <w:style w:type="character" w:customStyle="1" w:styleId="aff2">
    <w:name w:val="Перечень Знак"/>
    <w:basedOn w:val="a2"/>
    <w:link w:val="a"/>
    <w:rsid w:val="00DD611B"/>
    <w:rPr>
      <w:rFonts w:ascii="Segoe UI" w:hAnsi="Segoe UI" w:cs="Segoe UI"/>
      <w:sz w:val="20"/>
      <w:szCs w:val="20"/>
    </w:rPr>
  </w:style>
  <w:style w:type="paragraph" w:customStyle="1" w:styleId="-1">
    <w:name w:val="Список - уровень1"/>
    <w:basedOn w:val="a1"/>
    <w:link w:val="-10"/>
    <w:qFormat/>
    <w:rsid w:val="00DD611B"/>
    <w:pPr>
      <w:numPr>
        <w:numId w:val="14"/>
      </w:numPr>
      <w:spacing w:before="120" w:after="0" w:line="240" w:lineRule="auto"/>
    </w:pPr>
    <w:rPr>
      <w:rFonts w:ascii="Segoe UI" w:eastAsia="Times New Roman" w:hAnsi="Segoe UI" w:cs="Times New Roman"/>
      <w:bCs/>
      <w:sz w:val="20"/>
      <w:szCs w:val="22"/>
      <w:lang w:eastAsia="de-DE"/>
    </w:rPr>
  </w:style>
  <w:style w:type="paragraph" w:customStyle="1" w:styleId="-2">
    <w:name w:val="Список - уровень2"/>
    <w:basedOn w:val="-1"/>
    <w:link w:val="-20"/>
    <w:qFormat/>
    <w:rsid w:val="00DD611B"/>
    <w:pPr>
      <w:numPr>
        <w:ilvl w:val="1"/>
      </w:numPr>
    </w:pPr>
  </w:style>
  <w:style w:type="character" w:customStyle="1" w:styleId="-20">
    <w:name w:val="Список - уровень2 Знак"/>
    <w:basedOn w:val="a2"/>
    <w:link w:val="-2"/>
    <w:rsid w:val="00DD611B"/>
    <w:rPr>
      <w:rFonts w:ascii="Segoe UI" w:eastAsia="Times New Roman" w:hAnsi="Segoe UI" w:cs="Times New Roman"/>
      <w:bCs/>
      <w:sz w:val="20"/>
      <w:szCs w:val="22"/>
      <w:lang w:eastAsia="de-DE"/>
    </w:rPr>
  </w:style>
  <w:style w:type="character" w:customStyle="1" w:styleId="34">
    <w:name w:val="Неразрешенное упоминание3"/>
    <w:basedOn w:val="a2"/>
    <w:uiPriority w:val="99"/>
    <w:semiHidden/>
    <w:unhideWhenUsed/>
    <w:rsid w:val="00DD611B"/>
    <w:rPr>
      <w:color w:val="808080"/>
      <w:shd w:val="clear" w:color="auto" w:fill="E6E6E6"/>
    </w:rPr>
  </w:style>
  <w:style w:type="paragraph" w:styleId="aff3">
    <w:name w:val="List Paragraph"/>
    <w:basedOn w:val="a1"/>
    <w:link w:val="aff4"/>
    <w:uiPriority w:val="34"/>
    <w:qFormat/>
    <w:rsid w:val="00EA5C49"/>
    <w:pPr>
      <w:ind w:left="720"/>
      <w:contextualSpacing/>
    </w:pPr>
  </w:style>
  <w:style w:type="paragraph" w:customStyle="1" w:styleId="2">
    <w:name w:val="Список_круг 2ур"/>
    <w:basedOn w:val="1"/>
    <w:link w:val="26"/>
    <w:qFormat/>
    <w:rsid w:val="004828BC"/>
    <w:pPr>
      <w:numPr>
        <w:numId w:val="22"/>
      </w:numPr>
      <w:tabs>
        <w:tab w:val="clear" w:pos="851"/>
        <w:tab w:val="left" w:pos="1134"/>
      </w:tabs>
    </w:pPr>
  </w:style>
  <w:style w:type="paragraph" w:customStyle="1" w:styleId="RA13">
    <w:name w:val="RA_Список_круг 1"/>
    <w:basedOn w:val="1"/>
    <w:link w:val="RA14"/>
    <w:rsid w:val="004828BC"/>
  </w:style>
  <w:style w:type="character" w:customStyle="1" w:styleId="13">
    <w:name w:val="Список ненумерованный 1 Знак"/>
    <w:basedOn w:val="a2"/>
    <w:link w:val="1"/>
    <w:rsid w:val="004828BC"/>
  </w:style>
  <w:style w:type="character" w:customStyle="1" w:styleId="26">
    <w:name w:val="Список_круг 2ур Знак"/>
    <w:basedOn w:val="13"/>
    <w:link w:val="2"/>
    <w:rsid w:val="004828BC"/>
  </w:style>
  <w:style w:type="character" w:customStyle="1" w:styleId="RA14">
    <w:name w:val="RA_Список_круг 1 Знак"/>
    <w:basedOn w:val="13"/>
    <w:link w:val="RA13"/>
    <w:rsid w:val="004828BC"/>
  </w:style>
  <w:style w:type="character" w:styleId="aff5">
    <w:name w:val="Unresolved Mention"/>
    <w:basedOn w:val="a2"/>
    <w:uiPriority w:val="99"/>
    <w:semiHidden/>
    <w:unhideWhenUsed/>
    <w:rsid w:val="00066D35"/>
    <w:rPr>
      <w:color w:val="808080"/>
      <w:shd w:val="clear" w:color="auto" w:fill="E6E6E6"/>
    </w:rPr>
  </w:style>
  <w:style w:type="paragraph" w:customStyle="1" w:styleId="a0">
    <w:name w:val="Заголовок Раздел"/>
    <w:next w:val="a1"/>
    <w:link w:val="aff6"/>
    <w:qFormat/>
    <w:rsid w:val="00F309CF"/>
    <w:pPr>
      <w:numPr>
        <w:numId w:val="37"/>
      </w:numPr>
      <w:tabs>
        <w:tab w:val="left" w:pos="1701"/>
      </w:tabs>
      <w:spacing w:before="480" w:after="240"/>
      <w:ind w:left="924" w:hanging="357"/>
      <w:jc w:val="center"/>
      <w:outlineLvl w:val="0"/>
    </w:pPr>
    <w:rPr>
      <w:rFonts w:ascii="Segoe UI" w:eastAsia="Calibri" w:hAnsi="Segoe UI" w:cs="Segoe UI"/>
      <w:caps/>
      <w:sz w:val="20"/>
      <w:szCs w:val="20"/>
      <w:lang w:eastAsia="ru-RU"/>
    </w:rPr>
  </w:style>
  <w:style w:type="character" w:customStyle="1" w:styleId="aff6">
    <w:name w:val="Заголовок Раздел Знак"/>
    <w:link w:val="a0"/>
    <w:rsid w:val="00F309CF"/>
    <w:rPr>
      <w:rFonts w:ascii="Segoe UI" w:eastAsia="Calibri" w:hAnsi="Segoe UI" w:cs="Segoe UI"/>
      <w:caps/>
      <w:sz w:val="20"/>
      <w:szCs w:val="20"/>
      <w:lang w:eastAsia="ru-RU"/>
    </w:rPr>
  </w:style>
  <w:style w:type="paragraph" w:customStyle="1" w:styleId="27">
    <w:name w:val="Заголовок Уровень 2"/>
    <w:basedOn w:val="a0"/>
    <w:link w:val="28"/>
    <w:qFormat/>
    <w:rsid w:val="00F309CF"/>
    <w:pPr>
      <w:numPr>
        <w:numId w:val="0"/>
      </w:numPr>
      <w:spacing w:before="240"/>
      <w:ind w:left="1992" w:hanging="432"/>
      <w:outlineLvl w:val="1"/>
    </w:pPr>
  </w:style>
  <w:style w:type="character" w:customStyle="1" w:styleId="28">
    <w:name w:val="Заголовок Уровень 2 Знак"/>
    <w:basedOn w:val="a2"/>
    <w:link w:val="27"/>
    <w:rsid w:val="00F309CF"/>
    <w:rPr>
      <w:rFonts w:ascii="Segoe UI" w:eastAsia="Calibri" w:hAnsi="Segoe UI" w:cs="Segoe UI"/>
      <w:caps/>
      <w:sz w:val="20"/>
      <w:szCs w:val="20"/>
      <w:lang w:eastAsia="ru-RU"/>
    </w:rPr>
  </w:style>
  <w:style w:type="paragraph" w:customStyle="1" w:styleId="aff7">
    <w:name w:val="Наименование таблицы"/>
    <w:basedOn w:val="a0"/>
    <w:link w:val="aff8"/>
    <w:qFormat/>
    <w:rsid w:val="00F309CF"/>
    <w:pPr>
      <w:numPr>
        <w:numId w:val="0"/>
      </w:numPr>
    </w:pPr>
    <w:rPr>
      <w:caps w:val="0"/>
    </w:rPr>
  </w:style>
  <w:style w:type="character" w:customStyle="1" w:styleId="aff8">
    <w:name w:val="Наименование таблицы Знак"/>
    <w:basedOn w:val="aff6"/>
    <w:link w:val="aff7"/>
    <w:rsid w:val="00F309CF"/>
    <w:rPr>
      <w:rFonts w:ascii="Segoe UI" w:eastAsia="Calibri" w:hAnsi="Segoe UI" w:cs="Segoe UI"/>
      <w:caps w:val="0"/>
      <w:sz w:val="20"/>
      <w:szCs w:val="20"/>
      <w:lang w:eastAsia="ru-RU"/>
    </w:rPr>
  </w:style>
  <w:style w:type="character" w:customStyle="1" w:styleId="-10">
    <w:name w:val="Список - уровень1 Знак"/>
    <w:basedOn w:val="a2"/>
    <w:link w:val="-1"/>
    <w:rsid w:val="00F309CF"/>
    <w:rPr>
      <w:rFonts w:ascii="Segoe UI" w:eastAsia="Times New Roman" w:hAnsi="Segoe UI" w:cs="Times New Roman"/>
      <w:bCs/>
      <w:sz w:val="20"/>
      <w:szCs w:val="22"/>
      <w:lang w:eastAsia="de-DE"/>
    </w:rPr>
  </w:style>
  <w:style w:type="character" w:customStyle="1" w:styleId="aff4">
    <w:name w:val="Абзац списка Знак"/>
    <w:basedOn w:val="a2"/>
    <w:link w:val="aff3"/>
    <w:uiPriority w:val="34"/>
    <w:rsid w:val="00B85876"/>
  </w:style>
  <w:style w:type="paragraph" w:styleId="aff9">
    <w:name w:val="Body Text"/>
    <w:basedOn w:val="a1"/>
    <w:link w:val="affa"/>
    <w:uiPriority w:val="1"/>
    <w:qFormat/>
    <w:rsid w:val="00BF1D56"/>
    <w:pPr>
      <w:widowControl w:val="0"/>
      <w:spacing w:after="0" w:line="240" w:lineRule="auto"/>
      <w:ind w:left="20"/>
      <w:jc w:val="left"/>
    </w:pPr>
    <w:rPr>
      <w:rFonts w:ascii="Arial" w:eastAsia="Arial" w:hAnsi="Arial"/>
      <w:sz w:val="20"/>
      <w:szCs w:val="20"/>
      <w:lang w:val="en-US"/>
    </w:rPr>
  </w:style>
  <w:style w:type="character" w:customStyle="1" w:styleId="affa">
    <w:name w:val="Основной текст Знак"/>
    <w:basedOn w:val="a2"/>
    <w:link w:val="aff9"/>
    <w:uiPriority w:val="1"/>
    <w:rsid w:val="00BF1D56"/>
    <w:rPr>
      <w:rFonts w:ascii="Arial" w:eastAsia="Arial" w:hAnsi="Arial"/>
      <w:sz w:val="20"/>
      <w:szCs w:val="20"/>
      <w:lang w:val="en-US"/>
    </w:rPr>
  </w:style>
  <w:style w:type="paragraph" w:customStyle="1" w:styleId="RAc">
    <w:name w:val="RA_Название документа"/>
    <w:next w:val="a1"/>
    <w:rsid w:val="00891B88"/>
    <w:pPr>
      <w:spacing w:after="0" w:line="360" w:lineRule="auto"/>
      <w:jc w:val="center"/>
    </w:pPr>
    <w:rPr>
      <w:b/>
      <w:sz w:val="32"/>
    </w:rPr>
  </w:style>
  <w:style w:type="paragraph" w:customStyle="1" w:styleId="RAd">
    <w:name w:val="RA_Обычный_с отступом"/>
    <w:rsid w:val="009E03E0"/>
    <w:pPr>
      <w:ind w:firstLine="567"/>
    </w:pPr>
  </w:style>
  <w:style w:type="paragraph" w:customStyle="1" w:styleId="RAe">
    <w:name w:val="RA_Обычный_без отступа"/>
    <w:rsid w:val="00D440B8"/>
  </w:style>
  <w:style w:type="paragraph" w:customStyle="1" w:styleId="RA-">
    <w:name w:val="RA Таблица - название колонок"/>
    <w:basedOn w:val="RAe"/>
    <w:link w:val="RA-0"/>
    <w:rsid w:val="00D440B8"/>
    <w:pPr>
      <w:spacing w:before="160" w:after="160" w:line="240" w:lineRule="auto"/>
      <w:ind w:left="57" w:right="57"/>
      <w:jc w:val="left"/>
    </w:pPr>
    <w:rPr>
      <w:rFonts w:eastAsia="Times New Roman" w:cs="Times New Roman"/>
      <w:sz w:val="20"/>
      <w:szCs w:val="22"/>
      <w:lang w:eastAsia="ru-RU"/>
    </w:rPr>
  </w:style>
  <w:style w:type="character" w:customStyle="1" w:styleId="RA-0">
    <w:name w:val="RA Таблица - название колонок Знак"/>
    <w:basedOn w:val="a2"/>
    <w:link w:val="RA-"/>
    <w:rsid w:val="00D440B8"/>
    <w:rPr>
      <w:rFonts w:eastAsia="Times New Roman" w:cs="Times New Roman"/>
      <w:sz w:val="20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BB95583C792B24CA58FFFF944997858" ma:contentTypeVersion="9" ma:contentTypeDescription="Создание документа." ma:contentTypeScope="" ma:versionID="12536c00e6e9a1995b23eb558101172a">
  <xsd:schema xmlns:xsd="http://www.w3.org/2001/XMLSchema" xmlns:xs="http://www.w3.org/2001/XMLSchema" xmlns:p="http://schemas.microsoft.com/office/2006/metadata/properties" xmlns:ns2="3163fb85-adef-42fd-a32f-2491540e8d24" xmlns:ns3="63b72082-1893-4ab3-baf3-91f7eb111118" targetNamespace="http://schemas.microsoft.com/office/2006/metadata/properties" ma:root="true" ma:fieldsID="b6fff5e341e07f3954be80687d7fc956" ns2:_="" ns3:_="">
    <xsd:import namespace="3163fb85-adef-42fd-a32f-2491540e8d24"/>
    <xsd:import namespace="63b72082-1893-4ab3-baf3-91f7eb111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3fb85-adef-42fd-a32f-2491540e8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2082-1893-4ab3-baf3-91f7eb1111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b72082-1893-4ab3-baf3-91f7eb111118">
      <UserInfo>
        <DisplayName>Dmitriev Valentin</DisplayName>
        <AccountId>15</AccountId>
        <AccountType/>
      </UserInfo>
      <UserInfo>
        <DisplayName>Mitin Roman</DisplayName>
        <AccountId>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6EFE87-0897-4872-A0F2-FD97D8CBE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3fb85-adef-42fd-a32f-2491540e8d24"/>
    <ds:schemaRef ds:uri="63b72082-1893-4ab3-baf3-91f7eb111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5847B-9349-4561-8FC2-1C2720341486}">
  <ds:schemaRefs>
    <ds:schemaRef ds:uri="http://schemas.microsoft.com/office/2006/metadata/properties"/>
    <ds:schemaRef ds:uri="http://schemas.microsoft.com/office/infopath/2007/PartnerControls"/>
    <ds:schemaRef ds:uri="63b72082-1893-4ab3-baf3-91f7eb111118"/>
  </ds:schemaRefs>
</ds:datastoreItem>
</file>

<file path=customXml/itemProps3.xml><?xml version="1.0" encoding="utf-8"?>
<ds:datastoreItem xmlns:ds="http://schemas.openxmlformats.org/officeDocument/2006/customXml" ds:itemID="{ABBFD2FC-C039-744E-A42E-B90C25020D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9C66C-DBB5-4B6B-A289-4BB438A1A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12177</Words>
  <Characters>69414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mitin@graviongroup.ru</dc:creator>
  <cp:keywords/>
  <dc:description/>
  <cp:lastModifiedBy>Сергей Волков</cp:lastModifiedBy>
  <cp:revision>2</cp:revision>
  <dcterms:created xsi:type="dcterms:W3CDTF">2020-05-15T11:44:00Z</dcterms:created>
  <dcterms:modified xsi:type="dcterms:W3CDTF">2020-05-15T11:44:00Z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0x0101002BB95583C792B24CA58FFFF944997858</vt:lpwstr>
  </property>
</Properties>
</file>